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30F7" w14:textId="77777777" w:rsidR="00E55949" w:rsidRDefault="00E55949" w:rsidP="00E55949">
      <w:pPr>
        <w:pBdr>
          <w:top w:val="nil"/>
          <w:left w:val="nil"/>
          <w:bottom w:val="nil"/>
          <w:right w:val="nil"/>
          <w:between w:val="nil"/>
        </w:pBdr>
        <w:spacing w:before="180" w:after="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Wildlife health perceptions and monitoring practices in globally distributed protected </w:t>
      </w:r>
      <w:proofErr w:type="gramStart"/>
      <w:r>
        <w:rPr>
          <w:rFonts w:ascii="Times New Roman" w:eastAsia="Times New Roman" w:hAnsi="Times New Roman" w:cs="Times New Roman"/>
          <w:b/>
          <w:sz w:val="24"/>
          <w:szCs w:val="24"/>
        </w:rPr>
        <w:t>areas</w:t>
      </w:r>
      <w:proofErr w:type="gramEnd"/>
    </w:p>
    <w:p w14:paraId="5A075848" w14:textId="77777777" w:rsidR="00E55949" w:rsidRDefault="00E55949" w:rsidP="00E55949">
      <w:pPr>
        <w:pBdr>
          <w:top w:val="nil"/>
          <w:left w:val="nil"/>
          <w:bottom w:val="nil"/>
          <w:right w:val="nil"/>
          <w:between w:val="nil"/>
        </w:pBdr>
        <w:spacing w:before="180" w:after="18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Diego Montecino-Latorre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Mathieu Pruvot</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Sarah H Olson</w:t>
      </w:r>
      <w:r>
        <w:rPr>
          <w:rFonts w:ascii="Times New Roman" w:eastAsia="Times New Roman" w:hAnsi="Times New Roman" w:cs="Times New Roman"/>
          <w:sz w:val="24"/>
          <w:szCs w:val="24"/>
          <w:vertAlign w:val="superscript"/>
        </w:rPr>
        <w:t>1</w:t>
      </w:r>
    </w:p>
    <w:p w14:paraId="66D2B937" w14:textId="77777777" w:rsidR="00E55949" w:rsidRDefault="00E55949" w:rsidP="00E55949">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Wildlife Conservation Society, Health Program, Bronx, NY, USA</w:t>
      </w:r>
    </w:p>
    <w:p w14:paraId="3D1864DF" w14:textId="77777777" w:rsidR="00E55949" w:rsidRDefault="00E55949" w:rsidP="00E55949">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University of Calgary, Faculty of Veterinary Medicine, Calgary, AB, Canada</w:t>
      </w:r>
    </w:p>
    <w:p w14:paraId="6BE29C72" w14:textId="77777777" w:rsidR="00E55949" w:rsidRDefault="00E55949" w:rsidP="00E55949">
      <w:pPr>
        <w:spacing w:line="240" w:lineRule="auto"/>
        <w:rPr>
          <w:rFonts w:ascii="Times New Roman" w:eastAsia="Times New Roman" w:hAnsi="Times New Roman" w:cs="Times New Roman"/>
          <w:sz w:val="24"/>
          <w:szCs w:val="24"/>
        </w:rPr>
      </w:pPr>
    </w:p>
    <w:p w14:paraId="6F98AEA8" w14:textId="77777777" w:rsidR="00E55949" w:rsidRDefault="00E55949" w:rsidP="00E5594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Diego Montecino-</w:t>
      </w:r>
      <w:proofErr w:type="spellStart"/>
      <w:r>
        <w:rPr>
          <w:rFonts w:ascii="Times New Roman" w:eastAsia="Times New Roman" w:hAnsi="Times New Roman" w:cs="Times New Roman"/>
          <w:sz w:val="24"/>
          <w:szCs w:val="24"/>
        </w:rPr>
        <w:t>Latorre</w:t>
      </w:r>
      <w:proofErr w:type="spellEnd"/>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dmontecino@wcs.org</w:t>
        </w:r>
      </w:hyperlink>
    </w:p>
    <w:p w14:paraId="4F715CF0" w14:textId="77777777" w:rsidR="00E55949" w:rsidRDefault="00E55949" w:rsidP="00E5594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Mathieu Pruvot: mpruvot@wcs.org</w:t>
      </w:r>
    </w:p>
    <w:p w14:paraId="4B075168" w14:textId="77777777" w:rsidR="00E55949" w:rsidRDefault="00E55949" w:rsidP="00E5594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Sarah H Olson: solson@wcs.org</w:t>
      </w:r>
    </w:p>
    <w:p w14:paraId="16D91BF8" w14:textId="77777777" w:rsidR="00E55949" w:rsidRDefault="00E55949" w:rsidP="00E55949">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 conservation, protected areas, rangers, wildlife disease, wildlife health, wildlife health monitoring, wildlife health surveillance </w:t>
      </w:r>
    </w:p>
    <w:p w14:paraId="6D748D77" w14:textId="77777777" w:rsidR="00E55949" w:rsidRDefault="00E55949" w:rsidP="00E55949">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w:t>
      </w:r>
      <w:r>
        <w:rPr>
          <w:rFonts w:ascii="Times New Roman" w:eastAsia="Times New Roman" w:hAnsi="Times New Roman" w:cs="Times New Roman"/>
          <w:sz w:val="24"/>
          <w:szCs w:val="24"/>
        </w:rPr>
        <w:tab/>
        <w:t>Dr Diego Montecino-</w:t>
      </w:r>
      <w:proofErr w:type="spellStart"/>
      <w:r>
        <w:rPr>
          <w:rFonts w:ascii="Times New Roman" w:eastAsia="Times New Roman" w:hAnsi="Times New Roman" w:cs="Times New Roman"/>
          <w:sz w:val="24"/>
          <w:szCs w:val="24"/>
        </w:rPr>
        <w:t>Latorre</w:t>
      </w:r>
      <w:proofErr w:type="spellEnd"/>
    </w:p>
    <w:p w14:paraId="2B63F675" w14:textId="77777777" w:rsidR="00E55949" w:rsidRPr="00CE1E2D" w:rsidRDefault="00E55949" w:rsidP="00E55949">
      <w:pPr>
        <w:spacing w:before="180" w:after="180"/>
        <w:ind w:left="2880"/>
        <w:rPr>
          <w:rFonts w:ascii="Times New Roman" w:eastAsia="Times New Roman" w:hAnsi="Times New Roman" w:cs="Times New Roman"/>
          <w:sz w:val="24"/>
          <w:szCs w:val="24"/>
        </w:rPr>
      </w:pPr>
      <w:r w:rsidRPr="00CE1E2D">
        <w:rPr>
          <w:rFonts w:ascii="Times New Roman" w:eastAsia="Times New Roman" w:hAnsi="Times New Roman" w:cs="Times New Roman"/>
          <w:sz w:val="24"/>
          <w:szCs w:val="24"/>
        </w:rPr>
        <w:t>2300 Southern Boulevard</w:t>
      </w:r>
    </w:p>
    <w:p w14:paraId="34F2B375" w14:textId="77777777" w:rsidR="00E55949" w:rsidRDefault="00E55949" w:rsidP="00E55949">
      <w:pPr>
        <w:spacing w:before="180" w:after="180"/>
        <w:ind w:left="2880"/>
        <w:rPr>
          <w:rFonts w:ascii="Times New Roman" w:eastAsia="Times New Roman" w:hAnsi="Times New Roman" w:cs="Times New Roman"/>
          <w:sz w:val="24"/>
          <w:szCs w:val="24"/>
        </w:rPr>
      </w:pPr>
      <w:r w:rsidRPr="00CE1E2D">
        <w:rPr>
          <w:rFonts w:ascii="Times New Roman" w:eastAsia="Times New Roman" w:hAnsi="Times New Roman" w:cs="Times New Roman"/>
          <w:sz w:val="24"/>
          <w:szCs w:val="24"/>
        </w:rPr>
        <w:t>Bronx, New York 10460</w:t>
      </w:r>
    </w:p>
    <w:p w14:paraId="5DDB57E2" w14:textId="77777777" w:rsidR="00E55949" w:rsidRDefault="00E55949" w:rsidP="00E55949">
      <w:pPr>
        <w:spacing w:before="180" w:after="180"/>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7" w:history="1">
        <w:r w:rsidRPr="00A461F3">
          <w:t>dmontecino@wcs.org</w:t>
        </w:r>
      </w:hyperlink>
    </w:p>
    <w:p w14:paraId="42C764C6" w14:textId="77777777" w:rsidR="00E55949" w:rsidRDefault="00E55949" w:rsidP="00E55949">
      <w:pPr>
        <w:spacing w:before="180" w:after="180"/>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Telephone: </w:t>
      </w:r>
      <w:r w:rsidRPr="00A461F3">
        <w:rPr>
          <w:rFonts w:ascii="Times New Roman" w:eastAsia="Times New Roman" w:hAnsi="Times New Roman" w:cs="Times New Roman"/>
          <w:sz w:val="24"/>
          <w:szCs w:val="24"/>
        </w:rPr>
        <w:t>+1 718 220-5100</w:t>
      </w:r>
    </w:p>
    <w:p w14:paraId="7671DA71" w14:textId="77777777" w:rsidR="00E55949" w:rsidRDefault="00E55949" w:rsidP="00E55949">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8D60B14" w14:textId="77777777" w:rsidR="00E55949" w:rsidRDefault="00E55949" w:rsidP="00E55949">
      <w:pPr>
        <w:spacing w:before="180" w:after="180"/>
        <w:rPr>
          <w:rFonts w:ascii="Times New Roman" w:eastAsia="Times New Roman" w:hAnsi="Times New Roman" w:cs="Times New Roman"/>
          <w:sz w:val="24"/>
          <w:szCs w:val="24"/>
        </w:rPr>
      </w:pPr>
    </w:p>
    <w:p w14:paraId="1673B2A5" w14:textId="77777777" w:rsidR="00E55949" w:rsidRDefault="00E55949" w:rsidP="00E55949">
      <w:pPr>
        <w:spacing w:before="180" w:after="180"/>
        <w:rPr>
          <w:rFonts w:ascii="Times New Roman" w:eastAsia="Times New Roman" w:hAnsi="Times New Roman" w:cs="Times New Roman"/>
          <w:sz w:val="24"/>
          <w:szCs w:val="24"/>
        </w:rPr>
      </w:pPr>
    </w:p>
    <w:p w14:paraId="6F991624" w14:textId="77777777" w:rsidR="00E55949" w:rsidRDefault="00E55949" w:rsidP="00E55949">
      <w:pPr>
        <w:spacing w:before="180" w:after="180"/>
        <w:jc w:val="center"/>
        <w:rPr>
          <w:rFonts w:ascii="Times New Roman" w:eastAsia="Times New Roman" w:hAnsi="Times New Roman" w:cs="Times New Roman"/>
          <w:sz w:val="24"/>
          <w:szCs w:val="24"/>
        </w:rPr>
      </w:pPr>
    </w:p>
    <w:p w14:paraId="5EF357BD" w14:textId="77777777" w:rsidR="00E55949" w:rsidRDefault="00E55949" w:rsidP="00E55949">
      <w:pPr>
        <w:spacing w:before="180" w:after="180"/>
        <w:jc w:val="center"/>
        <w:rPr>
          <w:rFonts w:ascii="Times New Roman" w:eastAsia="Times New Roman" w:hAnsi="Times New Roman" w:cs="Times New Roman"/>
          <w:b/>
          <w:sz w:val="24"/>
          <w:szCs w:val="24"/>
        </w:rPr>
      </w:pPr>
      <w:r>
        <w:br w:type="page"/>
      </w:r>
    </w:p>
    <w:p w14:paraId="3DA45697" w14:textId="77777777"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649AA523" w14:textId="24F6298D" w:rsidR="00E55949" w:rsidRDefault="00E55949" w:rsidP="00E55949">
      <w:pPr>
        <w:pBdr>
          <w:top w:val="nil"/>
          <w:left w:val="nil"/>
          <w:bottom w:val="nil"/>
          <w:right w:val="nil"/>
          <w:between w:val="nil"/>
        </w:pBd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growing recognition that the health of animals, people, and their shared environment are inseparably linked, effective surveillance systems collecting, analyzing, and responding to wildlife health (WH) data remain uncommon or deficient </w:t>
      </w:r>
      <w:hyperlink r:id="rId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One Health High-Level Expert Panel et al. 2022; World Organization for Animal Health [WOAH] 2023; Delgado et al. 2023)</w:t>
        </w:r>
      </w:hyperlink>
      <w:r>
        <w:rPr>
          <w:rFonts w:ascii="Times New Roman" w:eastAsia="Times New Roman" w:hAnsi="Times New Roman" w:cs="Times New Roman"/>
          <w:sz w:val="24"/>
          <w:szCs w:val="24"/>
        </w:rPr>
        <w:t xml:space="preserve">. Human encroachment and land-use change </w:t>
      </w:r>
      <w:hyperlink r:id="rId9">
        <w:r>
          <w:rPr>
            <w:rFonts w:ascii="Times New Roman" w:eastAsia="Times New Roman" w:hAnsi="Times New Roman" w:cs="Times New Roman"/>
            <w:color w:val="000000"/>
            <w:sz w:val="24"/>
            <w:szCs w:val="24"/>
          </w:rPr>
          <w:t>(Laurance et al. 2012; Vicente et al. 2021; Meng et al. 2023)</w:t>
        </w:r>
      </w:hyperlink>
      <w:r>
        <w:rPr>
          <w:rFonts w:ascii="Times New Roman" w:eastAsia="Times New Roman" w:hAnsi="Times New Roman" w:cs="Times New Roman"/>
          <w:sz w:val="24"/>
          <w:szCs w:val="24"/>
        </w:rPr>
        <w:t xml:space="preserve"> are associated with extraction, pollution, the creation of human-wildlife-livestock interfaces, and ecosystem degradation </w:t>
      </w:r>
      <w:hyperlink r:id="rId10">
        <w:r>
          <w:rPr>
            <w:rFonts w:ascii="Times New Roman" w:eastAsia="Times New Roman" w:hAnsi="Times New Roman" w:cs="Times New Roman"/>
            <w:color w:val="000000"/>
            <w:sz w:val="24"/>
            <w:szCs w:val="24"/>
          </w:rPr>
          <w:t xml:space="preserve">(Plowright et al. 2021; Vicente et al. 2021; </w:t>
        </w:r>
        <w:proofErr w:type="spellStart"/>
        <w:r>
          <w:rPr>
            <w:rFonts w:ascii="Times New Roman" w:eastAsia="Times New Roman" w:hAnsi="Times New Roman" w:cs="Times New Roman"/>
            <w:color w:val="000000"/>
            <w:sz w:val="24"/>
            <w:szCs w:val="24"/>
          </w:rPr>
          <w:t>Reaser</w:t>
        </w:r>
        <w:proofErr w:type="spellEnd"/>
        <w:r>
          <w:rPr>
            <w:rFonts w:ascii="Times New Roman" w:eastAsia="Times New Roman" w:hAnsi="Times New Roman" w:cs="Times New Roman"/>
            <w:color w:val="000000"/>
            <w:sz w:val="24"/>
            <w:szCs w:val="24"/>
          </w:rPr>
          <w:t xml:space="preserve"> et al. 2023)</w:t>
        </w:r>
      </w:hyperlink>
      <w:r>
        <w:rPr>
          <w:rFonts w:ascii="Times New Roman" w:eastAsia="Times New Roman" w:hAnsi="Times New Roman" w:cs="Times New Roman"/>
          <w:sz w:val="24"/>
          <w:szCs w:val="24"/>
        </w:rPr>
        <w:t>. These processes expose wildlife and people to physical (e.g., snaring</w:t>
      </w:r>
      <w:ins w:id="0" w:author="Mathieu Pruvot" w:date="2024-09-27T15:16:00Z">
        <w:r w:rsidR="0048509A">
          <w:rPr>
            <w:rFonts w:ascii="Times New Roman" w:eastAsia="Times New Roman" w:hAnsi="Times New Roman" w:cs="Times New Roman"/>
            <w:sz w:val="24"/>
            <w:szCs w:val="24"/>
          </w:rPr>
          <w:t>, fire</w:t>
        </w:r>
      </w:ins>
      <w:r>
        <w:rPr>
          <w:rFonts w:ascii="Times New Roman" w:eastAsia="Times New Roman" w:hAnsi="Times New Roman" w:cs="Times New Roman"/>
          <w:sz w:val="24"/>
          <w:szCs w:val="24"/>
        </w:rPr>
        <w:t xml:space="preserve">), chemical (e.g., poisoning events), and biological hazards (e.g., pathogens) with the capacity to impact biodiversity conservation and global health </w:t>
      </w:r>
      <w:hyperlink r:id="rId11">
        <w:r>
          <w:rPr>
            <w:rFonts w:ascii="Times New Roman" w:eastAsia="Times New Roman" w:hAnsi="Times New Roman" w:cs="Times New Roman"/>
            <w:color w:val="000000"/>
            <w:sz w:val="24"/>
            <w:szCs w:val="24"/>
          </w:rPr>
          <w:t xml:space="preserve">(De Vos et al. 2016; Vila et al. 2019; Wolf et al. 2019; Hacon et al. 2020;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2020; Becker et al. 2023; </w:t>
        </w:r>
        <w:proofErr w:type="spellStart"/>
        <w:r>
          <w:rPr>
            <w:rFonts w:ascii="Times New Roman" w:eastAsia="Times New Roman" w:hAnsi="Times New Roman" w:cs="Times New Roman"/>
            <w:color w:val="000000"/>
            <w:sz w:val="24"/>
            <w:szCs w:val="24"/>
          </w:rPr>
          <w:t>Groenenberg</w:t>
        </w:r>
        <w:proofErr w:type="spellEnd"/>
        <w:r>
          <w:rPr>
            <w:rFonts w:ascii="Times New Roman" w:eastAsia="Times New Roman" w:hAnsi="Times New Roman" w:cs="Times New Roman"/>
            <w:color w:val="000000"/>
            <w:sz w:val="24"/>
            <w:szCs w:val="24"/>
          </w:rPr>
          <w:t xml:space="preserve"> et al. 2023; Porco et al. 2023)</w:t>
        </w:r>
      </w:hyperlink>
      <w:r>
        <w:rPr>
          <w:rFonts w:ascii="Times New Roman" w:eastAsia="Times New Roman" w:hAnsi="Times New Roman" w:cs="Times New Roman"/>
          <w:sz w:val="24"/>
          <w:szCs w:val="24"/>
        </w:rPr>
        <w:t xml:space="preserve">. </w:t>
      </w:r>
    </w:p>
    <w:p w14:paraId="3BF85F8F" w14:textId="7E9F0A07" w:rsidR="00F376F3" w:rsidRDefault="00F376F3" w:rsidP="00FA1F27">
      <w:pPr>
        <w:pBdr>
          <w:top w:val="nil"/>
          <w:left w:val="nil"/>
          <w:bottom w:val="nil"/>
          <w:right w:val="nil"/>
          <w:between w:val="nil"/>
        </w:pBdr>
        <w:spacing w:before="180" w:after="180"/>
        <w:jc w:val="both"/>
        <w:rPr>
          <w:rFonts w:ascii="Times New Roman" w:eastAsia="Times New Roman" w:hAnsi="Times New Roman" w:cs="Times New Roman"/>
          <w:sz w:val="24"/>
          <w:szCs w:val="24"/>
        </w:rPr>
      </w:pPr>
      <w:r w:rsidRPr="00F376F3">
        <w:rPr>
          <w:rFonts w:ascii="Times New Roman" w:eastAsia="Times New Roman" w:hAnsi="Times New Roman" w:cs="Times New Roman"/>
          <w:sz w:val="24"/>
          <w:szCs w:val="24"/>
        </w:rPr>
        <w:t>Ebola virus disease is an illustrative example. Index cases of several human outbreaks of this disease have includ</w:t>
      </w:r>
      <w:r>
        <w:rPr>
          <w:rFonts w:ascii="Times New Roman" w:eastAsia="Times New Roman" w:hAnsi="Times New Roman" w:cs="Times New Roman"/>
          <w:sz w:val="24"/>
          <w:szCs w:val="24"/>
        </w:rPr>
        <w:t>ed</w:t>
      </w:r>
      <w:r w:rsidRPr="00F376F3">
        <w:rPr>
          <w:rFonts w:ascii="Times New Roman" w:eastAsia="Times New Roman" w:hAnsi="Times New Roman" w:cs="Times New Roman"/>
          <w:sz w:val="24"/>
          <w:szCs w:val="24"/>
        </w:rPr>
        <w:t xml:space="preserve"> hunters who contacted wildlife </w:t>
      </w:r>
      <w:hyperlink r:id="rId12" w:history="1">
        <w:r w:rsidRPr="00F376F3">
          <w:rPr>
            <w:rStyle w:val="Hyperlink"/>
            <w:rFonts w:ascii="Times New Roman" w:eastAsia="Times New Roman" w:hAnsi="Times New Roman" w:cs="Times New Roman"/>
            <w:sz w:val="24"/>
            <w:szCs w:val="24"/>
            <w:vertAlign w:val="superscript"/>
          </w:rPr>
          <w:t>29</w:t>
        </w:r>
      </w:hyperlink>
      <w:r w:rsidRPr="00F376F3">
        <w:rPr>
          <w:rFonts w:ascii="Times New Roman" w:eastAsia="Times New Roman" w:hAnsi="Times New Roman" w:cs="Times New Roman"/>
          <w:sz w:val="24"/>
          <w:szCs w:val="24"/>
        </w:rPr>
        <w:t xml:space="preserve">. Outbreaks in wildlife have decimated populations of western gorillas and chimpanzees </w:t>
      </w:r>
      <w:hyperlink r:id="rId13" w:history="1">
        <w:r w:rsidRPr="00F376F3">
          <w:rPr>
            <w:rStyle w:val="Hyperlink"/>
            <w:rFonts w:ascii="Times New Roman" w:eastAsia="Times New Roman" w:hAnsi="Times New Roman" w:cs="Times New Roman"/>
            <w:sz w:val="24"/>
            <w:szCs w:val="24"/>
            <w:vertAlign w:val="superscript"/>
          </w:rPr>
          <w:t>30–32</w:t>
        </w:r>
      </w:hyperlink>
      <w:r w:rsidRPr="00F376F3">
        <w:rPr>
          <w:rFonts w:ascii="Times New Roman" w:eastAsia="Times New Roman" w:hAnsi="Times New Roman" w:cs="Times New Roman"/>
          <w:sz w:val="24"/>
          <w:szCs w:val="24"/>
        </w:rPr>
        <w:t xml:space="preserve"> and have preceded outbreaks in humans </w:t>
      </w:r>
      <w:hyperlink r:id="rId14" w:history="1">
        <w:r w:rsidRPr="00F376F3">
          <w:rPr>
            <w:rStyle w:val="Hyperlink"/>
            <w:rFonts w:ascii="Times New Roman" w:eastAsia="Times New Roman" w:hAnsi="Times New Roman" w:cs="Times New Roman"/>
            <w:sz w:val="24"/>
            <w:szCs w:val="24"/>
            <w:vertAlign w:val="superscript"/>
          </w:rPr>
          <w:t>33</w:t>
        </w:r>
      </w:hyperlink>
      <w:r w:rsidRPr="00F376F3">
        <w:rPr>
          <w:rFonts w:ascii="Times New Roman" w:eastAsia="Times New Roman" w:hAnsi="Times New Roman" w:cs="Times New Roman"/>
          <w:sz w:val="24"/>
          <w:szCs w:val="24"/>
        </w:rPr>
        <w:t xml:space="preserve">. </w:t>
      </w:r>
    </w:p>
    <w:p w14:paraId="63662227" w14:textId="0A070FF2" w:rsidR="00E55949" w:rsidRDefault="00845938" w:rsidP="00FA1F27">
      <w:pPr>
        <w:pBdr>
          <w:top w:val="nil"/>
          <w:left w:val="nil"/>
          <w:bottom w:val="nil"/>
          <w:right w:val="nil"/>
          <w:between w:val="nil"/>
        </w:pBd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Protected areas (PAs), Nature’s last strongholds, are increasingly facing anthropogenic pressures becoming key human-wildlife interfaces for disease</w:t>
      </w:r>
      <w:ins w:id="1" w:author="Mathieu Pruvot" w:date="2024-09-27T15:18:00Z">
        <w:r w:rsidR="0048509A">
          <w:rPr>
            <w:rFonts w:ascii="Times New Roman" w:eastAsia="Times New Roman" w:hAnsi="Times New Roman" w:cs="Times New Roman"/>
            <w:sz w:val="24"/>
            <w:szCs w:val="24"/>
          </w:rPr>
          <w:t xml:space="preserve"> emergence and</w:t>
        </w:r>
      </w:ins>
      <w:r>
        <w:rPr>
          <w:rFonts w:ascii="Times New Roman" w:eastAsia="Times New Roman" w:hAnsi="Times New Roman" w:cs="Times New Roman"/>
          <w:sz w:val="24"/>
          <w:szCs w:val="24"/>
        </w:rPr>
        <w:t xml:space="preserve"> prevention </w:t>
      </w:r>
      <w:del w:id="2" w:author="Mathieu Pruvot" w:date="2024-09-27T15:18:00Z">
        <w:r w:rsidDel="0048509A">
          <w:rPr>
            <w:rFonts w:ascii="Times New Roman" w:eastAsia="Times New Roman" w:hAnsi="Times New Roman" w:cs="Times New Roman"/>
            <w:sz w:val="24"/>
            <w:szCs w:val="24"/>
          </w:rPr>
          <w:delText xml:space="preserve">and emergence </w:delText>
        </w:r>
      </w:del>
      <w:r>
        <w:rPr>
          <w:rFonts w:ascii="Times New Roman" w:eastAsia="Times New Roman" w:hAnsi="Times New Roman" w:cs="Times New Roman"/>
          <w:color w:val="000000"/>
          <w:sz w:val="24"/>
          <w:szCs w:val="24"/>
        </w:rPr>
        <w:t xml:space="preserve">(Mittermeier et al. 2011;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IUCN &amp; </w:t>
      </w:r>
      <w:proofErr w:type="spellStart"/>
      <w:r>
        <w:rPr>
          <w:rFonts w:ascii="Times New Roman" w:eastAsia="Times New Roman" w:hAnsi="Times New Roman" w:cs="Times New Roman"/>
          <w:color w:val="000000"/>
          <w:sz w:val="24"/>
          <w:szCs w:val="24"/>
        </w:rPr>
        <w:t>EcoHealth</w:t>
      </w:r>
      <w:proofErr w:type="spellEnd"/>
      <w:r>
        <w:rPr>
          <w:rFonts w:ascii="Times New Roman" w:eastAsia="Times New Roman" w:hAnsi="Times New Roman" w:cs="Times New Roman"/>
          <w:color w:val="000000"/>
          <w:sz w:val="24"/>
          <w:szCs w:val="24"/>
        </w:rPr>
        <w:t xml:space="preserve"> Alliance 2022; WOAH 2023; </w:t>
      </w:r>
      <w:r w:rsidRPr="001F79C9">
        <w:rPr>
          <w:rFonts w:ascii="Times New Roman" w:eastAsia="Times New Roman" w:hAnsi="Times New Roman" w:cs="Times New Roman"/>
          <w:color w:val="000000"/>
          <w:sz w:val="24"/>
          <w:szCs w:val="24"/>
        </w:rPr>
        <w:t>Hayman et al. 2023</w:t>
      </w:r>
      <w:r>
        <w:rPr>
          <w:rFonts w:ascii="Times New Roman" w:eastAsia="Times New Roman" w:hAnsi="Times New Roman" w:cs="Times New Roman"/>
          <w:color w:val="000000"/>
          <w:sz w:val="24"/>
          <w:szCs w:val="24"/>
        </w:rPr>
        <w:t>; Hopkins et al. 2024)</w:t>
      </w:r>
      <w:r>
        <w:rPr>
          <w:rFonts w:ascii="Times New Roman" w:eastAsia="Times New Roman" w:hAnsi="Times New Roman" w:cs="Times New Roman"/>
          <w:sz w:val="24"/>
          <w:szCs w:val="24"/>
        </w:rPr>
        <w:t xml:space="preserve">. </w:t>
      </w:r>
      <w:del w:id="3" w:author="Mathieu Pruvot" w:date="2024-09-27T15:20:00Z">
        <w:r w:rsidDel="0048509A">
          <w:rPr>
            <w:rFonts w:ascii="Times New Roman" w:eastAsia="Times New Roman" w:hAnsi="Times New Roman" w:cs="Times New Roman"/>
            <w:sz w:val="24"/>
            <w:szCs w:val="24"/>
          </w:rPr>
          <w:delText>Consequently, p</w:delText>
        </w:r>
        <w:r w:rsidR="00E55949" w:rsidDel="0048509A">
          <w:rPr>
            <w:rFonts w:ascii="Times New Roman" w:eastAsia="Times New Roman" w:hAnsi="Times New Roman" w:cs="Times New Roman"/>
            <w:sz w:val="24"/>
            <w:szCs w:val="24"/>
          </w:rPr>
          <w:delText>otential d</w:delText>
        </w:r>
      </w:del>
      <w:ins w:id="4" w:author="Mathieu Pruvot" w:date="2024-09-27T15:20:00Z">
        <w:r w:rsidR="0048509A">
          <w:rPr>
            <w:rFonts w:ascii="Times New Roman" w:eastAsia="Times New Roman" w:hAnsi="Times New Roman" w:cs="Times New Roman"/>
            <w:sz w:val="24"/>
            <w:szCs w:val="24"/>
          </w:rPr>
          <w:t>D</w:t>
        </w:r>
      </w:ins>
      <w:r w:rsidR="00E55949">
        <w:rPr>
          <w:rFonts w:ascii="Times New Roman" w:eastAsia="Times New Roman" w:hAnsi="Times New Roman" w:cs="Times New Roman"/>
          <w:sz w:val="24"/>
          <w:szCs w:val="24"/>
        </w:rPr>
        <w:t xml:space="preserve">eficits in WH monitoring </w:t>
      </w:r>
      <w:del w:id="5" w:author="Mathieu Pruvot" w:date="2024-09-27T15:21:00Z">
        <w:r w:rsidR="00B92620" w:rsidDel="0048509A">
          <w:rPr>
            <w:rFonts w:ascii="Times New Roman" w:eastAsia="Times New Roman" w:hAnsi="Times New Roman" w:cs="Times New Roman"/>
            <w:sz w:val="24"/>
            <w:szCs w:val="24"/>
          </w:rPr>
          <w:delText xml:space="preserve">at these sites </w:delText>
        </w:r>
      </w:del>
      <w:r>
        <w:rPr>
          <w:rFonts w:ascii="Times New Roman" w:eastAsia="Times New Roman" w:hAnsi="Times New Roman" w:cs="Times New Roman"/>
          <w:sz w:val="24"/>
          <w:szCs w:val="24"/>
        </w:rPr>
        <w:t xml:space="preserve">and as </w:t>
      </w:r>
      <w:ins w:id="6" w:author="Mathieu Pruvot" w:date="2024-09-27T15:19:00Z">
        <w:r w:rsidR="0048509A">
          <w:rPr>
            <w:rFonts w:ascii="Times New Roman" w:eastAsia="Times New Roman" w:hAnsi="Times New Roman" w:cs="Times New Roman"/>
            <w:sz w:val="24"/>
            <w:szCs w:val="24"/>
          </w:rPr>
          <w:t xml:space="preserve">a </w:t>
        </w:r>
      </w:ins>
      <w:r w:rsidR="00F376F3">
        <w:rPr>
          <w:rFonts w:ascii="Times New Roman" w:eastAsia="Times New Roman" w:hAnsi="Times New Roman" w:cs="Times New Roman"/>
          <w:sz w:val="24"/>
          <w:szCs w:val="24"/>
        </w:rPr>
        <w:t xml:space="preserve">result, in </w:t>
      </w:r>
      <w:r>
        <w:rPr>
          <w:rFonts w:ascii="Times New Roman" w:eastAsia="Times New Roman" w:hAnsi="Times New Roman" w:cs="Times New Roman"/>
          <w:sz w:val="24"/>
          <w:szCs w:val="24"/>
        </w:rPr>
        <w:t>health data</w:t>
      </w:r>
      <w:ins w:id="7" w:author="Mathieu Pruvot" w:date="2024-09-27T15:21:00Z">
        <w:r w:rsidR="0048509A" w:rsidRPr="0048509A">
          <w:rPr>
            <w:rFonts w:ascii="Times New Roman" w:eastAsia="Times New Roman" w:hAnsi="Times New Roman" w:cs="Times New Roman"/>
            <w:sz w:val="24"/>
            <w:szCs w:val="24"/>
          </w:rPr>
          <w:t xml:space="preserve"> </w:t>
        </w:r>
        <w:r w:rsidR="0048509A">
          <w:rPr>
            <w:rFonts w:ascii="Times New Roman" w:eastAsia="Times New Roman" w:hAnsi="Times New Roman" w:cs="Times New Roman"/>
            <w:sz w:val="24"/>
            <w:szCs w:val="24"/>
          </w:rPr>
          <w:t>at these sites</w:t>
        </w:r>
      </w:ins>
      <w:r w:rsidR="00F376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del w:id="8" w:author="Mathieu Pruvot" w:date="2024-09-27T15:21:00Z">
        <w:r w:rsidR="00E55949" w:rsidDel="0048509A">
          <w:rPr>
            <w:rFonts w:ascii="Times New Roman" w:eastAsia="Times New Roman" w:hAnsi="Times New Roman" w:cs="Times New Roman"/>
            <w:sz w:val="24"/>
            <w:szCs w:val="24"/>
          </w:rPr>
          <w:delText>are especially relevant</w:delText>
        </w:r>
        <w:r w:rsidR="001678FF" w:rsidDel="0048509A">
          <w:rPr>
            <w:rFonts w:ascii="Times New Roman" w:eastAsia="Times New Roman" w:hAnsi="Times New Roman" w:cs="Times New Roman"/>
            <w:sz w:val="24"/>
            <w:szCs w:val="24"/>
          </w:rPr>
          <w:delText xml:space="preserve"> because </w:delText>
        </w:r>
        <w:r w:rsidR="00A41ADF" w:rsidDel="0048509A">
          <w:rPr>
            <w:rFonts w:ascii="Times New Roman" w:eastAsia="Times New Roman" w:hAnsi="Times New Roman" w:cs="Times New Roman"/>
            <w:sz w:val="24"/>
            <w:szCs w:val="24"/>
          </w:rPr>
          <w:delText>the</w:delText>
        </w:r>
      </w:del>
      <w:ins w:id="9" w:author="Mathieu Pruvot" w:date="2024-09-27T15:21:00Z">
        <w:r w:rsidR="0048509A">
          <w:rPr>
            <w:rFonts w:ascii="Times New Roman" w:eastAsia="Times New Roman" w:hAnsi="Times New Roman" w:cs="Times New Roman"/>
            <w:sz w:val="24"/>
            <w:szCs w:val="24"/>
          </w:rPr>
          <w:t>can weaken</w:t>
        </w:r>
      </w:ins>
      <w:r w:rsidR="00A41ADF">
        <w:rPr>
          <w:rFonts w:ascii="Times New Roman" w:eastAsia="Times New Roman" w:hAnsi="Times New Roman" w:cs="Times New Roman"/>
          <w:sz w:val="24"/>
          <w:szCs w:val="24"/>
        </w:rPr>
        <w:t xml:space="preserve"> </w:t>
      </w:r>
      <w:r w:rsidR="00F376F3">
        <w:rPr>
          <w:rFonts w:ascii="Times New Roman" w:eastAsia="Times New Roman" w:hAnsi="Times New Roman" w:cs="Times New Roman"/>
          <w:sz w:val="24"/>
          <w:szCs w:val="24"/>
        </w:rPr>
        <w:t>detection of emerging diseases, rapid response, and assessment of health management practices</w:t>
      </w:r>
      <w:del w:id="10" w:author="Mathieu Pruvot" w:date="2024-09-27T15:21:00Z">
        <w:r w:rsidR="00F376F3" w:rsidDel="0048509A">
          <w:rPr>
            <w:rFonts w:ascii="Times New Roman" w:eastAsia="Times New Roman" w:hAnsi="Times New Roman" w:cs="Times New Roman"/>
            <w:sz w:val="24"/>
            <w:szCs w:val="24"/>
          </w:rPr>
          <w:delText xml:space="preserve"> can be</w:delText>
        </w:r>
        <w:r w:rsidR="00A41ADF" w:rsidDel="0048509A">
          <w:rPr>
            <w:rFonts w:ascii="Times New Roman" w:eastAsia="Times New Roman" w:hAnsi="Times New Roman" w:cs="Times New Roman"/>
            <w:sz w:val="24"/>
            <w:szCs w:val="24"/>
          </w:rPr>
          <w:delText xml:space="preserve"> weak</w:delText>
        </w:r>
      </w:del>
      <w:r w:rsidR="00F376F3">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 xml:space="preserve"> However, there is a lack of baseline information regarding health management in PAs</w:t>
      </w:r>
      <w:r w:rsidR="00F376F3">
        <w:rPr>
          <w:rFonts w:ascii="Times New Roman" w:eastAsia="Times New Roman" w:hAnsi="Times New Roman" w:cs="Times New Roman"/>
          <w:sz w:val="24"/>
          <w:szCs w:val="24"/>
        </w:rPr>
        <w:t xml:space="preserve"> and </w:t>
      </w:r>
      <w:r w:rsidR="00E55949">
        <w:rPr>
          <w:rFonts w:ascii="Times New Roman" w:eastAsia="Times New Roman" w:hAnsi="Times New Roman" w:cs="Times New Roman"/>
          <w:sz w:val="24"/>
          <w:szCs w:val="24"/>
        </w:rPr>
        <w:t xml:space="preserve">the local perception of wildlife, human, and livestock health relevance for biodiversity conservation. Current WH monitoring practices and WH data collection and management at these sites are also unknown. To address these gaps, we conducted a survey targeting protected area data managers (PADMs) to assess: </w:t>
      </w:r>
      <w:proofErr w:type="spellStart"/>
      <w:r w:rsidR="00E55949">
        <w:rPr>
          <w:rFonts w:ascii="Times New Roman" w:eastAsia="Times New Roman" w:hAnsi="Times New Roman" w:cs="Times New Roman"/>
          <w:sz w:val="24"/>
          <w:szCs w:val="24"/>
        </w:rPr>
        <w:t>i</w:t>
      </w:r>
      <w:proofErr w:type="spellEnd"/>
      <w:r w:rsidR="00E55949">
        <w:rPr>
          <w:rFonts w:ascii="Times New Roman" w:eastAsia="Times New Roman" w:hAnsi="Times New Roman" w:cs="Times New Roman"/>
          <w:sz w:val="24"/>
          <w:szCs w:val="24"/>
        </w:rPr>
        <w:t>) their perceptions regarding WH and pathogen transmission between wildlife, humans, and livestock, ii) the detection and documentation of dead, sick, or injured wildlife, and domestic animals in PAs, and iii) health data management in PAs.</w:t>
      </w:r>
    </w:p>
    <w:p w14:paraId="603922B5" w14:textId="77777777"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5DCBAD5F" w14:textId="77777777" w:rsidR="00D94C40" w:rsidRDefault="007D5968" w:rsidP="00D94C40">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7D5968">
        <w:rPr>
          <w:rFonts w:ascii="Times New Roman" w:eastAsia="Times New Roman" w:hAnsi="Times New Roman" w:cs="Times New Roman"/>
          <w:sz w:val="24"/>
          <w:szCs w:val="24"/>
        </w:rPr>
        <w:t xml:space="preserve"> “Spatial Monitoring and Reporting Tool” (SMART) is a technology platform designed to </w:t>
      </w:r>
      <w:r>
        <w:rPr>
          <w:rFonts w:ascii="Times New Roman" w:eastAsia="Times New Roman" w:hAnsi="Times New Roman" w:cs="Times New Roman"/>
          <w:sz w:val="24"/>
          <w:szCs w:val="24"/>
        </w:rPr>
        <w:t xml:space="preserve">support the </w:t>
      </w:r>
      <w:commentRangeStart w:id="11"/>
      <w:r w:rsidRPr="007D5968">
        <w:rPr>
          <w:rFonts w:ascii="Times New Roman" w:eastAsia="Times New Roman" w:hAnsi="Times New Roman" w:cs="Times New Roman"/>
          <w:sz w:val="24"/>
          <w:szCs w:val="24"/>
        </w:rPr>
        <w:t>administ</w:t>
      </w:r>
      <w:r>
        <w:rPr>
          <w:rFonts w:ascii="Times New Roman" w:eastAsia="Times New Roman" w:hAnsi="Times New Roman" w:cs="Times New Roman"/>
          <w:sz w:val="24"/>
          <w:szCs w:val="24"/>
        </w:rPr>
        <w:t xml:space="preserve">ration </w:t>
      </w:r>
      <w:commentRangeEnd w:id="11"/>
      <w:r w:rsidR="0048509A">
        <w:rPr>
          <w:rStyle w:val="CommentReference"/>
        </w:rPr>
        <w:commentReference w:id="11"/>
      </w:r>
      <w:r>
        <w:rPr>
          <w:rFonts w:ascii="Times New Roman" w:eastAsia="Times New Roman" w:hAnsi="Times New Roman" w:cs="Times New Roman"/>
          <w:sz w:val="24"/>
          <w:szCs w:val="24"/>
        </w:rPr>
        <w:t>of</w:t>
      </w:r>
      <w:r w:rsidRPr="007D5968">
        <w:rPr>
          <w:rFonts w:ascii="Times New Roman" w:eastAsia="Times New Roman" w:hAnsi="Times New Roman" w:cs="Times New Roman"/>
          <w:sz w:val="24"/>
          <w:szCs w:val="24"/>
        </w:rPr>
        <w:t xml:space="preserve"> PAs </w:t>
      </w:r>
      <w:hyperlink r:id="rId19">
        <w:r w:rsidRPr="007D5968">
          <w:rPr>
            <w:rFonts w:ascii="Times New Roman" w:eastAsia="Times New Roman" w:hAnsi="Times New Roman" w:cs="Times New Roman"/>
            <w:color w:val="000000"/>
            <w:sz w:val="24"/>
            <w:szCs w:val="24"/>
          </w:rPr>
          <w:t>(Cronin et al. 2021)</w:t>
        </w:r>
      </w:hyperlink>
      <w:r w:rsidR="008E6527">
        <w:rPr>
          <w:rFonts w:ascii="Times New Roman" w:eastAsia="Times New Roman" w:hAnsi="Times New Roman" w:cs="Times New Roman"/>
          <w:color w:val="000000"/>
          <w:sz w:val="24"/>
          <w:szCs w:val="24"/>
        </w:rPr>
        <w:t xml:space="preserve"> through the collection, management, assessment, and communication of PA data</w:t>
      </w:r>
      <w:r>
        <w:rPr>
          <w:rFonts w:ascii="Times New Roman" w:eastAsia="Times New Roman" w:hAnsi="Times New Roman" w:cs="Times New Roman"/>
          <w:color w:val="000000"/>
          <w:sz w:val="24"/>
          <w:szCs w:val="24"/>
        </w:rPr>
        <w:t>. SMART technology is</w:t>
      </w:r>
      <w:r>
        <w:rPr>
          <w:rFonts w:ascii="Times New Roman" w:eastAsia="Times New Roman" w:hAnsi="Times New Roman" w:cs="Times New Roman"/>
          <w:sz w:val="24"/>
          <w:szCs w:val="24"/>
        </w:rPr>
        <w:t xml:space="preserve"> distributed globally in more than 1,000 </w:t>
      </w:r>
      <w:r w:rsidR="008E6527">
        <w:rPr>
          <w:rFonts w:ascii="Times New Roman" w:eastAsia="Times New Roman" w:hAnsi="Times New Roman" w:cs="Times New Roman"/>
          <w:sz w:val="24"/>
          <w:szCs w:val="24"/>
        </w:rPr>
        <w:t>conservation sites by the time of the study</w:t>
      </w:r>
      <w:r w:rsidR="00D94C40">
        <w:rPr>
          <w:rFonts w:ascii="Times New Roman" w:eastAsia="Times New Roman" w:hAnsi="Times New Roman" w:cs="Times New Roman"/>
          <w:sz w:val="24"/>
          <w:szCs w:val="24"/>
        </w:rPr>
        <w:t>.</w:t>
      </w:r>
    </w:p>
    <w:p w14:paraId="0551C952" w14:textId="488D716F" w:rsidR="00E55949" w:rsidRDefault="008E6527"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a web-based questionnaire aimed at these </w:t>
      </w:r>
      <w:r w:rsidR="00D94C40">
        <w:rPr>
          <w:rFonts w:ascii="Times New Roman" w:eastAsia="Times New Roman" w:hAnsi="Times New Roman" w:cs="Times New Roman"/>
          <w:sz w:val="24"/>
          <w:szCs w:val="24"/>
        </w:rPr>
        <w:t>PADMs SMART-users. First</w:t>
      </w:r>
      <w:ins w:id="12" w:author="Mathieu Pruvot" w:date="2024-09-27T15:25:00Z">
        <w:r w:rsidR="0048509A">
          <w:rPr>
            <w:rFonts w:ascii="Times New Roman" w:eastAsia="Times New Roman" w:hAnsi="Times New Roman" w:cs="Times New Roman"/>
            <w:sz w:val="24"/>
            <w:szCs w:val="24"/>
          </w:rPr>
          <w:t>,</w:t>
        </w:r>
      </w:ins>
      <w:r w:rsidR="00D94C40">
        <w:rPr>
          <w:rFonts w:ascii="Times New Roman" w:eastAsia="Times New Roman" w:hAnsi="Times New Roman" w:cs="Times New Roman"/>
          <w:sz w:val="24"/>
          <w:szCs w:val="24"/>
        </w:rPr>
        <w:t xml:space="preserve"> respondents were asked if their job roles and responsibilities matched the definition “a person </w:t>
      </w:r>
      <w:r w:rsidR="00D94C40">
        <w:rPr>
          <w:rFonts w:ascii="Times New Roman" w:eastAsia="Times New Roman" w:hAnsi="Times New Roman" w:cs="Times New Roman"/>
          <w:sz w:val="24"/>
          <w:szCs w:val="24"/>
        </w:rPr>
        <w:lastRenderedPageBreak/>
        <w:t>directly responsible for managing SMART data in one or more PAs or a general manager or administrator of one or more PAs that uses SMART data”. Respondents who did not identify as a PADM were considered outside our target population and excluded. Then, the survey had</w:t>
      </w:r>
      <w:r w:rsidR="00D94C40">
        <w:rPr>
          <w:rFonts w:ascii="Times New Roman" w:eastAsia="Times New Roman" w:hAnsi="Times New Roman" w:cs="Times New Roman"/>
          <w:color w:val="008080"/>
          <w:sz w:val="24"/>
          <w:szCs w:val="24"/>
        </w:rPr>
        <w:t xml:space="preserve"> </w:t>
      </w:r>
      <w:r w:rsidR="00D94C40">
        <w:rPr>
          <w:rFonts w:ascii="Times New Roman" w:eastAsia="Times New Roman" w:hAnsi="Times New Roman" w:cs="Times New Roman"/>
          <w:sz w:val="24"/>
          <w:szCs w:val="24"/>
        </w:rPr>
        <w:t>five sections. S</w:t>
      </w:r>
      <w:r w:rsidR="00E55949">
        <w:rPr>
          <w:rFonts w:ascii="Times New Roman" w:eastAsia="Times New Roman" w:hAnsi="Times New Roman" w:cs="Times New Roman"/>
          <w:sz w:val="24"/>
          <w:szCs w:val="24"/>
        </w:rPr>
        <w:t>ection 1 assessed the perception of PADMs on the importance of WH in achieving conservation goals, the role of human and livestock pathogens in affecting WH, and the role of wildlife pathogens in affecting public and livestock health. Section 2</w:t>
      </w:r>
      <w:r w:rsidR="00E55949">
        <w:rPr>
          <w:rFonts w:ascii="Times New Roman" w:eastAsia="Times New Roman" w:hAnsi="Times New Roman" w:cs="Times New Roman"/>
          <w:color w:val="008080"/>
          <w:sz w:val="24"/>
          <w:szCs w:val="24"/>
        </w:rPr>
        <w:t xml:space="preserve"> </w:t>
      </w:r>
      <w:r w:rsidR="00E55949">
        <w:rPr>
          <w:rFonts w:ascii="Times New Roman" w:eastAsia="Times New Roman" w:hAnsi="Times New Roman" w:cs="Times New Roman"/>
          <w:sz w:val="24"/>
          <w:szCs w:val="24"/>
        </w:rPr>
        <w:t>requested PADMs to rank the overall frequency of encounters with dead, sick, or injured wildlife in PAs and their documentation when found during patrols. Section 3, asked about the presence of domestic animals in the PA(s), the documentation of their health status, and the perceived threats of domestic animals to conservation goals.</w:t>
      </w:r>
      <w:r w:rsidR="00E55949">
        <w:rPr>
          <w:rFonts w:ascii="Times New Roman" w:eastAsia="Times New Roman" w:hAnsi="Times New Roman" w:cs="Times New Roman"/>
          <w:color w:val="008080"/>
          <w:sz w:val="24"/>
          <w:szCs w:val="24"/>
        </w:rPr>
        <w:t xml:space="preserve"> </w:t>
      </w:r>
      <w:r w:rsidR="00E55949">
        <w:rPr>
          <w:rFonts w:ascii="Times New Roman" w:eastAsia="Times New Roman" w:hAnsi="Times New Roman" w:cs="Times New Roman"/>
          <w:sz w:val="24"/>
          <w:szCs w:val="24"/>
        </w:rPr>
        <w:t>Likert scales were used to answer questions in Sections 1-3. Section 4 addressed health data storage practices</w:t>
      </w:r>
      <w:r w:rsidR="00D94C40">
        <w:rPr>
          <w:rFonts w:ascii="Times New Roman" w:eastAsia="Times New Roman" w:hAnsi="Times New Roman" w:cs="Times New Roman"/>
          <w:sz w:val="24"/>
          <w:szCs w:val="24"/>
        </w:rPr>
        <w:t xml:space="preserve"> when collected</w:t>
      </w:r>
      <w:r w:rsidR="00E55949">
        <w:rPr>
          <w:rFonts w:ascii="Times New Roman" w:eastAsia="Times New Roman" w:hAnsi="Times New Roman" w:cs="Times New Roman"/>
          <w:sz w:val="24"/>
          <w:szCs w:val="24"/>
        </w:rPr>
        <w:t xml:space="preserve"> and Section 5 assessed the current state of SMART deployment in PAs. </w:t>
      </w:r>
    </w:p>
    <w:p w14:paraId="138E45E8" w14:textId="77777777" w:rsidR="00845938" w:rsidRDefault="00E55949" w:rsidP="0084593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introductory web page explained that the survey was voluntary, anonymous, aimed at PADMs, and that clicking the “Start the survey” button constituted consent. A tutorial was provided for the language-translation tool of this survey built on Google Forms (</w:t>
      </w:r>
      <w:hyperlink r:id="rId20">
        <w:r>
          <w:rPr>
            <w:rFonts w:ascii="Times New Roman" w:eastAsia="Times New Roman" w:hAnsi="Times New Roman" w:cs="Times New Roman"/>
            <w:color w:val="4F81BD"/>
            <w:sz w:val="24"/>
            <w:szCs w:val="24"/>
            <w:u w:val="single"/>
          </w:rPr>
          <w:t>https://sites.google.com/wcs.org/smarttorecordwildlifehealth/home</w:t>
        </w:r>
      </w:hyperlink>
      <w:r>
        <w:rPr>
          <w:rFonts w:ascii="Times New Roman" w:eastAsia="Times New Roman" w:hAnsi="Times New Roman" w:cs="Times New Roman"/>
          <w:sz w:val="24"/>
          <w:szCs w:val="24"/>
        </w:rPr>
        <w:t xml:space="preserve">). </w:t>
      </w:r>
      <w:r w:rsidR="00845938" w:rsidRPr="009B4178">
        <w:rPr>
          <w:rFonts w:ascii="Times New Roman" w:eastAsia="Times New Roman" w:hAnsi="Times New Roman" w:cs="Times New Roman"/>
          <w:sz w:val="24"/>
          <w:szCs w:val="24"/>
        </w:rPr>
        <w:t xml:space="preserve">The survey did not request any </w:t>
      </w:r>
      <w:r w:rsidR="00845938" w:rsidRPr="00C64AC4">
        <w:rPr>
          <w:rFonts w:ascii="Times New Roman" w:hAnsi="Times New Roman" w:cs="Times New Roman"/>
          <w:sz w:val="24"/>
          <w:szCs w:val="24"/>
        </w:rPr>
        <w:t>personal information or demographic characteristics and, consequently, it</w:t>
      </w:r>
      <w:r w:rsidR="00845938" w:rsidRPr="000F7ABE">
        <w:rPr>
          <w:rFonts w:ascii="Times New Roman" w:eastAsia="Times New Roman" w:hAnsi="Times New Roman" w:cs="Times New Roman"/>
          <w:sz w:val="24"/>
          <w:szCs w:val="24"/>
        </w:rPr>
        <w:t xml:space="preserve"> </w:t>
      </w:r>
      <w:r w:rsidR="00845938" w:rsidRPr="009B4178">
        <w:rPr>
          <w:rFonts w:ascii="Times New Roman" w:eastAsia="Times New Roman" w:hAnsi="Times New Roman" w:cs="Times New Roman"/>
          <w:sz w:val="24"/>
          <w:szCs w:val="24"/>
        </w:rPr>
        <w:t>was exempt from full ethics review (ref #22-53 Wildlife Conservation Society Institutional Review Board).</w:t>
      </w:r>
      <w:r w:rsidR="00845938">
        <w:rPr>
          <w:rFonts w:ascii="Times New Roman" w:eastAsia="Times New Roman" w:hAnsi="Times New Roman" w:cs="Times New Roman"/>
          <w:sz w:val="24"/>
          <w:szCs w:val="24"/>
        </w:rPr>
        <w:t xml:space="preserve"> </w:t>
      </w:r>
    </w:p>
    <w:p w14:paraId="1AC766BD" w14:textId="58641BE0" w:rsidR="00D94C40" w:rsidRDefault="00E55949" w:rsidP="0084593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survey was distributed globally to the SMART Community Forum users (https://forum.smartconservationtools.org/) by the SMART Partnership (</w:t>
      </w:r>
      <w:hyperlink r:id="rId21">
        <w:r>
          <w:rPr>
            <w:rFonts w:ascii="Times New Roman" w:eastAsia="Times New Roman" w:hAnsi="Times New Roman" w:cs="Times New Roman"/>
            <w:color w:val="1155CC"/>
            <w:sz w:val="24"/>
            <w:szCs w:val="24"/>
            <w:u w:val="single"/>
          </w:rPr>
          <w:t>https://smartconservationtools.org</w:t>
        </w:r>
      </w:hyperlink>
      <w:r>
        <w:rPr>
          <w:rFonts w:ascii="Times New Roman" w:eastAsia="Times New Roman" w:hAnsi="Times New Roman" w:cs="Times New Roman"/>
          <w:sz w:val="24"/>
          <w:szCs w:val="24"/>
        </w:rPr>
        <w:t xml:space="preserve">) via email in October 2022 and remained open for three months. A reminder was sent to the SMART Community three weeks before the closing </w:t>
      </w:r>
      <w:r w:rsidRPr="000F7ABE">
        <w:rPr>
          <w:rFonts w:ascii="Times New Roman" w:eastAsia="Times New Roman" w:hAnsi="Times New Roman" w:cs="Times New Roman"/>
          <w:sz w:val="24"/>
          <w:szCs w:val="24"/>
        </w:rPr>
        <w:t>date.</w:t>
      </w:r>
      <w:r w:rsidRPr="009B4178">
        <w:rPr>
          <w:rFonts w:ascii="Times New Roman" w:eastAsia="Times New Roman" w:hAnsi="Times New Roman" w:cs="Times New Roman"/>
          <w:sz w:val="24"/>
          <w:szCs w:val="24"/>
        </w:rPr>
        <w:t xml:space="preserve"> </w:t>
      </w:r>
    </w:p>
    <w:p w14:paraId="3362BB82" w14:textId="24CA3D8B"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Responses by PADMs could represent single or multiple PAs. For our analysis, we focused on what we considered to be “local” responses which </w:t>
      </w:r>
      <w:r w:rsidR="00D94C40">
        <w:rPr>
          <w:rFonts w:ascii="Times New Roman" w:eastAsia="Times New Roman" w:hAnsi="Times New Roman" w:cs="Times New Roman"/>
          <w:sz w:val="24"/>
          <w:szCs w:val="24"/>
        </w:rPr>
        <w:t>included</w:t>
      </w:r>
      <w:r>
        <w:rPr>
          <w:rFonts w:ascii="Times New Roman" w:eastAsia="Times New Roman" w:hAnsi="Times New Roman" w:cs="Times New Roman"/>
          <w:sz w:val="24"/>
          <w:szCs w:val="24"/>
        </w:rPr>
        <w:t xml:space="preserve"> one or two PAs, and assumed they provided insights into specific local realities. “Non-local” responses represented more than two PAs, which were assumed to help understand perceptions at the decision-making level and were analyzed separately (see Supporting Information). We discarded responses that only included marine PAs based on the World Database on Protected Areas (</w:t>
      </w:r>
      <w:hyperlink r:id="rId22">
        <w:r>
          <w:rPr>
            <w:rFonts w:ascii="Times New Roman" w:eastAsia="Times New Roman" w:hAnsi="Times New Roman" w:cs="Times New Roman"/>
            <w:color w:val="4F81BD"/>
            <w:sz w:val="24"/>
            <w:szCs w:val="24"/>
            <w:u w:val="single"/>
          </w:rPr>
          <w:t>https://www.protectedplanet.net/en/thematic-areas/wdpa?tab=WDPA</w:t>
        </w:r>
      </w:hyperlink>
      <w:r>
        <w:rPr>
          <w:rFonts w:ascii="Times New Roman" w:eastAsia="Times New Roman" w:hAnsi="Times New Roman" w:cs="Times New Roman"/>
          <w:sz w:val="24"/>
          <w:szCs w:val="24"/>
        </w:rPr>
        <w:t>) as marine PA management,  species, and patrol logistics are markedly different. The descriptive analysis of survey responses was conducted in R v4.3.1. The questionnaire, survey data, and descriptive analysis can be found at https://github.com/dmontecino/SMART_survey.</w:t>
      </w:r>
    </w:p>
    <w:p w14:paraId="6DC0433D" w14:textId="77777777" w:rsidR="00E55949" w:rsidRDefault="00E55949" w:rsidP="00E55949">
      <w:pPr>
        <w:spacing w:before="180" w:after="180"/>
        <w:jc w:val="center"/>
        <w:rPr>
          <w:rFonts w:ascii="Calibri" w:eastAsia="Calibri" w:hAnsi="Calibri" w:cs="Calibri"/>
          <w:b/>
          <w:color w:val="4F81BD"/>
          <w:sz w:val="28"/>
          <w:szCs w:val="28"/>
        </w:rPr>
      </w:pPr>
      <w:r>
        <w:rPr>
          <w:rFonts w:ascii="Times New Roman" w:eastAsia="Times New Roman" w:hAnsi="Times New Roman" w:cs="Times New Roman"/>
          <w:b/>
          <w:sz w:val="24"/>
          <w:szCs w:val="24"/>
        </w:rPr>
        <w:t>Results</w:t>
      </w:r>
    </w:p>
    <w:p w14:paraId="3C241D39" w14:textId="1DC0C08F" w:rsidR="00845938"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received 128 responses. Forty-two were removed because either the PA name(s) were not provided, only marine PAs were listed, or the respondents did not match the target audience (8, 7, and 27 responses, respectively). The final dataset contained 86 respondents from 23 countries. Seventy-three were local responses from 19 countries and 13 were non-local responses from 10 </w:t>
      </w:r>
      <w:r>
        <w:rPr>
          <w:rFonts w:ascii="Times New Roman" w:eastAsia="Times New Roman" w:hAnsi="Times New Roman" w:cs="Times New Roman"/>
          <w:sz w:val="24"/>
          <w:szCs w:val="24"/>
        </w:rPr>
        <w:lastRenderedPageBreak/>
        <w:t xml:space="preserve">countries (the descriptive analysis of non-local responses is provided in the Supporting Information). </w:t>
      </w:r>
      <w:commentRangeStart w:id="13"/>
      <w:r>
        <w:rPr>
          <w:rFonts w:ascii="Times New Roman" w:eastAsia="Times New Roman" w:hAnsi="Times New Roman" w:cs="Times New Roman"/>
          <w:sz w:val="24"/>
          <w:szCs w:val="24"/>
        </w:rPr>
        <w:t>The specific countries are not provided to protect the identity of the respondents</w:t>
      </w:r>
      <w:ins w:id="14" w:author="Mathieu Pruvot" w:date="2024-09-27T15:36:00Z">
        <w:r w:rsidR="00DD51DE">
          <w:rPr>
            <w:rFonts w:ascii="Times New Roman" w:eastAsia="Times New Roman" w:hAnsi="Times New Roman" w:cs="Times New Roman"/>
            <w:sz w:val="24"/>
            <w:szCs w:val="24"/>
          </w:rPr>
          <w:t xml:space="preserve">, </w:t>
        </w:r>
      </w:ins>
      <w:ins w:id="15" w:author="Mathieu Pruvot" w:date="2024-09-27T15:37:00Z">
        <w:r w:rsidR="00DD51DE">
          <w:rPr>
            <w:rFonts w:ascii="Times New Roman" w:eastAsia="Times New Roman" w:hAnsi="Times New Roman" w:cs="Times New Roman"/>
            <w:sz w:val="24"/>
            <w:szCs w:val="24"/>
          </w:rPr>
          <w:t xml:space="preserve">but covered South-East Asia, </w:t>
        </w:r>
      </w:ins>
      <w:ins w:id="16" w:author="Mathieu Pruvot" w:date="2024-09-27T15:38:00Z">
        <w:r w:rsidR="00DD51D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w:t>
      </w:r>
      <w:commentRangeEnd w:id="13"/>
      <w:r w:rsidR="00DD51DE">
        <w:rPr>
          <w:rStyle w:val="CommentReference"/>
        </w:rPr>
        <w:commentReference w:id="13"/>
      </w:r>
    </w:p>
    <w:p w14:paraId="54B2FE80" w14:textId="77777777" w:rsidR="00E55949" w:rsidRDefault="00E55949" w:rsidP="00E55949">
      <w:pPr>
        <w:pStyle w:val="Heading3"/>
        <w:keepNext w:val="0"/>
        <w:keepLines w:val="0"/>
        <w:spacing w:before="200" w:after="0"/>
        <w:jc w:val="both"/>
        <w:rPr>
          <w:rFonts w:ascii="Times New Roman" w:eastAsia="Times New Roman" w:hAnsi="Times New Roman" w:cs="Times New Roman"/>
          <w:b/>
          <w:color w:val="000000"/>
          <w:sz w:val="24"/>
          <w:szCs w:val="24"/>
        </w:rPr>
      </w:pPr>
      <w:bookmarkStart w:id="17" w:name="_lhlf6mvatqej" w:colFirst="0" w:colLast="0"/>
      <w:bookmarkEnd w:id="17"/>
      <w:r>
        <w:rPr>
          <w:rFonts w:ascii="Times New Roman" w:eastAsia="Times New Roman" w:hAnsi="Times New Roman" w:cs="Times New Roman"/>
          <w:b/>
          <w:color w:val="000000"/>
          <w:sz w:val="24"/>
          <w:szCs w:val="24"/>
        </w:rPr>
        <w:t>Perceptions regarding wildlife health importance in conservation and potential consequences of pathogen transmission among wildlife, domestic animals, and people</w:t>
      </w:r>
    </w:p>
    <w:p w14:paraId="71DA4592" w14:textId="621D133E" w:rsidR="00E55949" w:rsidRPr="00406860" w:rsidRDefault="009E6BF1" w:rsidP="009E6BF1">
      <w:pPr>
        <w:pStyle w:val="Heading3"/>
        <w:keepNext w:val="0"/>
        <w:keepLines w:val="0"/>
        <w:spacing w:before="200" w:after="0" w:line="276" w:lineRule="auto"/>
        <w:jc w:val="both"/>
        <w:rPr>
          <w:rFonts w:ascii="Times New Roman" w:eastAsia="Times New Roman" w:hAnsi="Times New Roman" w:cs="Times New Roman"/>
          <w:color w:val="000000"/>
          <w:sz w:val="24"/>
          <w:szCs w:val="24"/>
        </w:rPr>
      </w:pPr>
      <w:bookmarkStart w:id="18" w:name="_yyrqigrulcux" w:colFirst="0" w:colLast="0"/>
      <w:bookmarkEnd w:id="18"/>
      <w:r>
        <w:rPr>
          <w:rFonts w:ascii="Times New Roman" w:eastAsia="Times New Roman" w:hAnsi="Times New Roman" w:cs="Times New Roman"/>
          <w:color w:val="000000"/>
          <w:sz w:val="24"/>
          <w:szCs w:val="24"/>
        </w:rPr>
        <w:t>Most respondents either strongly agreed or agreed with the affirmations “Wildlife health, including infectious and non-infectious diseases, is important to achieve the conservation goals of the protected areas where I work” and “human or livestock pathogens can affect wildlife populations inhabiting the protected area(s) I work in</w:t>
      </w:r>
      <w:r w:rsidRPr="00A400C8">
        <w:rPr>
          <w:rFonts w:ascii="Times New Roman" w:eastAsia="Times New Roman" w:hAnsi="Times New Roman" w:cs="Times New Roman"/>
          <w:color w:val="000000"/>
          <w:sz w:val="24"/>
          <w:szCs w:val="24"/>
        </w:rPr>
        <w:t>” (91.8%; and 80.8%</w:t>
      </w:r>
      <w:r w:rsidR="00C52332" w:rsidRPr="00A400C8">
        <w:rPr>
          <w:rFonts w:ascii="Times New Roman" w:eastAsia="Times New Roman" w:hAnsi="Times New Roman" w:cs="Times New Roman"/>
          <w:color w:val="000000"/>
          <w:sz w:val="24"/>
          <w:szCs w:val="24"/>
        </w:rPr>
        <w:t>,</w:t>
      </w:r>
      <w:r w:rsidRPr="00A400C8">
        <w:rPr>
          <w:rFonts w:ascii="Times New Roman" w:eastAsia="Times New Roman" w:hAnsi="Times New Roman" w:cs="Times New Roman"/>
          <w:color w:val="000000"/>
          <w:sz w:val="24"/>
          <w:szCs w:val="24"/>
        </w:rPr>
        <w:t xml:space="preserve"> respectively). Regarding the affirmation “pathogens carried by wildlife inhabiting the protected area(s) where I work in can affect livestock health”, most respondents strongly agreed or agreed (47.9%) although the proportion of neutral respondents was more prominent (28.8%).</w:t>
      </w:r>
      <w:r w:rsidR="00406860" w:rsidRPr="00A400C8">
        <w:rPr>
          <w:rFonts w:ascii="Times New Roman" w:eastAsia="Times New Roman" w:hAnsi="Times New Roman" w:cs="Times New Roman"/>
          <w:color w:val="000000"/>
          <w:sz w:val="24"/>
          <w:szCs w:val="24"/>
        </w:rPr>
        <w:t xml:space="preserve"> </w:t>
      </w:r>
      <w:commentRangeStart w:id="19"/>
      <w:r w:rsidR="00E55949" w:rsidRPr="00A400C8">
        <w:rPr>
          <w:rFonts w:ascii="Times New Roman" w:eastAsia="Times New Roman" w:hAnsi="Times New Roman" w:cs="Times New Roman"/>
          <w:color w:val="000000"/>
          <w:sz w:val="24"/>
          <w:szCs w:val="24"/>
        </w:rPr>
        <w:t>63</w:t>
      </w:r>
      <w:commentRangeEnd w:id="19"/>
      <w:r w:rsidR="00DD51DE">
        <w:rPr>
          <w:rStyle w:val="CommentReference"/>
          <w:rFonts w:ascii="Arial" w:eastAsia="Arial" w:hAnsi="Arial" w:cs="Arial"/>
          <w:color w:val="auto"/>
          <w:kern w:val="0"/>
          <w:lang w:val="en" w:bidi="km-KH"/>
          <w14:ligatures w14:val="none"/>
        </w:rPr>
        <w:commentReference w:id="19"/>
      </w:r>
      <w:r w:rsidR="00E55949">
        <w:rPr>
          <w:rFonts w:ascii="Times New Roman" w:eastAsia="Times New Roman" w:hAnsi="Times New Roman" w:cs="Times New Roman"/>
          <w:color w:val="000000"/>
          <w:sz w:val="24"/>
          <w:szCs w:val="24"/>
        </w:rPr>
        <w:t>% strongly agreed or agreed that “pathogens carried by wildlife inhabiting the protected area(s) where I work in can affect human health”</w:t>
      </w:r>
      <w:r w:rsidR="00406860">
        <w:rPr>
          <w:rFonts w:ascii="Times New Roman" w:eastAsia="Times New Roman" w:hAnsi="Times New Roman" w:cs="Times New Roman"/>
          <w:color w:val="000000"/>
          <w:sz w:val="24"/>
          <w:szCs w:val="24"/>
        </w:rPr>
        <w:t xml:space="preserve">. </w:t>
      </w:r>
      <w:r w:rsidR="00E55949">
        <w:rPr>
          <w:rFonts w:ascii="Times New Roman" w:eastAsia="Times New Roman" w:hAnsi="Times New Roman" w:cs="Times New Roman"/>
          <w:color w:val="000000"/>
          <w:sz w:val="24"/>
          <w:szCs w:val="24"/>
        </w:rPr>
        <w:t>Detailed response distributions are shown in Fig 1.</w:t>
      </w:r>
      <w:r w:rsidR="00E55949">
        <w:rPr>
          <w:rFonts w:ascii="Times New Roman" w:eastAsia="Times New Roman" w:hAnsi="Times New Roman" w:cs="Times New Roman"/>
          <w:sz w:val="24"/>
          <w:szCs w:val="24"/>
        </w:rPr>
        <w:t xml:space="preserve"> </w:t>
      </w:r>
      <w:r w:rsidR="00E55949">
        <w:rPr>
          <w:rFonts w:ascii="Times New Roman" w:eastAsia="Times New Roman" w:hAnsi="Times New Roman" w:cs="Times New Roman"/>
          <w:color w:val="000000"/>
          <w:sz w:val="24"/>
          <w:szCs w:val="24"/>
        </w:rPr>
        <w:t xml:space="preserve">Non-local responses followed similar trends (Supporting Information, section 1.1). </w:t>
      </w:r>
    </w:p>
    <w:p w14:paraId="5DABE068" w14:textId="77777777" w:rsidR="00E55949" w:rsidRDefault="00E55949" w:rsidP="00E55949"/>
    <w:p w14:paraId="25CCE50D" w14:textId="5046C779" w:rsidR="00E55949" w:rsidRDefault="00DC4249" w:rsidP="00E55949">
      <w:commentRangeStart w:id="20"/>
      <w:r>
        <w:rPr>
          <w:noProof/>
          <w14:ligatures w14:val="standardContextual"/>
        </w:rPr>
        <w:drawing>
          <wp:inline distT="0" distB="0" distL="0" distR="0" wp14:anchorId="465F4932" wp14:editId="2A2AD0F4">
            <wp:extent cx="4088294" cy="2864016"/>
            <wp:effectExtent l="12700" t="12700" r="13970" b="19050"/>
            <wp:docPr id="128649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93156"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088294" cy="2864016"/>
                    </a:xfrm>
                    <a:prstGeom prst="rect">
                      <a:avLst/>
                    </a:prstGeom>
                    <a:ln>
                      <a:solidFill>
                        <a:schemeClr val="tx1"/>
                      </a:solidFill>
                    </a:ln>
                  </pic:spPr>
                </pic:pic>
              </a:graphicData>
            </a:graphic>
          </wp:inline>
        </w:drawing>
      </w:r>
      <w:commentRangeEnd w:id="20"/>
      <w:r w:rsidR="007B1588">
        <w:rPr>
          <w:rStyle w:val="CommentReference"/>
        </w:rPr>
        <w:commentReference w:id="20"/>
      </w:r>
    </w:p>
    <w:p w14:paraId="407BF372" w14:textId="13B284D9" w:rsidR="00E55949" w:rsidRDefault="00E55949" w:rsidP="00E55949">
      <w:pPr>
        <w:spacing w:before="180" w:after="18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 1. Distribution of the level of agreement </w:t>
      </w:r>
      <w:r w:rsidR="00845938">
        <w:rPr>
          <w:rFonts w:ascii="Times New Roman" w:eastAsia="Times New Roman" w:hAnsi="Times New Roman" w:cs="Times New Roman"/>
          <w:i/>
          <w:sz w:val="24"/>
          <w:szCs w:val="24"/>
        </w:rPr>
        <w:t xml:space="preserve">(grey scale) </w:t>
      </w:r>
      <w:r>
        <w:rPr>
          <w:rFonts w:ascii="Times New Roman" w:eastAsia="Times New Roman" w:hAnsi="Times New Roman" w:cs="Times New Roman"/>
          <w:i/>
          <w:sz w:val="24"/>
          <w:szCs w:val="24"/>
        </w:rPr>
        <w:t>among protected area data managers with statements: ‘Wildlife health is important to achieve the conservation goals of the protected area(s) where I work’ (</w:t>
      </w:r>
      <w:r w:rsidR="00845938">
        <w:rPr>
          <w:rFonts w:ascii="Times New Roman" w:eastAsia="Times New Roman" w:hAnsi="Times New Roman" w:cs="Times New Roman"/>
          <w:i/>
          <w:sz w:val="24"/>
          <w:szCs w:val="24"/>
        </w:rPr>
        <w:t>green</w:t>
      </w:r>
      <w:r>
        <w:rPr>
          <w:rFonts w:ascii="Times New Roman" w:eastAsia="Times New Roman" w:hAnsi="Times New Roman" w:cs="Times New Roman"/>
          <w:i/>
          <w:sz w:val="24"/>
          <w:szCs w:val="24"/>
        </w:rPr>
        <w:t>), ‘human or livestock pathogens can affect wildlife populations inhabiting the protected area(s) where I work in’ (</w:t>
      </w:r>
      <w:r w:rsidR="00845938">
        <w:rPr>
          <w:rFonts w:ascii="Times New Roman" w:eastAsia="Times New Roman" w:hAnsi="Times New Roman" w:cs="Times New Roman"/>
          <w:i/>
          <w:sz w:val="24"/>
          <w:szCs w:val="24"/>
        </w:rPr>
        <w:t>blue</w:t>
      </w:r>
      <w:r>
        <w:rPr>
          <w:rFonts w:ascii="Times New Roman" w:eastAsia="Times New Roman" w:hAnsi="Times New Roman" w:cs="Times New Roman"/>
          <w:i/>
          <w:sz w:val="24"/>
          <w:szCs w:val="24"/>
        </w:rPr>
        <w:t>), ‘pathogens carried by wildlife inhabiting the protected area(s) where I work in can affect human health’ (</w:t>
      </w:r>
      <w:r w:rsidR="00845938">
        <w:rPr>
          <w:rFonts w:ascii="Times New Roman" w:eastAsia="Times New Roman" w:hAnsi="Times New Roman" w:cs="Times New Roman"/>
          <w:i/>
          <w:sz w:val="24"/>
          <w:szCs w:val="24"/>
        </w:rPr>
        <w:t>red</w:t>
      </w:r>
      <w:r>
        <w:rPr>
          <w:rFonts w:ascii="Times New Roman" w:eastAsia="Times New Roman" w:hAnsi="Times New Roman" w:cs="Times New Roman"/>
          <w:i/>
          <w:sz w:val="24"/>
          <w:szCs w:val="24"/>
        </w:rPr>
        <w:t>), and ‘pathogens carried by wildlife inhabiting the protected area(s) where I work in can affect livestock health’ (</w:t>
      </w:r>
      <w:r w:rsidR="00845938">
        <w:rPr>
          <w:rFonts w:ascii="Times New Roman" w:eastAsia="Times New Roman" w:hAnsi="Times New Roman" w:cs="Times New Roman"/>
          <w:i/>
          <w:sz w:val="24"/>
          <w:szCs w:val="24"/>
        </w:rPr>
        <w:t>brown</w:t>
      </w:r>
      <w:r>
        <w:rPr>
          <w:rFonts w:ascii="Times New Roman" w:eastAsia="Times New Roman" w:hAnsi="Times New Roman" w:cs="Times New Roman"/>
          <w:i/>
          <w:sz w:val="24"/>
          <w:szCs w:val="24"/>
        </w:rPr>
        <w:t>).</w:t>
      </w:r>
    </w:p>
    <w:p w14:paraId="6E374071" w14:textId="77777777" w:rsidR="00E55949" w:rsidRDefault="00E55949" w:rsidP="00E55949">
      <w:pPr>
        <w:spacing w:before="180" w:after="180"/>
        <w:jc w:val="both"/>
        <w:rPr>
          <w:rFonts w:ascii="Calibri" w:eastAsia="Calibri" w:hAnsi="Calibri" w:cs="Calibri"/>
          <w:b/>
          <w:color w:val="4F81BD"/>
          <w:sz w:val="24"/>
          <w:szCs w:val="24"/>
        </w:rPr>
      </w:pPr>
      <w:r>
        <w:rPr>
          <w:rFonts w:ascii="Times New Roman" w:eastAsia="Times New Roman" w:hAnsi="Times New Roman" w:cs="Times New Roman"/>
          <w:b/>
          <w:sz w:val="24"/>
          <w:szCs w:val="24"/>
        </w:rPr>
        <w:t xml:space="preserve">Overall frequency of encounters with dead, sick, or injured wildlife in protected areas and their documentation when found during </w:t>
      </w:r>
      <w:proofErr w:type="gramStart"/>
      <w:r>
        <w:rPr>
          <w:rFonts w:ascii="Times New Roman" w:eastAsia="Times New Roman" w:hAnsi="Times New Roman" w:cs="Times New Roman"/>
          <w:b/>
          <w:sz w:val="24"/>
          <w:szCs w:val="24"/>
        </w:rPr>
        <w:t>patrols</w:t>
      </w:r>
      <w:proofErr w:type="gramEnd"/>
    </w:p>
    <w:p w14:paraId="58B01BB2" w14:textId="1438474D" w:rsidR="00E55949" w:rsidRDefault="000E1EE8"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Most </w:t>
      </w:r>
      <w:r w:rsidR="00822F8C">
        <w:rPr>
          <w:rFonts w:ascii="Times New Roman" w:eastAsia="Times New Roman" w:hAnsi="Times New Roman" w:cs="Times New Roman"/>
          <w:sz w:val="24"/>
          <w:szCs w:val="24"/>
        </w:rPr>
        <w:t>local PADMs</w:t>
      </w:r>
      <w:ins w:id="21" w:author="Mathieu Pruvot" w:date="2024-09-27T15:47:00Z">
        <w:r w:rsidR="002A2F10">
          <w:rPr>
            <w:rFonts w:ascii="Times New Roman" w:eastAsia="Times New Roman" w:hAnsi="Times New Roman" w:cs="Times New Roman"/>
            <w:sz w:val="24"/>
            <w:szCs w:val="24"/>
          </w:rPr>
          <w:t xml:space="preserve"> (</w:t>
        </w:r>
        <w:r w:rsidR="002A2F10">
          <w:rPr>
            <w:rFonts w:ascii="Times New Roman" w:eastAsia="Times New Roman" w:hAnsi="Times New Roman" w:cs="Times New Roman"/>
            <w:sz w:val="24"/>
            <w:szCs w:val="24"/>
          </w:rPr>
          <w:t>97.3%</w:t>
        </w:r>
        <w:r w:rsidR="002A2F10">
          <w:rPr>
            <w:rFonts w:ascii="Times New Roman" w:eastAsia="Times New Roman" w:hAnsi="Times New Roman" w:cs="Times New Roman"/>
            <w:sz w:val="24"/>
            <w:szCs w:val="24"/>
          </w:rPr>
          <w:t>)</w:t>
        </w:r>
      </w:ins>
      <w:r w:rsidR="00822F8C">
        <w:rPr>
          <w:rFonts w:ascii="Times New Roman" w:eastAsia="Times New Roman" w:hAnsi="Times New Roman" w:cs="Times New Roman"/>
          <w:sz w:val="24"/>
          <w:szCs w:val="24"/>
        </w:rPr>
        <w:t xml:space="preserve"> </w:t>
      </w:r>
      <w:ins w:id="22" w:author="Mathieu Pruvot" w:date="2024-09-27T15:47:00Z">
        <w:r w:rsidR="002A2F10">
          <w:rPr>
            <w:rFonts w:ascii="Times New Roman" w:eastAsia="Times New Roman" w:hAnsi="Times New Roman" w:cs="Times New Roman"/>
            <w:sz w:val="24"/>
            <w:szCs w:val="24"/>
          </w:rPr>
          <w:t xml:space="preserve">reported </w:t>
        </w:r>
      </w:ins>
      <w:del w:id="23" w:author="Mathieu Pruvot" w:date="2024-09-27T15:47:00Z">
        <w:r w:rsidR="00E55949" w:rsidDel="002A2F10">
          <w:rPr>
            <w:rFonts w:ascii="Times New Roman" w:eastAsia="Times New Roman" w:hAnsi="Times New Roman" w:cs="Times New Roman"/>
            <w:sz w:val="24"/>
            <w:szCs w:val="24"/>
          </w:rPr>
          <w:delText xml:space="preserve">ranked </w:delText>
        </w:r>
      </w:del>
      <w:r w:rsidR="00E55949">
        <w:rPr>
          <w:rFonts w:ascii="Times New Roman" w:eastAsia="Times New Roman" w:hAnsi="Times New Roman" w:cs="Times New Roman"/>
          <w:sz w:val="24"/>
          <w:szCs w:val="24"/>
        </w:rPr>
        <w:t xml:space="preserve">encountering dead animals in the PA </w:t>
      </w:r>
      <w:ins w:id="24" w:author="Mathieu Pruvot" w:date="2024-09-27T15:48:00Z">
        <w:r w:rsidR="002A2F10">
          <w:rPr>
            <w:rFonts w:ascii="Times New Roman" w:eastAsia="Times New Roman" w:hAnsi="Times New Roman" w:cs="Times New Roman"/>
            <w:sz w:val="24"/>
            <w:szCs w:val="24"/>
          </w:rPr>
          <w:t xml:space="preserve">(i.e., </w:t>
        </w:r>
      </w:ins>
      <w:del w:id="25" w:author="Mathieu Pruvot" w:date="2024-09-27T15:48:00Z">
        <w:r w:rsidR="00E55949" w:rsidDel="002A2F10">
          <w:rPr>
            <w:rFonts w:ascii="Times New Roman" w:eastAsia="Times New Roman" w:hAnsi="Times New Roman" w:cs="Times New Roman"/>
            <w:sz w:val="24"/>
            <w:szCs w:val="24"/>
          </w:rPr>
          <w:delText xml:space="preserve">at least </w:delText>
        </w:r>
      </w:del>
      <w:r w:rsidR="00E55949">
        <w:rPr>
          <w:rFonts w:ascii="Times New Roman" w:eastAsia="Times New Roman" w:hAnsi="Times New Roman" w:cs="Times New Roman"/>
          <w:sz w:val="24"/>
          <w:szCs w:val="24"/>
        </w:rPr>
        <w:t>"Very rarely"</w:t>
      </w:r>
      <w:ins w:id="26" w:author="Mathieu Pruvot" w:date="2024-09-27T15:48:00Z">
        <w:r w:rsidR="002A2F10">
          <w:rPr>
            <w:rFonts w:ascii="Times New Roman" w:eastAsia="Times New Roman" w:hAnsi="Times New Roman" w:cs="Times New Roman"/>
            <w:sz w:val="24"/>
            <w:szCs w:val="24"/>
          </w:rPr>
          <w:t xml:space="preserve"> or more frequently)</w:t>
        </w:r>
      </w:ins>
      <w:r>
        <w:rPr>
          <w:rFonts w:ascii="Times New Roman" w:eastAsia="Times New Roman" w:hAnsi="Times New Roman" w:cs="Times New Roman"/>
          <w:sz w:val="24"/>
          <w:szCs w:val="24"/>
        </w:rPr>
        <w:t>,</w:t>
      </w:r>
      <w:del w:id="27" w:author="Mathieu Pruvot" w:date="2024-09-27T15:48:00Z">
        <w:r w:rsidDel="002A2F10">
          <w:rPr>
            <w:rFonts w:ascii="Times New Roman" w:eastAsia="Times New Roman" w:hAnsi="Times New Roman" w:cs="Times New Roman"/>
            <w:sz w:val="24"/>
            <w:szCs w:val="24"/>
          </w:rPr>
          <w:delText xml:space="preserve"> </w:delText>
        </w:r>
      </w:del>
      <w:del w:id="28" w:author="Mathieu Pruvot" w:date="2024-09-27T15:47:00Z">
        <w:r w:rsidDel="002A2F10">
          <w:rPr>
            <w:rFonts w:ascii="Times New Roman" w:eastAsia="Times New Roman" w:hAnsi="Times New Roman" w:cs="Times New Roman"/>
            <w:sz w:val="24"/>
            <w:szCs w:val="24"/>
          </w:rPr>
          <w:delText xml:space="preserve">97.3% </w:delText>
        </w:r>
      </w:del>
      <w:del w:id="29" w:author="Mathieu Pruvot" w:date="2024-09-27T15:48:00Z">
        <w:r w:rsidDel="002A2F10">
          <w:rPr>
            <w:rFonts w:ascii="Times New Roman" w:eastAsia="Times New Roman" w:hAnsi="Times New Roman" w:cs="Times New Roman"/>
            <w:sz w:val="24"/>
            <w:szCs w:val="24"/>
          </w:rPr>
          <w:delText>,</w:delText>
        </w:r>
      </w:del>
      <w:r w:rsidR="00E55949">
        <w:rPr>
          <w:rFonts w:ascii="Times New Roman" w:eastAsia="Times New Roman" w:hAnsi="Times New Roman" w:cs="Times New Roman"/>
          <w:sz w:val="24"/>
          <w:szCs w:val="24"/>
        </w:rPr>
        <w:t xml:space="preserve"> </w:t>
      </w:r>
      <w:r w:rsidR="00C47A74">
        <w:rPr>
          <w:rFonts w:ascii="Times New Roman" w:eastAsia="Times New Roman" w:hAnsi="Times New Roman" w:cs="Times New Roman"/>
          <w:sz w:val="24"/>
          <w:szCs w:val="24"/>
        </w:rPr>
        <w:t>and</w:t>
      </w:r>
      <w:r w:rsidR="00E55949">
        <w:rPr>
          <w:rFonts w:ascii="Times New Roman" w:eastAsia="Times New Roman" w:hAnsi="Times New Roman" w:cs="Times New Roman"/>
          <w:sz w:val="24"/>
          <w:szCs w:val="24"/>
        </w:rPr>
        <w:t xml:space="preserve"> 76.1% of the</w:t>
      </w:r>
      <w:r w:rsidR="00421218">
        <w:rPr>
          <w:rFonts w:ascii="Times New Roman" w:eastAsia="Times New Roman" w:hAnsi="Times New Roman" w:cs="Times New Roman"/>
          <w:sz w:val="24"/>
          <w:szCs w:val="24"/>
        </w:rPr>
        <w:t>m</w:t>
      </w:r>
      <w:r w:rsidR="00E55949">
        <w:rPr>
          <w:rFonts w:ascii="Times New Roman" w:eastAsia="Times New Roman" w:hAnsi="Times New Roman" w:cs="Times New Roman"/>
          <w:sz w:val="24"/>
          <w:szCs w:val="24"/>
        </w:rPr>
        <w:t xml:space="preserve"> </w:t>
      </w:r>
      <w:r w:rsidR="00822F8C">
        <w:rPr>
          <w:rFonts w:ascii="Times New Roman" w:eastAsia="Times New Roman" w:hAnsi="Times New Roman" w:cs="Times New Roman"/>
          <w:sz w:val="24"/>
          <w:szCs w:val="24"/>
        </w:rPr>
        <w:t xml:space="preserve">reported </w:t>
      </w:r>
      <w:del w:id="30" w:author="Mathieu Pruvot" w:date="2024-09-27T15:49:00Z">
        <w:r w:rsidR="00822F8C" w:rsidDel="002A2F10">
          <w:rPr>
            <w:rFonts w:ascii="Times New Roman" w:eastAsia="Times New Roman" w:hAnsi="Times New Roman" w:cs="Times New Roman"/>
            <w:sz w:val="24"/>
            <w:szCs w:val="24"/>
          </w:rPr>
          <w:delText>their</w:delText>
        </w:r>
        <w:r w:rsidR="00E55949" w:rsidDel="002A2F10">
          <w:rPr>
            <w:rFonts w:ascii="Times New Roman" w:eastAsia="Times New Roman" w:hAnsi="Times New Roman" w:cs="Times New Roman"/>
            <w:sz w:val="24"/>
            <w:szCs w:val="24"/>
          </w:rPr>
          <w:delText xml:space="preserve"> </w:delText>
        </w:r>
      </w:del>
      <w:proofErr w:type="spellStart"/>
      <w:r w:rsidR="00E55949">
        <w:rPr>
          <w:rFonts w:ascii="Times New Roman" w:eastAsia="Times New Roman" w:hAnsi="Times New Roman" w:cs="Times New Roman"/>
          <w:sz w:val="24"/>
          <w:szCs w:val="24"/>
        </w:rPr>
        <w:t>document</w:t>
      </w:r>
      <w:r w:rsidR="00822F8C">
        <w:rPr>
          <w:rFonts w:ascii="Times New Roman" w:eastAsia="Times New Roman" w:hAnsi="Times New Roman" w:cs="Times New Roman"/>
          <w:sz w:val="24"/>
          <w:szCs w:val="24"/>
        </w:rPr>
        <w:t>ati</w:t>
      </w:r>
      <w:ins w:id="31" w:author="Mathieu Pruvot" w:date="2024-09-27T15:49:00Z">
        <w:r w:rsidR="002A2F10">
          <w:rPr>
            <w:rFonts w:ascii="Times New Roman" w:eastAsia="Times New Roman" w:hAnsi="Times New Roman" w:cs="Times New Roman"/>
            <w:sz w:val="24"/>
            <w:szCs w:val="24"/>
          </w:rPr>
          <w:t>ng</w:t>
        </w:r>
        <w:proofErr w:type="spellEnd"/>
        <w:r w:rsidR="002A2F10">
          <w:rPr>
            <w:rFonts w:ascii="Times New Roman" w:eastAsia="Times New Roman" w:hAnsi="Times New Roman" w:cs="Times New Roman"/>
            <w:sz w:val="24"/>
            <w:szCs w:val="24"/>
          </w:rPr>
          <w:t xml:space="preserve"> these encounters</w:t>
        </w:r>
      </w:ins>
      <w:del w:id="32" w:author="Mathieu Pruvot" w:date="2024-09-27T15:49:00Z">
        <w:r w:rsidR="00822F8C" w:rsidDel="002A2F10">
          <w:rPr>
            <w:rFonts w:ascii="Times New Roman" w:eastAsia="Times New Roman" w:hAnsi="Times New Roman" w:cs="Times New Roman"/>
            <w:sz w:val="24"/>
            <w:szCs w:val="24"/>
          </w:rPr>
          <w:delText>on</w:delText>
        </w:r>
      </w:del>
      <w:r w:rsidR="00822F8C">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 xml:space="preserve">if found during patrols. </w:t>
      </w:r>
      <w:proofErr w:type="gramStart"/>
      <w:ins w:id="33" w:author="Mathieu Pruvot" w:date="2024-09-27T15:51:00Z">
        <w:r w:rsidR="002A2F10">
          <w:rPr>
            <w:rFonts w:ascii="Times New Roman" w:eastAsia="Times New Roman" w:hAnsi="Times New Roman" w:cs="Times New Roman"/>
            <w:sz w:val="24"/>
            <w:szCs w:val="24"/>
          </w:rPr>
          <w:t>Similar to</w:t>
        </w:r>
        <w:proofErr w:type="gramEnd"/>
        <w:r w:rsidR="002A2F10">
          <w:rPr>
            <w:rFonts w:ascii="Times New Roman" w:eastAsia="Times New Roman" w:hAnsi="Times New Roman" w:cs="Times New Roman"/>
            <w:sz w:val="24"/>
            <w:szCs w:val="24"/>
          </w:rPr>
          <w:t xml:space="preserve"> dead animal encounters</w:t>
        </w:r>
      </w:ins>
      <w:ins w:id="34" w:author="Mathieu Pruvot" w:date="2024-09-27T15:50:00Z">
        <w:r w:rsidR="002A2F10">
          <w:rPr>
            <w:rFonts w:ascii="Times New Roman" w:eastAsia="Times New Roman" w:hAnsi="Times New Roman" w:cs="Times New Roman"/>
            <w:sz w:val="24"/>
            <w:szCs w:val="24"/>
          </w:rPr>
          <w:t xml:space="preserve">, </w:t>
        </w:r>
      </w:ins>
      <w:r w:rsidR="00AE0236">
        <w:rPr>
          <w:rFonts w:ascii="Times New Roman" w:eastAsia="Times New Roman" w:hAnsi="Times New Roman" w:cs="Times New Roman"/>
          <w:sz w:val="24"/>
          <w:szCs w:val="24"/>
        </w:rPr>
        <w:t>93.2%</w:t>
      </w:r>
      <w:ins w:id="35" w:author="Mathieu Pruvot" w:date="2024-09-27T15:52:00Z">
        <w:r w:rsidR="002A2F10">
          <w:rPr>
            <w:rFonts w:ascii="Times New Roman" w:eastAsia="Times New Roman" w:hAnsi="Times New Roman" w:cs="Times New Roman"/>
            <w:sz w:val="24"/>
            <w:szCs w:val="24"/>
          </w:rPr>
          <w:t xml:space="preserve"> of</w:t>
        </w:r>
      </w:ins>
      <w:r w:rsidR="00AE0236">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 xml:space="preserve">local </w:t>
      </w:r>
      <w:r w:rsidR="00604B3A">
        <w:rPr>
          <w:rFonts w:ascii="Times New Roman" w:eastAsia="Times New Roman" w:hAnsi="Times New Roman" w:cs="Times New Roman"/>
          <w:sz w:val="24"/>
          <w:szCs w:val="24"/>
        </w:rPr>
        <w:t>PADMs</w:t>
      </w:r>
      <w:r w:rsidR="00AE0236">
        <w:rPr>
          <w:rFonts w:ascii="Times New Roman" w:eastAsia="Times New Roman" w:hAnsi="Times New Roman" w:cs="Times New Roman"/>
          <w:sz w:val="24"/>
          <w:szCs w:val="24"/>
        </w:rPr>
        <w:t xml:space="preserve"> </w:t>
      </w:r>
      <w:del w:id="36" w:author="Mathieu Pruvot" w:date="2024-09-27T15:52:00Z">
        <w:r w:rsidR="00E55949" w:rsidDel="002A2F10">
          <w:rPr>
            <w:rFonts w:ascii="Times New Roman" w:eastAsia="Times New Roman" w:hAnsi="Times New Roman" w:cs="Times New Roman"/>
            <w:sz w:val="24"/>
            <w:szCs w:val="24"/>
          </w:rPr>
          <w:delText xml:space="preserve">ranked </w:delText>
        </w:r>
      </w:del>
      <w:ins w:id="37" w:author="Mathieu Pruvot" w:date="2024-09-27T15:52:00Z">
        <w:r w:rsidR="002A2F10">
          <w:rPr>
            <w:rFonts w:ascii="Times New Roman" w:eastAsia="Times New Roman" w:hAnsi="Times New Roman" w:cs="Times New Roman"/>
            <w:sz w:val="24"/>
            <w:szCs w:val="24"/>
          </w:rPr>
          <w:t xml:space="preserve"> reported </w:t>
        </w:r>
      </w:ins>
      <w:r w:rsidR="00E55949">
        <w:rPr>
          <w:rFonts w:ascii="Times New Roman" w:eastAsia="Times New Roman" w:hAnsi="Times New Roman" w:cs="Times New Roman"/>
          <w:sz w:val="24"/>
          <w:szCs w:val="24"/>
        </w:rPr>
        <w:t>encounter</w:t>
      </w:r>
      <w:ins w:id="38" w:author="Mathieu Pruvot" w:date="2024-09-27T15:52:00Z">
        <w:r w:rsidR="002A2F10">
          <w:rPr>
            <w:rFonts w:ascii="Times New Roman" w:eastAsia="Times New Roman" w:hAnsi="Times New Roman" w:cs="Times New Roman"/>
            <w:sz w:val="24"/>
            <w:szCs w:val="24"/>
          </w:rPr>
          <w:t>s with</w:t>
        </w:r>
      </w:ins>
      <w:del w:id="39" w:author="Mathieu Pruvot" w:date="2024-09-27T15:52:00Z">
        <w:r w:rsidR="00E55949" w:rsidDel="002A2F10">
          <w:rPr>
            <w:rFonts w:ascii="Times New Roman" w:eastAsia="Times New Roman" w:hAnsi="Times New Roman" w:cs="Times New Roman"/>
            <w:sz w:val="24"/>
            <w:szCs w:val="24"/>
          </w:rPr>
          <w:delText>ing</w:delText>
        </w:r>
      </w:del>
      <w:r w:rsidR="00E55949">
        <w:rPr>
          <w:rFonts w:ascii="Times New Roman" w:eastAsia="Times New Roman" w:hAnsi="Times New Roman" w:cs="Times New Roman"/>
          <w:sz w:val="24"/>
          <w:szCs w:val="24"/>
        </w:rPr>
        <w:t xml:space="preserve"> sick or injured animals in the PA </w:t>
      </w:r>
      <w:ins w:id="40" w:author="Mathieu Pruvot" w:date="2024-09-27T15:52:00Z">
        <w:r w:rsidR="002A2F10">
          <w:rPr>
            <w:rFonts w:ascii="Times New Roman" w:eastAsia="Times New Roman" w:hAnsi="Times New Roman" w:cs="Times New Roman"/>
            <w:sz w:val="24"/>
            <w:szCs w:val="24"/>
          </w:rPr>
          <w:t xml:space="preserve">(i.e., </w:t>
        </w:r>
      </w:ins>
      <w:del w:id="41" w:author="Mathieu Pruvot" w:date="2024-09-27T15:52:00Z">
        <w:r w:rsidR="00E55949" w:rsidDel="002A2F10">
          <w:rPr>
            <w:rFonts w:ascii="Times New Roman" w:eastAsia="Times New Roman" w:hAnsi="Times New Roman" w:cs="Times New Roman"/>
            <w:sz w:val="24"/>
            <w:szCs w:val="24"/>
          </w:rPr>
          <w:delText xml:space="preserve">at least </w:delText>
        </w:r>
      </w:del>
      <w:r w:rsidR="00E55949">
        <w:rPr>
          <w:rFonts w:ascii="Times New Roman" w:eastAsia="Times New Roman" w:hAnsi="Times New Roman" w:cs="Times New Roman"/>
          <w:sz w:val="24"/>
          <w:szCs w:val="24"/>
        </w:rPr>
        <w:t>"Very rarely"</w:t>
      </w:r>
      <w:ins w:id="42" w:author="Mathieu Pruvot" w:date="2024-09-27T15:53:00Z">
        <w:r w:rsidR="002A2F10">
          <w:rPr>
            <w:rFonts w:ascii="Times New Roman" w:eastAsia="Times New Roman" w:hAnsi="Times New Roman" w:cs="Times New Roman"/>
            <w:sz w:val="24"/>
            <w:szCs w:val="24"/>
          </w:rPr>
          <w:t xml:space="preserve"> or more frequently),</w:t>
        </w:r>
      </w:ins>
      <w:r w:rsidR="00AE0236">
        <w:rPr>
          <w:rFonts w:ascii="Times New Roman" w:eastAsia="Times New Roman" w:hAnsi="Times New Roman" w:cs="Times New Roman"/>
          <w:sz w:val="24"/>
          <w:szCs w:val="24"/>
        </w:rPr>
        <w:t xml:space="preserve"> </w:t>
      </w:r>
      <w:r w:rsidR="001B2CC1">
        <w:rPr>
          <w:rFonts w:ascii="Times New Roman" w:eastAsia="Times New Roman" w:hAnsi="Times New Roman" w:cs="Times New Roman"/>
          <w:sz w:val="24"/>
          <w:szCs w:val="24"/>
        </w:rPr>
        <w:t xml:space="preserve">but </w:t>
      </w:r>
      <w:r w:rsidR="00AE0236">
        <w:rPr>
          <w:rFonts w:ascii="Times New Roman" w:eastAsia="Times New Roman" w:hAnsi="Times New Roman" w:cs="Times New Roman"/>
          <w:sz w:val="24"/>
          <w:szCs w:val="24"/>
        </w:rPr>
        <w:t>o</w:t>
      </w:r>
      <w:r w:rsidR="00604B3A">
        <w:rPr>
          <w:rFonts w:ascii="Times New Roman" w:eastAsia="Times New Roman" w:hAnsi="Times New Roman" w:cs="Times New Roman"/>
          <w:sz w:val="24"/>
          <w:szCs w:val="24"/>
        </w:rPr>
        <w:t xml:space="preserve">nly </w:t>
      </w:r>
      <w:r w:rsidR="00E55949">
        <w:rPr>
          <w:rFonts w:ascii="Times New Roman" w:eastAsia="Times New Roman" w:hAnsi="Times New Roman" w:cs="Times New Roman"/>
          <w:sz w:val="24"/>
          <w:szCs w:val="24"/>
        </w:rPr>
        <w:t xml:space="preserve">35.3% and 48.5% </w:t>
      </w:r>
      <w:r w:rsidR="00604B3A">
        <w:rPr>
          <w:rFonts w:ascii="Times New Roman" w:eastAsia="Times New Roman" w:hAnsi="Times New Roman" w:cs="Times New Roman"/>
          <w:sz w:val="24"/>
          <w:szCs w:val="24"/>
        </w:rPr>
        <w:t xml:space="preserve">reported their </w:t>
      </w:r>
      <w:del w:id="43" w:author="Mathieu Pruvot" w:date="2024-09-27T15:53:00Z">
        <w:r w:rsidR="00E55949" w:rsidDel="002A2F10">
          <w:rPr>
            <w:rFonts w:ascii="Times New Roman" w:eastAsia="Times New Roman" w:hAnsi="Times New Roman" w:cs="Times New Roman"/>
            <w:sz w:val="24"/>
            <w:szCs w:val="24"/>
          </w:rPr>
          <w:delText xml:space="preserve"> </w:delText>
        </w:r>
      </w:del>
      <w:r w:rsidR="00604B3A">
        <w:rPr>
          <w:rFonts w:ascii="Times New Roman" w:eastAsia="Times New Roman" w:hAnsi="Times New Roman" w:cs="Times New Roman"/>
          <w:sz w:val="24"/>
          <w:szCs w:val="24"/>
        </w:rPr>
        <w:t>documentation</w:t>
      </w:r>
      <w:r w:rsidR="00E55949">
        <w:rPr>
          <w:rFonts w:ascii="Times New Roman" w:eastAsia="Times New Roman" w:hAnsi="Times New Roman" w:cs="Times New Roman"/>
          <w:sz w:val="24"/>
          <w:szCs w:val="24"/>
        </w:rPr>
        <w:t xml:space="preserve"> if found during patrols</w:t>
      </w:r>
      <w:r w:rsidR="001B2CC1">
        <w:rPr>
          <w:rFonts w:ascii="Times New Roman" w:eastAsia="Times New Roman" w:hAnsi="Times New Roman" w:cs="Times New Roman"/>
          <w:sz w:val="24"/>
          <w:szCs w:val="24"/>
        </w:rPr>
        <w:t>, respectively</w:t>
      </w:r>
      <w:r w:rsidR="00E55949">
        <w:rPr>
          <w:rFonts w:ascii="Times New Roman" w:eastAsia="Times New Roman" w:hAnsi="Times New Roman" w:cs="Times New Roman"/>
          <w:sz w:val="24"/>
          <w:szCs w:val="24"/>
        </w:rPr>
        <w:t xml:space="preserve"> (Fig 2).</w:t>
      </w:r>
    </w:p>
    <w:p w14:paraId="77236430" w14:textId="025BA6AA" w:rsidR="00E55949" w:rsidRDefault="00EA4BBC" w:rsidP="00E55949">
      <w:pPr>
        <w:spacing w:before="200" w:after="120"/>
        <w:jc w:val="both"/>
        <w:rPr>
          <w:rFonts w:ascii="Times New Roman" w:eastAsia="Times New Roman" w:hAnsi="Times New Roman" w:cs="Times New Roman"/>
          <w:i/>
          <w:sz w:val="24"/>
          <w:szCs w:val="24"/>
        </w:rPr>
      </w:pPr>
      <w:commentRangeStart w:id="44"/>
      <w:commentRangeStart w:id="45"/>
      <w:r>
        <w:rPr>
          <w:rFonts w:ascii="Times New Roman" w:eastAsia="Times New Roman" w:hAnsi="Times New Roman" w:cs="Times New Roman"/>
          <w:i/>
          <w:noProof/>
          <w:sz w:val="24"/>
          <w:szCs w:val="24"/>
          <w14:ligatures w14:val="standardContextual"/>
        </w:rPr>
        <w:drawing>
          <wp:inline distT="0" distB="0" distL="0" distR="0" wp14:anchorId="11158607" wp14:editId="78E2A6ED">
            <wp:extent cx="5943600" cy="3566160"/>
            <wp:effectExtent l="12700" t="12700" r="12700" b="15240"/>
            <wp:docPr id="182027520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75200" name="Picture 2" descr="A screenshot of a graph&#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6160"/>
                    </a:xfrm>
                    <a:prstGeom prst="rect">
                      <a:avLst/>
                    </a:prstGeom>
                    <a:ln>
                      <a:solidFill>
                        <a:schemeClr val="tx1"/>
                      </a:solidFill>
                    </a:ln>
                  </pic:spPr>
                </pic:pic>
              </a:graphicData>
            </a:graphic>
          </wp:inline>
        </w:drawing>
      </w:r>
      <w:commentRangeEnd w:id="44"/>
      <w:r w:rsidR="00BD481D">
        <w:rPr>
          <w:rStyle w:val="CommentReference"/>
        </w:rPr>
        <w:commentReference w:id="44"/>
      </w:r>
      <w:commentRangeEnd w:id="45"/>
      <w:r w:rsidR="00BF7235">
        <w:rPr>
          <w:rStyle w:val="CommentReference"/>
        </w:rPr>
        <w:commentReference w:id="45"/>
      </w:r>
    </w:p>
    <w:p w14:paraId="34DAFEE1" w14:textId="410514E7" w:rsidR="00E55949" w:rsidRDefault="00E55949" w:rsidP="00E55949">
      <w:pPr>
        <w:spacing w:before="20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 2. Distribution of protected area data manager responses regarding the encounter of dead </w:t>
      </w:r>
      <w:r w:rsidR="00F376F3">
        <w:rPr>
          <w:rFonts w:ascii="Times New Roman" w:eastAsia="Times New Roman" w:hAnsi="Times New Roman" w:cs="Times New Roman"/>
          <w:i/>
          <w:sz w:val="24"/>
          <w:szCs w:val="24"/>
        </w:rPr>
        <w:t>(blue),</w:t>
      </w:r>
      <w:r>
        <w:rPr>
          <w:rFonts w:ascii="Times New Roman" w:eastAsia="Times New Roman" w:hAnsi="Times New Roman" w:cs="Times New Roman"/>
          <w:i/>
          <w:sz w:val="24"/>
          <w:szCs w:val="24"/>
        </w:rPr>
        <w:t xml:space="preserve"> sick </w:t>
      </w:r>
      <w:r w:rsidR="00F376F3">
        <w:rPr>
          <w:rFonts w:ascii="Times New Roman" w:eastAsia="Times New Roman" w:hAnsi="Times New Roman" w:cs="Times New Roman"/>
          <w:i/>
          <w:sz w:val="24"/>
          <w:szCs w:val="24"/>
        </w:rPr>
        <w:t xml:space="preserve">(red), </w:t>
      </w:r>
      <w:r>
        <w:rPr>
          <w:rFonts w:ascii="Times New Roman" w:eastAsia="Times New Roman" w:hAnsi="Times New Roman" w:cs="Times New Roman"/>
          <w:i/>
          <w:sz w:val="24"/>
          <w:szCs w:val="24"/>
        </w:rPr>
        <w:t xml:space="preserve">or injured </w:t>
      </w:r>
      <w:r w:rsidR="00F376F3">
        <w:rPr>
          <w:rFonts w:ascii="Times New Roman" w:eastAsia="Times New Roman" w:hAnsi="Times New Roman" w:cs="Times New Roman"/>
          <w:i/>
          <w:sz w:val="24"/>
          <w:szCs w:val="24"/>
        </w:rPr>
        <w:t>(brown)</w:t>
      </w:r>
      <w:r w:rsidR="009E6BF1" w:rsidRPr="009E6BF1">
        <w:rPr>
          <w:rFonts w:ascii="Times New Roman" w:eastAsia="Times New Roman" w:hAnsi="Times New Roman" w:cs="Times New Roman"/>
          <w:i/>
          <w:sz w:val="24"/>
          <w:szCs w:val="24"/>
        </w:rPr>
        <w:t xml:space="preserve"> </w:t>
      </w:r>
      <w:r w:rsidR="009E6BF1">
        <w:rPr>
          <w:rFonts w:ascii="Times New Roman" w:eastAsia="Times New Roman" w:hAnsi="Times New Roman" w:cs="Times New Roman"/>
          <w:i/>
          <w:sz w:val="24"/>
          <w:szCs w:val="24"/>
        </w:rPr>
        <w:t>wildlife</w:t>
      </w:r>
      <w:r w:rsidR="00F376F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in the protected area(s) where they work and the recording </w:t>
      </w:r>
      <w:r w:rsidR="00F376F3">
        <w:rPr>
          <w:rFonts w:ascii="Times New Roman" w:eastAsia="Times New Roman" w:hAnsi="Times New Roman" w:cs="Times New Roman"/>
          <w:i/>
          <w:sz w:val="24"/>
          <w:szCs w:val="24"/>
        </w:rPr>
        <w:t xml:space="preserve">(bright color) or non-recoding (pale color) </w:t>
      </w:r>
      <w:r>
        <w:rPr>
          <w:rFonts w:ascii="Times New Roman" w:eastAsia="Times New Roman" w:hAnsi="Times New Roman" w:cs="Times New Roman"/>
          <w:i/>
          <w:sz w:val="24"/>
          <w:szCs w:val="24"/>
        </w:rPr>
        <w:t>of these animals when encountered.</w:t>
      </w:r>
      <w:r w:rsidR="009E6BF1">
        <w:rPr>
          <w:rFonts w:ascii="Times New Roman" w:eastAsia="Times New Roman" w:hAnsi="Times New Roman" w:cs="Times New Roman"/>
          <w:i/>
          <w:sz w:val="24"/>
          <w:szCs w:val="24"/>
        </w:rPr>
        <w:t xml:space="preserve"> Green bars represent the proportion of responses that reported the recording of wildlife per </w:t>
      </w:r>
      <w:r w:rsidR="00BC0D5D">
        <w:rPr>
          <w:rFonts w:ascii="Times New Roman" w:eastAsia="Times New Roman" w:hAnsi="Times New Roman" w:cs="Times New Roman"/>
          <w:i/>
          <w:sz w:val="24"/>
          <w:szCs w:val="24"/>
        </w:rPr>
        <w:t>wildlife category</w:t>
      </w:r>
      <w:r w:rsidR="009E6BF1">
        <w:rPr>
          <w:rFonts w:ascii="Times New Roman" w:eastAsia="Times New Roman" w:hAnsi="Times New Roman" w:cs="Times New Roman"/>
          <w:i/>
          <w:sz w:val="24"/>
          <w:szCs w:val="24"/>
        </w:rPr>
        <w:t xml:space="preserve"> and encounter frequency.</w:t>
      </w:r>
      <w:r>
        <w:rPr>
          <w:rFonts w:ascii="Times New Roman" w:eastAsia="Times New Roman" w:hAnsi="Times New Roman" w:cs="Times New Roman"/>
          <w:i/>
          <w:sz w:val="24"/>
          <w:szCs w:val="24"/>
        </w:rPr>
        <w:t xml:space="preserve"> </w:t>
      </w:r>
    </w:p>
    <w:p w14:paraId="5070D69A" w14:textId="77777777" w:rsidR="00E55949" w:rsidRDefault="00E55949" w:rsidP="00E55949">
      <w:pPr>
        <w:spacing w:before="20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17 local PADMs who </w:t>
      </w:r>
      <w:commentRangeStart w:id="46"/>
      <w:commentRangeStart w:id="47"/>
      <w:r>
        <w:rPr>
          <w:rFonts w:ascii="Times New Roman" w:eastAsia="Times New Roman" w:hAnsi="Times New Roman" w:cs="Times New Roman"/>
          <w:sz w:val="24"/>
          <w:szCs w:val="24"/>
        </w:rPr>
        <w:t xml:space="preserve">ranked encountering dead wildlife at least "Very rarely" but </w:t>
      </w:r>
      <w:commentRangeEnd w:id="46"/>
      <w:r w:rsidR="002A2F10">
        <w:rPr>
          <w:rStyle w:val="CommentReference"/>
        </w:rPr>
        <w:commentReference w:id="46"/>
      </w:r>
      <w:commentRangeEnd w:id="47"/>
      <w:r w:rsidR="002A2F10">
        <w:rPr>
          <w:rStyle w:val="CommentReference"/>
        </w:rPr>
        <w:commentReference w:id="47"/>
      </w:r>
      <w:r>
        <w:rPr>
          <w:rFonts w:ascii="Times New Roman" w:eastAsia="Times New Roman" w:hAnsi="Times New Roman" w:cs="Times New Roman"/>
          <w:sz w:val="24"/>
          <w:szCs w:val="24"/>
        </w:rPr>
        <w:t>answered that these animals were not documented, either agreed or strongly agreed with the importance of WH to achieve conservation goals. Similarly, 90.9% and 94.3% of respondents who ranked encountering sick or injured wildlife at least "Very rarely" but answered that these animals were not documented either agreed or strongly agreed with this statement.</w:t>
      </w:r>
    </w:p>
    <w:p w14:paraId="6AE4E7B7" w14:textId="77777777" w:rsidR="00E52822" w:rsidRDefault="00E55949" w:rsidP="00E55949">
      <w:pPr>
        <w:spacing w:before="180" w:after="180"/>
        <w:jc w:val="both"/>
        <w:rPr>
          <w:rFonts w:ascii="Times New Roman" w:eastAsia="Times New Roman" w:hAnsi="Times New Roman" w:cs="Times New Roman"/>
          <w:sz w:val="24"/>
          <w:szCs w:val="24"/>
        </w:rPr>
      </w:pPr>
      <w:commentRangeStart w:id="48"/>
      <w:r>
        <w:rPr>
          <w:rFonts w:ascii="Times New Roman" w:eastAsia="Times New Roman" w:hAnsi="Times New Roman" w:cs="Times New Roman"/>
          <w:sz w:val="24"/>
          <w:szCs w:val="24"/>
        </w:rPr>
        <w:t>Most non-local respondents ranked the overall encounter with non-healthy wildlife between “Very rarely” and “Occasionally</w:t>
      </w:r>
      <w:commentRangeEnd w:id="48"/>
      <w:r w:rsidR="00C50BBC">
        <w:rPr>
          <w:rStyle w:val="CommentReference"/>
        </w:rPr>
        <w:commentReference w:id="48"/>
      </w:r>
      <w:r>
        <w:rPr>
          <w:rFonts w:ascii="Times New Roman" w:eastAsia="Times New Roman" w:hAnsi="Times New Roman" w:cs="Times New Roman"/>
          <w:sz w:val="24"/>
          <w:szCs w:val="24"/>
        </w:rPr>
        <w:t xml:space="preserve">”. A </w:t>
      </w:r>
      <w:commentRangeStart w:id="49"/>
      <w:r>
        <w:rPr>
          <w:rFonts w:ascii="Times New Roman" w:eastAsia="Times New Roman" w:hAnsi="Times New Roman" w:cs="Times New Roman"/>
          <w:sz w:val="24"/>
          <w:szCs w:val="24"/>
        </w:rPr>
        <w:t xml:space="preserve">larger proportion </w:t>
      </w:r>
      <w:commentRangeEnd w:id="49"/>
      <w:r w:rsidR="00C50BBC">
        <w:rPr>
          <w:rStyle w:val="CommentReference"/>
        </w:rPr>
        <w:commentReference w:id="49"/>
      </w:r>
      <w:r>
        <w:rPr>
          <w:rFonts w:ascii="Times New Roman" w:eastAsia="Times New Roman" w:hAnsi="Times New Roman" w:cs="Times New Roman"/>
          <w:sz w:val="24"/>
          <w:szCs w:val="24"/>
        </w:rPr>
        <w:t>of non-local PADMs reported the documentation of these animals when found during patrols compared to local responses (92.3%, 61.5%, and 84.6%, for dead, sick, and injured wildlife respectively, Supporting Information, section 1.2).</w:t>
      </w:r>
    </w:p>
    <w:p w14:paraId="6F6EB37F" w14:textId="41A83729" w:rsidR="00E55949" w:rsidRDefault="00E52822"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E55949">
        <w:rPr>
          <w:rFonts w:ascii="Times New Roman" w:eastAsia="Times New Roman" w:hAnsi="Times New Roman" w:cs="Times New Roman"/>
          <w:sz w:val="24"/>
          <w:szCs w:val="24"/>
        </w:rPr>
        <w:t xml:space="preserve">he documentation </w:t>
      </w:r>
      <w:r>
        <w:rPr>
          <w:rFonts w:ascii="Times New Roman" w:eastAsia="Times New Roman" w:hAnsi="Times New Roman" w:cs="Times New Roman"/>
          <w:sz w:val="24"/>
          <w:szCs w:val="24"/>
        </w:rPr>
        <w:t xml:space="preserve">method </w:t>
      </w:r>
      <w:r w:rsidR="00BA09BC">
        <w:rPr>
          <w:rFonts w:ascii="Times New Roman" w:eastAsia="Times New Roman" w:hAnsi="Times New Roman" w:cs="Times New Roman"/>
          <w:sz w:val="24"/>
          <w:szCs w:val="24"/>
        </w:rPr>
        <w:t>of</w:t>
      </w:r>
      <w:r w:rsidR="00E55949">
        <w:rPr>
          <w:rFonts w:ascii="Times New Roman" w:eastAsia="Times New Roman" w:hAnsi="Times New Roman" w:cs="Times New Roman"/>
          <w:sz w:val="24"/>
          <w:szCs w:val="24"/>
        </w:rPr>
        <w:t xml:space="preserve"> dead, sick, or injured wildlife,</w:t>
      </w:r>
      <w:r>
        <w:rPr>
          <w:rFonts w:ascii="Times New Roman" w:eastAsia="Times New Roman" w:hAnsi="Times New Roman" w:cs="Times New Roman"/>
          <w:sz w:val="24"/>
          <w:szCs w:val="24"/>
        </w:rPr>
        <w:t xml:space="preserve"> </w:t>
      </w:r>
      <w:r w:rsidR="009872D5">
        <w:rPr>
          <w:rFonts w:ascii="Times New Roman" w:eastAsia="Times New Roman" w:hAnsi="Times New Roman" w:cs="Times New Roman"/>
          <w:sz w:val="24"/>
          <w:szCs w:val="24"/>
        </w:rPr>
        <w:t xml:space="preserve">varied among the </w:t>
      </w:r>
      <w:r>
        <w:rPr>
          <w:rFonts w:ascii="Times New Roman" w:eastAsia="Times New Roman" w:hAnsi="Times New Roman" w:cs="Times New Roman"/>
          <w:sz w:val="24"/>
          <w:szCs w:val="24"/>
        </w:rPr>
        <w:t xml:space="preserve">58 local PADMs </w:t>
      </w:r>
      <w:commentRangeStart w:id="50"/>
      <w:r w:rsidR="009872D5">
        <w:rPr>
          <w:rFonts w:ascii="Times New Roman" w:eastAsia="Times New Roman" w:hAnsi="Times New Roman" w:cs="Times New Roman"/>
          <w:sz w:val="24"/>
          <w:szCs w:val="24"/>
        </w:rPr>
        <w:t xml:space="preserve">that </w:t>
      </w:r>
      <w:del w:id="51" w:author="Mathieu Pruvot" w:date="2024-09-27T16:02:00Z">
        <w:r w:rsidDel="00C50BBC">
          <w:rPr>
            <w:rFonts w:ascii="Times New Roman" w:eastAsia="Times New Roman" w:hAnsi="Times New Roman" w:cs="Times New Roman"/>
            <w:sz w:val="24"/>
            <w:szCs w:val="24"/>
          </w:rPr>
          <w:delText>report</w:delText>
        </w:r>
        <w:r w:rsidR="009872D5" w:rsidDel="00C50BBC">
          <w:rPr>
            <w:rFonts w:ascii="Times New Roman" w:eastAsia="Times New Roman" w:hAnsi="Times New Roman" w:cs="Times New Roman"/>
            <w:sz w:val="24"/>
            <w:szCs w:val="24"/>
          </w:rPr>
          <w:delText>ed</w:delText>
        </w:r>
        <w:r w:rsidR="00E55949" w:rsidDel="00C50BBC">
          <w:rPr>
            <w:rFonts w:ascii="Times New Roman" w:eastAsia="Times New Roman" w:hAnsi="Times New Roman" w:cs="Times New Roman"/>
            <w:sz w:val="24"/>
            <w:szCs w:val="24"/>
          </w:rPr>
          <w:delText xml:space="preserve"> the </w:delText>
        </w:r>
      </w:del>
      <w:r w:rsidR="009872D5">
        <w:rPr>
          <w:rFonts w:ascii="Times New Roman" w:eastAsia="Times New Roman" w:hAnsi="Times New Roman" w:cs="Times New Roman"/>
          <w:sz w:val="24"/>
          <w:szCs w:val="24"/>
        </w:rPr>
        <w:t>record</w:t>
      </w:r>
      <w:ins w:id="52" w:author="Mathieu Pruvot" w:date="2024-09-27T16:02:00Z">
        <w:r w:rsidR="00C50BBC">
          <w:rPr>
            <w:rFonts w:ascii="Times New Roman" w:eastAsia="Times New Roman" w:hAnsi="Times New Roman" w:cs="Times New Roman"/>
            <w:sz w:val="24"/>
            <w:szCs w:val="24"/>
          </w:rPr>
          <w:t>ed</w:t>
        </w:r>
      </w:ins>
      <w:del w:id="53" w:author="Mathieu Pruvot" w:date="2024-09-27T16:02:00Z">
        <w:r w:rsidR="009872D5" w:rsidDel="00C50BBC">
          <w:rPr>
            <w:rFonts w:ascii="Times New Roman" w:eastAsia="Times New Roman" w:hAnsi="Times New Roman" w:cs="Times New Roman"/>
            <w:sz w:val="24"/>
            <w:szCs w:val="24"/>
          </w:rPr>
          <w:delText>ing</w:delText>
        </w:r>
      </w:del>
      <w:r w:rsidR="009872D5">
        <w:rPr>
          <w:rFonts w:ascii="Times New Roman" w:eastAsia="Times New Roman" w:hAnsi="Times New Roman" w:cs="Times New Roman"/>
          <w:sz w:val="24"/>
          <w:szCs w:val="24"/>
        </w:rPr>
        <w:t xml:space="preserve"> </w:t>
      </w:r>
      <w:del w:id="54" w:author="Mathieu Pruvot" w:date="2024-09-27T16:02:00Z">
        <w:r w:rsidR="009872D5" w:rsidDel="00C50BBC">
          <w:rPr>
            <w:rFonts w:ascii="Times New Roman" w:eastAsia="Times New Roman" w:hAnsi="Times New Roman" w:cs="Times New Roman"/>
            <w:sz w:val="24"/>
            <w:szCs w:val="24"/>
          </w:rPr>
          <w:delText xml:space="preserve">of at least one of </w:delText>
        </w:r>
      </w:del>
      <w:r w:rsidR="009872D5">
        <w:rPr>
          <w:rFonts w:ascii="Times New Roman" w:eastAsia="Times New Roman" w:hAnsi="Times New Roman" w:cs="Times New Roman"/>
          <w:sz w:val="24"/>
          <w:szCs w:val="24"/>
        </w:rPr>
        <w:t xml:space="preserve">these </w:t>
      </w:r>
      <w:del w:id="55" w:author="Mathieu Pruvot" w:date="2024-09-27T16:02:00Z">
        <w:r w:rsidR="009872D5" w:rsidDel="00C50BBC">
          <w:rPr>
            <w:rFonts w:ascii="Times New Roman" w:eastAsia="Times New Roman" w:hAnsi="Times New Roman" w:cs="Times New Roman"/>
            <w:sz w:val="24"/>
            <w:szCs w:val="24"/>
          </w:rPr>
          <w:delText>groups</w:delText>
        </w:r>
      </w:del>
      <w:ins w:id="56" w:author="Mathieu Pruvot" w:date="2024-09-27T16:02:00Z">
        <w:r w:rsidR="00C50BBC">
          <w:rPr>
            <w:rFonts w:ascii="Times New Roman" w:eastAsia="Times New Roman" w:hAnsi="Times New Roman" w:cs="Times New Roman"/>
            <w:sz w:val="24"/>
            <w:szCs w:val="24"/>
          </w:rPr>
          <w:t>occurrences</w:t>
        </w:r>
      </w:ins>
      <w:commentRangeEnd w:id="50"/>
      <w:ins w:id="57" w:author="Mathieu Pruvot" w:date="2024-09-27T16:03:00Z">
        <w:r w:rsidR="00C50BBC">
          <w:rPr>
            <w:rStyle w:val="CommentReference"/>
          </w:rPr>
          <w:commentReference w:id="50"/>
        </w:r>
      </w:ins>
      <w:r w:rsidR="009872D5">
        <w:rPr>
          <w:rFonts w:ascii="Times New Roman" w:eastAsia="Times New Roman" w:hAnsi="Times New Roman" w:cs="Times New Roman"/>
          <w:sz w:val="24"/>
          <w:szCs w:val="24"/>
        </w:rPr>
        <w:t>.</w:t>
      </w:r>
      <w:r w:rsidR="00E55949">
        <w:rPr>
          <w:rFonts w:ascii="Times New Roman" w:eastAsia="Times New Roman" w:hAnsi="Times New Roman" w:cs="Times New Roman"/>
          <w:sz w:val="24"/>
          <w:szCs w:val="24"/>
        </w:rPr>
        <w:t xml:space="preserve"> Most often, each </w:t>
      </w:r>
      <w:r w:rsidR="004A47E0">
        <w:rPr>
          <w:rFonts w:ascii="Times New Roman" w:eastAsia="Times New Roman" w:hAnsi="Times New Roman" w:cs="Times New Roman"/>
          <w:sz w:val="24"/>
          <w:szCs w:val="24"/>
        </w:rPr>
        <w:t xml:space="preserve">non-healthy </w:t>
      </w:r>
      <w:r w:rsidR="00E55949">
        <w:rPr>
          <w:rFonts w:ascii="Times New Roman" w:eastAsia="Times New Roman" w:hAnsi="Times New Roman" w:cs="Times New Roman"/>
          <w:sz w:val="24"/>
          <w:szCs w:val="24"/>
        </w:rPr>
        <w:t xml:space="preserve">animal was documented </w:t>
      </w:r>
      <w:r w:rsidR="000966EF">
        <w:rPr>
          <w:rFonts w:ascii="Times New Roman" w:eastAsia="Times New Roman" w:hAnsi="Times New Roman" w:cs="Times New Roman"/>
          <w:sz w:val="24"/>
          <w:szCs w:val="24"/>
        </w:rPr>
        <w:t>as</w:t>
      </w:r>
      <w:r w:rsidR="004A47E0">
        <w:rPr>
          <w:rFonts w:ascii="Times New Roman" w:eastAsia="Times New Roman" w:hAnsi="Times New Roman" w:cs="Times New Roman"/>
          <w:sz w:val="24"/>
          <w:szCs w:val="24"/>
        </w:rPr>
        <w:t xml:space="preserve"> an individual</w:t>
      </w:r>
      <w:r w:rsidR="00E55949">
        <w:rPr>
          <w:rFonts w:ascii="Times New Roman" w:eastAsia="Times New Roman" w:hAnsi="Times New Roman" w:cs="Times New Roman"/>
          <w:sz w:val="24"/>
          <w:szCs w:val="24"/>
        </w:rPr>
        <w:t>. The second most common method involved a complete inventory of healthy, sick, injured, or dead animals for each species</w:t>
      </w:r>
      <w:r w:rsidR="002C1F7E">
        <w:rPr>
          <w:rFonts w:ascii="Times New Roman" w:eastAsia="Times New Roman" w:hAnsi="Times New Roman" w:cs="Times New Roman"/>
          <w:sz w:val="24"/>
          <w:szCs w:val="24"/>
        </w:rPr>
        <w:t xml:space="preserve"> (</w:t>
      </w:r>
      <w:r w:rsidR="00EF2429">
        <w:rPr>
          <w:rFonts w:ascii="Times New Roman" w:eastAsia="Times New Roman" w:hAnsi="Times New Roman" w:cs="Times New Roman"/>
          <w:sz w:val="24"/>
          <w:szCs w:val="24"/>
        </w:rPr>
        <w:t>Table 1</w:t>
      </w:r>
      <w:r w:rsidR="002C1F7E">
        <w:rPr>
          <w:rFonts w:ascii="Times New Roman" w:eastAsia="Times New Roman" w:hAnsi="Times New Roman" w:cs="Times New Roman"/>
          <w:sz w:val="24"/>
          <w:szCs w:val="24"/>
        </w:rPr>
        <w:t>)</w:t>
      </w:r>
      <w:r w:rsidR="00E55949">
        <w:rPr>
          <w:rFonts w:ascii="Times New Roman" w:eastAsia="Times New Roman" w:hAnsi="Times New Roman" w:cs="Times New Roman"/>
          <w:sz w:val="24"/>
          <w:szCs w:val="24"/>
        </w:rPr>
        <w:t>. For non-local responses, the predominant method was “each animal is an individual observation” across health categories (Supporting Information, section 1.2).</w:t>
      </w:r>
    </w:p>
    <w:p w14:paraId="6479CDD9" w14:textId="10B9B053" w:rsidR="0074432B" w:rsidRPr="00AC01B2" w:rsidRDefault="00F858C6" w:rsidP="00AC01B2">
      <w:pPr>
        <w:spacing w:before="200" w:after="120"/>
        <w:rPr>
          <w:rFonts w:ascii="Times New Roman" w:eastAsia="Times New Roman" w:hAnsi="Times New Roman" w:cs="Times New Roman"/>
          <w:color w:val="008080"/>
          <w:sz w:val="24"/>
          <w:szCs w:val="24"/>
          <w:u w:val="single"/>
        </w:rPr>
      </w:pPr>
      <w:commentRangeStart w:id="58"/>
      <w:r>
        <w:rPr>
          <w:rFonts w:ascii="Times New Roman" w:eastAsia="Times New Roman" w:hAnsi="Times New Roman" w:cs="Times New Roman"/>
          <w:i/>
          <w:sz w:val="24"/>
          <w:szCs w:val="24"/>
        </w:rPr>
        <w:t xml:space="preserve">Table </w:t>
      </w:r>
      <w:commentRangeEnd w:id="58"/>
      <w:r w:rsidR="0020347B">
        <w:rPr>
          <w:rStyle w:val="CommentReference"/>
        </w:rPr>
        <w:commentReference w:id="58"/>
      </w:r>
      <w:r>
        <w:rPr>
          <w:rFonts w:ascii="Times New Roman" w:eastAsia="Times New Roman" w:hAnsi="Times New Roman" w:cs="Times New Roman"/>
          <w:i/>
          <w:sz w:val="24"/>
          <w:szCs w:val="24"/>
        </w:rPr>
        <w:t>1.</w:t>
      </w:r>
      <w:r w:rsidR="0074432B">
        <w:rPr>
          <w:rFonts w:ascii="Times New Roman" w:eastAsia="Times New Roman" w:hAnsi="Times New Roman" w:cs="Times New Roman"/>
          <w:i/>
          <w:sz w:val="24"/>
          <w:szCs w:val="24"/>
        </w:rPr>
        <w:t xml:space="preserve"> Distribution of </w:t>
      </w:r>
      <w:r w:rsidR="0037331B">
        <w:rPr>
          <w:rFonts w:ascii="Times New Roman" w:eastAsia="Times New Roman" w:hAnsi="Times New Roman" w:cs="Times New Roman"/>
          <w:i/>
          <w:sz w:val="24"/>
          <w:szCs w:val="24"/>
        </w:rPr>
        <w:t xml:space="preserve">the </w:t>
      </w:r>
      <w:r w:rsidR="0074432B">
        <w:rPr>
          <w:rFonts w:ascii="Times New Roman" w:eastAsia="Times New Roman" w:hAnsi="Times New Roman" w:cs="Times New Roman"/>
          <w:i/>
          <w:sz w:val="24"/>
          <w:szCs w:val="24"/>
        </w:rPr>
        <w:t xml:space="preserve">method of documentation to register either </w:t>
      </w:r>
      <w:r w:rsidR="00AC01B2">
        <w:rPr>
          <w:rFonts w:ascii="Times New Roman" w:eastAsia="Times New Roman" w:hAnsi="Times New Roman" w:cs="Times New Roman"/>
          <w:i/>
          <w:sz w:val="24"/>
          <w:szCs w:val="24"/>
        </w:rPr>
        <w:t xml:space="preserve">healthy, </w:t>
      </w:r>
      <w:r w:rsidR="0074432B">
        <w:rPr>
          <w:rFonts w:ascii="Times New Roman" w:eastAsia="Times New Roman" w:hAnsi="Times New Roman" w:cs="Times New Roman"/>
          <w:i/>
          <w:sz w:val="24"/>
          <w:szCs w:val="24"/>
        </w:rPr>
        <w:t>sick, injured, or dead wildlife found during ranger patrols reported by protected area data managers</w:t>
      </w:r>
      <w:r w:rsidR="00AC01B2">
        <w:rPr>
          <w:rFonts w:ascii="Times New Roman" w:eastAsia="Times New Roman" w:hAnsi="Times New Roman" w:cs="Times New Roman"/>
          <w:i/>
          <w:sz w:val="24"/>
          <w:szCs w:val="24"/>
        </w:rPr>
        <w:t xml:space="preserve"> and t</w:t>
      </w:r>
      <w:r w:rsidR="0074432B">
        <w:rPr>
          <w:rFonts w:ascii="Times New Roman" w:eastAsia="Times New Roman" w:hAnsi="Times New Roman" w:cs="Times New Roman"/>
          <w:i/>
          <w:sz w:val="24"/>
          <w:szCs w:val="24"/>
        </w:rPr>
        <w:t xml:space="preserve">he percentage </w:t>
      </w:r>
      <w:r w:rsidR="000948D9">
        <w:rPr>
          <w:rFonts w:ascii="Times New Roman" w:eastAsia="Times New Roman" w:hAnsi="Times New Roman" w:cs="Times New Roman"/>
          <w:i/>
          <w:sz w:val="24"/>
          <w:szCs w:val="24"/>
        </w:rPr>
        <w:t xml:space="preserve">of responses within each </w:t>
      </w:r>
      <w:r w:rsidR="0074432B">
        <w:rPr>
          <w:rFonts w:ascii="Times New Roman" w:eastAsia="Times New Roman" w:hAnsi="Times New Roman" w:cs="Times New Roman"/>
          <w:i/>
          <w:sz w:val="24"/>
          <w:szCs w:val="24"/>
        </w:rPr>
        <w:t>wildlife</w:t>
      </w:r>
      <w:r w:rsidR="000948D9">
        <w:rPr>
          <w:rFonts w:ascii="Times New Roman" w:eastAsia="Times New Roman" w:hAnsi="Times New Roman" w:cs="Times New Roman"/>
          <w:i/>
          <w:sz w:val="24"/>
          <w:szCs w:val="24"/>
        </w:rPr>
        <w:t xml:space="preserve"> category </w:t>
      </w:r>
      <w:r w:rsidR="00E609FC">
        <w:rPr>
          <w:rFonts w:ascii="Times New Roman" w:eastAsia="Times New Roman" w:hAnsi="Times New Roman" w:cs="Times New Roman"/>
          <w:i/>
          <w:sz w:val="24"/>
          <w:szCs w:val="24"/>
        </w:rPr>
        <w:t xml:space="preserve">and documentation method that reported the recording of </w:t>
      </w:r>
      <w:r w:rsidR="0074432B">
        <w:rPr>
          <w:rFonts w:ascii="Times New Roman" w:eastAsia="Times New Roman" w:hAnsi="Times New Roman" w:cs="Times New Roman"/>
          <w:i/>
          <w:sz w:val="24"/>
          <w:szCs w:val="24"/>
        </w:rPr>
        <w:t xml:space="preserve">specific data items for each wildlife health status. The </w:t>
      </w:r>
      <w:r w:rsidR="00E609FC">
        <w:rPr>
          <w:rFonts w:ascii="Times New Roman" w:eastAsia="Times New Roman" w:hAnsi="Times New Roman" w:cs="Times New Roman"/>
          <w:i/>
          <w:sz w:val="24"/>
          <w:szCs w:val="24"/>
        </w:rPr>
        <w:t xml:space="preserve">black line shows </w:t>
      </w:r>
      <w:r w:rsidR="00871F15">
        <w:rPr>
          <w:rFonts w:ascii="Times New Roman" w:eastAsia="Times New Roman" w:hAnsi="Times New Roman" w:cs="Times New Roman"/>
          <w:i/>
          <w:sz w:val="24"/>
          <w:szCs w:val="24"/>
        </w:rPr>
        <w:t xml:space="preserve">the 50% </w:t>
      </w:r>
      <w:r w:rsidR="00732D95">
        <w:rPr>
          <w:rFonts w:ascii="Times New Roman" w:eastAsia="Times New Roman" w:hAnsi="Times New Roman" w:cs="Times New Roman"/>
          <w:i/>
          <w:sz w:val="24"/>
          <w:szCs w:val="24"/>
        </w:rPr>
        <w:t>reference</w:t>
      </w:r>
      <w:r w:rsidR="0074432B">
        <w:rPr>
          <w:rFonts w:ascii="Times New Roman" w:eastAsia="Times New Roman" w:hAnsi="Times New Roman" w:cs="Times New Roman"/>
          <w:i/>
          <w:sz w:val="24"/>
          <w:szCs w:val="24"/>
        </w:rPr>
        <w:t>.</w:t>
      </w:r>
    </w:p>
    <w:p w14:paraId="0CB1AEC2" w14:textId="67FD090D" w:rsidR="00EF2429" w:rsidRDefault="00F1747A"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71513347" wp14:editId="1AFCB178">
            <wp:extent cx="5943600" cy="3730625"/>
            <wp:effectExtent l="0" t="0" r="0" b="3175"/>
            <wp:docPr id="1044921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21095" name="Picture 1044921095"/>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0625"/>
                    </a:xfrm>
                    <a:prstGeom prst="rect">
                      <a:avLst/>
                    </a:prstGeom>
                  </pic:spPr>
                </pic:pic>
              </a:graphicData>
            </a:graphic>
          </wp:inline>
        </w:drawing>
      </w:r>
    </w:p>
    <w:p w14:paraId="773ED07D" w14:textId="782AA934" w:rsidR="00E55949" w:rsidRPr="0074432B" w:rsidRDefault="00E55949" w:rsidP="007443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1215BF">
        <w:rPr>
          <w:rFonts w:ascii="Times New Roman" w:eastAsia="Times New Roman" w:hAnsi="Times New Roman" w:cs="Times New Roman"/>
          <w:sz w:val="24"/>
          <w:szCs w:val="24"/>
        </w:rPr>
        <w:t xml:space="preserve">ata collected from each observation </w:t>
      </w:r>
      <w:r>
        <w:rPr>
          <w:rFonts w:ascii="Times New Roman" w:eastAsia="Times New Roman" w:hAnsi="Times New Roman" w:cs="Times New Roman"/>
          <w:sz w:val="24"/>
          <w:szCs w:val="24"/>
        </w:rPr>
        <w:t xml:space="preserve">were </w:t>
      </w:r>
      <w:r w:rsidR="00F173EB">
        <w:rPr>
          <w:rFonts w:ascii="Times New Roman" w:eastAsia="Times New Roman" w:hAnsi="Times New Roman" w:cs="Times New Roman"/>
          <w:sz w:val="24"/>
          <w:szCs w:val="24"/>
        </w:rPr>
        <w:t xml:space="preserve">not </w:t>
      </w:r>
      <w:r>
        <w:rPr>
          <w:rFonts w:ascii="Times New Roman" w:eastAsia="Times New Roman" w:hAnsi="Times New Roman" w:cs="Times New Roman"/>
          <w:sz w:val="24"/>
          <w:szCs w:val="24"/>
        </w:rPr>
        <w:t>consisten</w:t>
      </w:r>
      <w:r w:rsidR="00F173EB">
        <w:rPr>
          <w:rFonts w:ascii="Times New Roman" w:eastAsia="Times New Roman" w:hAnsi="Times New Roman" w:cs="Times New Roman"/>
          <w:sz w:val="24"/>
          <w:szCs w:val="24"/>
        </w:rPr>
        <w:t>t</w:t>
      </w:r>
      <w:r>
        <w:rPr>
          <w:rFonts w:ascii="Times New Roman" w:eastAsia="Times New Roman" w:hAnsi="Times New Roman" w:cs="Times New Roman"/>
          <w:sz w:val="24"/>
          <w:szCs w:val="24"/>
        </w:rPr>
        <w:t>. Across health categories</w:t>
      </w:r>
      <w:r w:rsidR="003430C7">
        <w:rPr>
          <w:rFonts w:ascii="Times New Roman" w:eastAsia="Times New Roman" w:hAnsi="Times New Roman" w:cs="Times New Roman"/>
          <w:sz w:val="24"/>
          <w:szCs w:val="24"/>
        </w:rPr>
        <w:t xml:space="preserve"> </w:t>
      </w:r>
      <w:r w:rsidR="00F173EB">
        <w:rPr>
          <w:rFonts w:ascii="Times New Roman" w:eastAsia="Times New Roman" w:hAnsi="Times New Roman" w:cs="Times New Roman"/>
          <w:sz w:val="24"/>
          <w:szCs w:val="24"/>
        </w:rPr>
        <w:t>and documentation method</w:t>
      </w:r>
      <w:r>
        <w:rPr>
          <w:rFonts w:ascii="Times New Roman" w:eastAsia="Times New Roman" w:hAnsi="Times New Roman" w:cs="Times New Roman"/>
          <w:sz w:val="24"/>
          <w:szCs w:val="24"/>
        </w:rPr>
        <w:t xml:space="preserve">, photographs and </w:t>
      </w:r>
      <w:r w:rsidR="003430C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species were the main </w:t>
      </w:r>
      <w:r w:rsidR="004B1672">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collected</w:t>
      </w:r>
      <w:r w:rsidR="007A48E1">
        <w:rPr>
          <w:rFonts w:ascii="Times New Roman" w:eastAsia="Times New Roman" w:hAnsi="Times New Roman" w:cs="Times New Roman"/>
          <w:sz w:val="24"/>
          <w:szCs w:val="24"/>
        </w:rPr>
        <w:t xml:space="preserve">. Anomalies observed in non-healthy animals </w:t>
      </w:r>
      <w:r w:rsidR="00922512">
        <w:rPr>
          <w:rFonts w:ascii="Times New Roman" w:eastAsia="Times New Roman" w:hAnsi="Times New Roman" w:cs="Times New Roman"/>
          <w:sz w:val="24"/>
          <w:szCs w:val="24"/>
        </w:rPr>
        <w:t xml:space="preserve">and the condition of </w:t>
      </w:r>
      <w:r w:rsidR="008251FD">
        <w:rPr>
          <w:rFonts w:ascii="Times New Roman" w:eastAsia="Times New Roman" w:hAnsi="Times New Roman" w:cs="Times New Roman"/>
          <w:sz w:val="24"/>
          <w:szCs w:val="24"/>
        </w:rPr>
        <w:t xml:space="preserve">carcasses </w:t>
      </w:r>
      <w:r w:rsidR="00231AC0">
        <w:rPr>
          <w:rFonts w:ascii="Times New Roman" w:eastAsia="Times New Roman" w:hAnsi="Times New Roman" w:cs="Times New Roman"/>
          <w:sz w:val="24"/>
          <w:szCs w:val="24"/>
        </w:rPr>
        <w:t>were not always recorded</w:t>
      </w:r>
      <w:r w:rsidR="00812B81">
        <w:rPr>
          <w:rFonts w:ascii="Times New Roman" w:eastAsia="Times New Roman" w:hAnsi="Times New Roman" w:cs="Times New Roman"/>
          <w:sz w:val="24"/>
          <w:szCs w:val="24"/>
        </w:rPr>
        <w:t xml:space="preserve"> (Table 1)</w:t>
      </w:r>
      <w:r>
        <w:rPr>
          <w:rFonts w:ascii="Times New Roman" w:eastAsia="Times New Roman" w:hAnsi="Times New Roman" w:cs="Times New Roman"/>
          <w:sz w:val="24"/>
          <w:szCs w:val="24"/>
        </w:rPr>
        <w:t>. In non-local responses the trend was relatively similar, however, items were reported to be recorded more consistently (e.g., age, anomalies, and condition in the three health categories; Supporting Information, section 1.2).</w:t>
      </w:r>
    </w:p>
    <w:p w14:paraId="3FD13848" w14:textId="77777777" w:rsidR="00E55949" w:rsidRDefault="00E55949" w:rsidP="00E55949">
      <w:pPr>
        <w:spacing w:before="180" w:after="180"/>
        <w:jc w:val="both"/>
        <w:rPr>
          <w:rFonts w:ascii="Calibri" w:eastAsia="Calibri" w:hAnsi="Calibri" w:cs="Calibri"/>
          <w:b/>
          <w:color w:val="4F81BD"/>
          <w:sz w:val="24"/>
          <w:szCs w:val="24"/>
        </w:rPr>
      </w:pPr>
      <w:r>
        <w:rPr>
          <w:rFonts w:ascii="Times New Roman" w:eastAsia="Times New Roman" w:hAnsi="Times New Roman" w:cs="Times New Roman"/>
          <w:b/>
          <w:sz w:val="24"/>
          <w:szCs w:val="24"/>
        </w:rPr>
        <w:t>Presence of domestic animals in protected areas, the documentation of their health status, and the perceived threats of domestic animals to conservation goals</w:t>
      </w:r>
    </w:p>
    <w:p w14:paraId="5868F926" w14:textId="01A6FCB7"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Fifty-two local PADMs</w:t>
      </w:r>
      <w:ins w:id="59" w:author="Mathieu Pruvot" w:date="2024-09-27T16:13:00Z">
        <w:r w:rsidR="0020347B">
          <w:rPr>
            <w:rFonts w:ascii="Times New Roman" w:eastAsia="Times New Roman" w:hAnsi="Times New Roman" w:cs="Times New Roman"/>
            <w:sz w:val="24"/>
            <w:szCs w:val="24"/>
          </w:rPr>
          <w:t xml:space="preserve"> </w:t>
        </w:r>
        <w:r w:rsidR="0020347B">
          <w:rPr>
            <w:rFonts w:ascii="Times New Roman" w:eastAsia="Times New Roman" w:hAnsi="Times New Roman" w:cs="Times New Roman"/>
            <w:sz w:val="24"/>
            <w:szCs w:val="24"/>
          </w:rPr>
          <w:t>(71.2%)</w:t>
        </w:r>
      </w:ins>
      <w:r>
        <w:rPr>
          <w:rFonts w:ascii="Times New Roman" w:eastAsia="Times New Roman" w:hAnsi="Times New Roman" w:cs="Times New Roman"/>
          <w:sz w:val="24"/>
          <w:szCs w:val="24"/>
        </w:rPr>
        <w:t xml:space="preserve"> responded that domestic animals were found in the corresponding PAs</w:t>
      </w:r>
      <w:del w:id="60" w:author="Mathieu Pruvot" w:date="2024-09-27T16:13:00Z">
        <w:r w:rsidDel="0020347B">
          <w:rPr>
            <w:rFonts w:ascii="Times New Roman" w:eastAsia="Times New Roman" w:hAnsi="Times New Roman" w:cs="Times New Roman"/>
            <w:sz w:val="24"/>
            <w:szCs w:val="24"/>
          </w:rPr>
          <w:delText xml:space="preserve"> (71.</w:delText>
        </w:r>
        <w:r w:rsidR="00FD244E" w:rsidDel="0020347B">
          <w:rPr>
            <w:rFonts w:ascii="Times New Roman" w:eastAsia="Times New Roman" w:hAnsi="Times New Roman" w:cs="Times New Roman"/>
            <w:sz w:val="24"/>
            <w:szCs w:val="24"/>
          </w:rPr>
          <w:delText>2</w:delText>
        </w:r>
        <w:r w:rsidDel="0020347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Among them, 67.3% reported that domestic animals were documented if observed during patrols</w:t>
      </w:r>
      <w:r w:rsidR="008A0263">
        <w:rPr>
          <w:rFonts w:ascii="Times New Roman" w:eastAsia="Times New Roman" w:hAnsi="Times New Roman" w:cs="Times New Roman"/>
          <w:sz w:val="24"/>
          <w:szCs w:val="24"/>
        </w:rPr>
        <w:t>, but</w:t>
      </w:r>
      <w:r>
        <w:rPr>
          <w:rFonts w:ascii="Times New Roman" w:eastAsia="Times New Roman" w:hAnsi="Times New Roman" w:cs="Times New Roman"/>
          <w:sz w:val="24"/>
          <w:szCs w:val="24"/>
        </w:rPr>
        <w:t xml:space="preserve"> only 25.7% reported recording their health status (Fig 5). Forty-</w:t>
      </w:r>
      <w:commentRangeStart w:id="61"/>
      <w:r>
        <w:rPr>
          <w:rFonts w:ascii="Times New Roman" w:eastAsia="Times New Roman" w:hAnsi="Times New Roman" w:cs="Times New Roman"/>
          <w:sz w:val="24"/>
          <w:szCs w:val="24"/>
        </w:rPr>
        <w:t xml:space="preserve">two (80.8%) </w:t>
      </w:r>
      <w:commentRangeEnd w:id="61"/>
      <w:r w:rsidR="0020347B">
        <w:rPr>
          <w:rStyle w:val="CommentReference"/>
        </w:rPr>
        <w:commentReference w:id="61"/>
      </w:r>
      <w:r>
        <w:rPr>
          <w:rFonts w:ascii="Times New Roman" w:eastAsia="Times New Roman" w:hAnsi="Times New Roman" w:cs="Times New Roman"/>
          <w:sz w:val="24"/>
          <w:szCs w:val="24"/>
        </w:rPr>
        <w:t>local respondents reporting domestic animals in the PAs either agreed or strongly agreed that domestic animals are a conservation concern (Fig 5). Twenty-seven of them (64.3%) answered that these animals were documented. Most respondents claiming that domestic animals are not found in the corresponding PAs also either agreed or strongly agreed that they are a conservation concern.</w:t>
      </w:r>
    </w:p>
    <w:p w14:paraId="16755A84" w14:textId="77777777" w:rsidR="0033527E" w:rsidRDefault="008A45A9" w:rsidP="00E55949">
      <w:pPr>
        <w:spacing w:before="180" w:after="180"/>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14:ligatures w14:val="standardContextual"/>
        </w:rPr>
        <w:drawing>
          <wp:inline distT="0" distB="0" distL="0" distR="0" wp14:anchorId="2AD88DE7" wp14:editId="15C9C6F7">
            <wp:extent cx="4093787" cy="1911747"/>
            <wp:effectExtent l="12700" t="12700" r="8890" b="19050"/>
            <wp:docPr id="583893228" name="Picture 4"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93228" name="Picture 4" descr="A graph with different colored squar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84459" cy="1954090"/>
                    </a:xfrm>
                    <a:prstGeom prst="rect">
                      <a:avLst/>
                    </a:prstGeom>
                    <a:ln>
                      <a:solidFill>
                        <a:schemeClr val="tx1"/>
                      </a:solidFill>
                    </a:ln>
                  </pic:spPr>
                </pic:pic>
              </a:graphicData>
            </a:graphic>
          </wp:inline>
        </w:drawing>
      </w:r>
    </w:p>
    <w:p w14:paraId="4E2AFC39" w14:textId="50ECF69D" w:rsidR="00E55949" w:rsidRDefault="00E55949" w:rsidP="00E55949">
      <w:pPr>
        <w:spacing w:before="180" w:after="180"/>
        <w:jc w:val="both"/>
        <w:rPr>
          <w:rFonts w:ascii="Times New Roman" w:eastAsia="Times New Roman" w:hAnsi="Times New Roman" w:cs="Times New Roman"/>
          <w:sz w:val="24"/>
          <w:szCs w:val="24"/>
        </w:rPr>
      </w:pPr>
      <w:commentRangeStart w:id="62"/>
      <w:r>
        <w:rPr>
          <w:rFonts w:ascii="Times New Roman" w:eastAsia="Times New Roman" w:hAnsi="Times New Roman" w:cs="Times New Roman"/>
          <w:i/>
          <w:sz w:val="24"/>
          <w:szCs w:val="24"/>
        </w:rPr>
        <w:t xml:space="preserve">Fig </w:t>
      </w:r>
      <w:commentRangeEnd w:id="62"/>
      <w:r w:rsidR="00402975">
        <w:rPr>
          <w:rStyle w:val="CommentReference"/>
        </w:rPr>
        <w:commentReference w:id="62"/>
      </w:r>
      <w:r w:rsidR="00B80A3B">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t xml:space="preserve">. Distribution of the level of agreement among protected area data managers with the statement: ‘Introduced domestic animals (e.g., dogs, cats, cattle, pigs, cats) are a concern for the conservation goals of the protected areas where I work’ for the groups that reported the absence and presence of domestic animals in the protected area(s) and their recording in the latter. </w:t>
      </w:r>
      <w:r w:rsidR="00806588">
        <w:rPr>
          <w:rFonts w:ascii="Times New Roman" w:eastAsia="Times New Roman" w:hAnsi="Times New Roman" w:cs="Times New Roman"/>
          <w:i/>
          <w:sz w:val="24"/>
          <w:szCs w:val="24"/>
        </w:rPr>
        <w:t>Darker</w:t>
      </w:r>
      <w:r>
        <w:rPr>
          <w:rFonts w:ascii="Times New Roman" w:eastAsia="Times New Roman" w:hAnsi="Times New Roman" w:cs="Times New Roman"/>
          <w:i/>
          <w:sz w:val="24"/>
          <w:szCs w:val="24"/>
        </w:rPr>
        <w:t xml:space="preserve"> </w:t>
      </w:r>
      <w:r w:rsidR="00860CE5">
        <w:rPr>
          <w:rFonts w:ascii="Times New Roman" w:eastAsia="Times New Roman" w:hAnsi="Times New Roman" w:cs="Times New Roman"/>
          <w:i/>
          <w:sz w:val="24"/>
          <w:szCs w:val="24"/>
        </w:rPr>
        <w:t xml:space="preserve">segments in the </w:t>
      </w:r>
      <w:r w:rsidR="00E87095">
        <w:rPr>
          <w:rFonts w:ascii="Times New Roman" w:eastAsia="Times New Roman" w:hAnsi="Times New Roman" w:cs="Times New Roman"/>
          <w:i/>
          <w:sz w:val="24"/>
          <w:szCs w:val="24"/>
        </w:rPr>
        <w:t xml:space="preserve">bars at the </w:t>
      </w:r>
      <w:r w:rsidR="0012111C">
        <w:rPr>
          <w:rFonts w:ascii="Times New Roman" w:eastAsia="Times New Roman" w:hAnsi="Times New Roman" w:cs="Times New Roman"/>
          <w:i/>
          <w:sz w:val="24"/>
          <w:szCs w:val="24"/>
        </w:rPr>
        <w:t>“Yes recording of domestic animals</w:t>
      </w:r>
      <w:r w:rsidR="00E16845">
        <w:rPr>
          <w:rFonts w:ascii="Times New Roman" w:eastAsia="Times New Roman" w:hAnsi="Times New Roman" w:cs="Times New Roman"/>
          <w:i/>
          <w:sz w:val="24"/>
          <w:szCs w:val="24"/>
        </w:rPr>
        <w:t>”</w:t>
      </w:r>
      <w:r w:rsidR="0012111C">
        <w:rPr>
          <w:rFonts w:ascii="Times New Roman" w:eastAsia="Times New Roman" w:hAnsi="Times New Roman" w:cs="Times New Roman"/>
          <w:i/>
          <w:sz w:val="24"/>
          <w:szCs w:val="24"/>
        </w:rPr>
        <w:t xml:space="preserve"> category (x-axis)</w:t>
      </w:r>
      <w:r>
        <w:rPr>
          <w:rFonts w:ascii="Times New Roman" w:eastAsia="Times New Roman" w:hAnsi="Times New Roman" w:cs="Times New Roman"/>
          <w:i/>
          <w:sz w:val="24"/>
          <w:szCs w:val="24"/>
        </w:rPr>
        <w:t xml:space="preserve"> represent the number of responses that</w:t>
      </w:r>
      <w:ins w:id="63" w:author="Mathieu Pruvot" w:date="2024-09-27T16:20:00Z">
        <w:r w:rsidR="00402975">
          <w:rPr>
            <w:rFonts w:ascii="Times New Roman" w:eastAsia="Times New Roman" w:hAnsi="Times New Roman" w:cs="Times New Roman"/>
            <w:i/>
            <w:sz w:val="24"/>
            <w:szCs w:val="24"/>
          </w:rPr>
          <w:t xml:space="preserve"> documented</w:t>
        </w:r>
      </w:ins>
      <w:ins w:id="64" w:author="Mathieu Pruvot" w:date="2024-09-27T16:21:00Z">
        <w:r w:rsidR="00402975">
          <w:rPr>
            <w:rFonts w:ascii="Times New Roman" w:eastAsia="Times New Roman" w:hAnsi="Times New Roman" w:cs="Times New Roman"/>
            <w:i/>
            <w:sz w:val="24"/>
            <w:szCs w:val="24"/>
          </w:rPr>
          <w:t xml:space="preserve"> domestic animal</w:t>
        </w:r>
      </w:ins>
      <w:ins w:id="65" w:author="Mathieu Pruvot" w:date="2024-09-27T16:20:00Z">
        <w:r w:rsidR="00402975">
          <w:rPr>
            <w:rFonts w:ascii="Times New Roman" w:eastAsia="Times New Roman" w:hAnsi="Times New Roman" w:cs="Times New Roman"/>
            <w:i/>
            <w:sz w:val="24"/>
            <w:szCs w:val="24"/>
          </w:rPr>
          <w:t xml:space="preserve"> health status among respondents that</w:t>
        </w:r>
      </w:ins>
      <w:r>
        <w:rPr>
          <w:rFonts w:ascii="Times New Roman" w:eastAsia="Times New Roman" w:hAnsi="Times New Roman" w:cs="Times New Roman"/>
          <w:i/>
          <w:sz w:val="24"/>
          <w:szCs w:val="24"/>
        </w:rPr>
        <w:t xml:space="preserve"> reported the presence</w:t>
      </w:r>
      <w:r w:rsidR="00806588">
        <w:rPr>
          <w:rFonts w:ascii="Times New Roman" w:eastAsia="Times New Roman" w:hAnsi="Times New Roman" w:cs="Times New Roman"/>
          <w:i/>
          <w:sz w:val="24"/>
          <w:szCs w:val="24"/>
        </w:rPr>
        <w:t xml:space="preserve"> and</w:t>
      </w:r>
      <w:r w:rsidR="00E16845">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recording of domestic animal</w:t>
      </w:r>
      <w:ins w:id="66" w:author="Mathieu Pruvot" w:date="2024-09-27T16:21:00Z">
        <w:r w:rsidR="00402975">
          <w:rPr>
            <w:rFonts w:ascii="Times New Roman" w:eastAsia="Times New Roman" w:hAnsi="Times New Roman" w:cs="Times New Roman"/>
            <w:i/>
            <w:sz w:val="24"/>
            <w:szCs w:val="24"/>
          </w:rPr>
          <w:t>s</w:t>
        </w:r>
      </w:ins>
      <w:del w:id="67" w:author="Mathieu Pruvot" w:date="2024-09-27T16:21:00Z">
        <w:r w:rsidR="00806588" w:rsidDel="00402975">
          <w:rPr>
            <w:rFonts w:ascii="Times New Roman" w:eastAsia="Times New Roman" w:hAnsi="Times New Roman" w:cs="Times New Roman"/>
            <w:i/>
            <w:sz w:val="24"/>
            <w:szCs w:val="24"/>
          </w:rPr>
          <w:delText xml:space="preserve"> as well as the</w:delText>
        </w:r>
        <w:r w:rsidDel="00402975">
          <w:rPr>
            <w:rFonts w:ascii="Times New Roman" w:eastAsia="Times New Roman" w:hAnsi="Times New Roman" w:cs="Times New Roman"/>
            <w:i/>
            <w:sz w:val="24"/>
            <w:szCs w:val="24"/>
          </w:rPr>
          <w:delText xml:space="preserve"> documentation</w:delText>
        </w:r>
        <w:r w:rsidR="00C05B9C" w:rsidDel="00402975">
          <w:rPr>
            <w:rFonts w:ascii="Times New Roman" w:eastAsia="Times New Roman" w:hAnsi="Times New Roman" w:cs="Times New Roman"/>
            <w:i/>
            <w:sz w:val="24"/>
            <w:szCs w:val="24"/>
          </w:rPr>
          <w:delText xml:space="preserve"> of their health status</w:delText>
        </w:r>
      </w:del>
      <w:r>
        <w:rPr>
          <w:rFonts w:ascii="Times New Roman" w:eastAsia="Times New Roman" w:hAnsi="Times New Roman" w:cs="Times New Roman"/>
          <w:i/>
          <w:sz w:val="24"/>
          <w:szCs w:val="24"/>
        </w:rPr>
        <w:t xml:space="preserve">. </w:t>
      </w:r>
    </w:p>
    <w:p w14:paraId="621AF33E" w14:textId="77777777" w:rsidR="00E55949" w:rsidRDefault="00E55949" w:rsidP="00E55949">
      <w:pPr>
        <w:spacing w:before="180" w:after="180"/>
        <w:jc w:val="both"/>
        <w:rPr>
          <w:rFonts w:ascii="Times New Roman" w:eastAsia="Times New Roman" w:hAnsi="Times New Roman" w:cs="Times New Roman"/>
          <w:strike/>
          <w:sz w:val="24"/>
          <w:szCs w:val="24"/>
        </w:rPr>
      </w:pPr>
      <w:r>
        <w:rPr>
          <w:rFonts w:ascii="Times New Roman" w:eastAsia="Times New Roman" w:hAnsi="Times New Roman" w:cs="Times New Roman"/>
          <w:sz w:val="24"/>
          <w:szCs w:val="24"/>
        </w:rPr>
        <w:t xml:space="preserve">Eight non-local PADMs (61.5%) responded that domestic animals were found in the PAs. Among them, seven (87.5%) reported that domestic animals were documented if observed during patrols, of which only two (28.6%) reported recording their health status (Supporting Information, section 1.3). </w:t>
      </w:r>
    </w:p>
    <w:p w14:paraId="3EF277E0" w14:textId="77777777" w:rsidR="00E55949" w:rsidRDefault="00E55949" w:rsidP="00E55949">
      <w:pPr>
        <w:spacing w:before="180" w:after="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Health data storage practices in protected areas</w:t>
      </w:r>
    </w:p>
    <w:p w14:paraId="76EDAADB" w14:textId="6719911C"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subset of local PADMs reporting the documentation of either sick, injured, or dead wildlife (24, 33, and 54 responses, respectively), their data was often stored in a SMART database (</w:t>
      </w:r>
      <w:r w:rsidR="00C9415E">
        <w:rPr>
          <w:rFonts w:ascii="Times New Roman" w:eastAsia="Times New Roman" w:hAnsi="Times New Roman" w:cs="Times New Roman"/>
          <w:sz w:val="24"/>
          <w:szCs w:val="24"/>
        </w:rPr>
        <w:t>Table 3</w:t>
      </w:r>
      <w:r>
        <w:rPr>
          <w:rFonts w:ascii="Times New Roman" w:eastAsia="Times New Roman" w:hAnsi="Times New Roman" w:cs="Times New Roman"/>
          <w:sz w:val="24"/>
          <w:szCs w:val="24"/>
        </w:rPr>
        <w:t>). Paper forms, reports, and spreadsheets were employed when either sick, injured, or dead wildlife were documented but their data was not stored in a SMART database (n=8). Most non-local PADMs responded that health data were stored in a SMART database (Supporting Information, section 1.4).</w:t>
      </w:r>
    </w:p>
    <w:p w14:paraId="327CDF3F" w14:textId="77777777" w:rsidR="00E55949" w:rsidRDefault="00E55949" w:rsidP="00E55949">
      <w:pPr>
        <w:spacing w:before="20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Thirty-one of the 35 local respondents (88.6%) recording domestic animals during patrols indicated that this information was stored in a SMART database. All PADMs reporting the recording of health status in domestic animals responded that this information was stored in a SMART database.</w:t>
      </w:r>
    </w:p>
    <w:p w14:paraId="556D6321" w14:textId="77777777" w:rsidR="00DF099C" w:rsidRDefault="00DF099C" w:rsidP="00E55949">
      <w:pPr>
        <w:spacing w:before="180" w:after="180"/>
        <w:jc w:val="center"/>
        <w:rPr>
          <w:rFonts w:ascii="Times New Roman" w:eastAsia="Times New Roman" w:hAnsi="Times New Roman" w:cs="Times New Roman"/>
          <w:b/>
          <w:sz w:val="24"/>
          <w:szCs w:val="24"/>
        </w:rPr>
      </w:pPr>
    </w:p>
    <w:p w14:paraId="3A3B5120" w14:textId="1A6951A2"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0A40A60" w14:textId="77777777"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a web-based questionnaire aimed at globally distributed PADMs to learn about their perceptions regarding WH; the monitoring of dead, sick, and injured </w:t>
      </w:r>
      <w:proofErr w:type="gramStart"/>
      <w:r>
        <w:rPr>
          <w:rFonts w:ascii="Times New Roman" w:eastAsia="Times New Roman" w:hAnsi="Times New Roman" w:cs="Times New Roman"/>
          <w:sz w:val="24"/>
          <w:szCs w:val="24"/>
        </w:rPr>
        <w:t>wildlife</w:t>
      </w:r>
      <w:proofErr w:type="gramEnd"/>
      <w:r>
        <w:rPr>
          <w:rFonts w:ascii="Times New Roman" w:eastAsia="Times New Roman" w:hAnsi="Times New Roman" w:cs="Times New Roman"/>
          <w:sz w:val="24"/>
          <w:szCs w:val="24"/>
        </w:rPr>
        <w:t xml:space="preserve"> and domestic animals at these sites; health data storage practices; </w:t>
      </w:r>
      <w:commentRangeStart w:id="68"/>
      <w:r>
        <w:rPr>
          <w:rFonts w:ascii="Times New Roman" w:eastAsia="Times New Roman" w:hAnsi="Times New Roman" w:cs="Times New Roman"/>
          <w:sz w:val="24"/>
          <w:szCs w:val="24"/>
        </w:rPr>
        <w:t>and local status of the SMART information technology system</w:t>
      </w:r>
      <w:commentRangeEnd w:id="68"/>
      <w:r w:rsidR="00402975">
        <w:rPr>
          <w:rStyle w:val="CommentReference"/>
        </w:rPr>
        <w:commentReference w:id="68"/>
      </w:r>
      <w:r>
        <w:rPr>
          <w:rFonts w:ascii="Times New Roman" w:eastAsia="Times New Roman" w:hAnsi="Times New Roman" w:cs="Times New Roman"/>
          <w:sz w:val="24"/>
          <w:szCs w:val="24"/>
        </w:rPr>
        <w:t xml:space="preserve">. Responses suggest that valuable syndromic WH and, consequently, One Health surveillance data are being lost due to non-collection or inadequate management. The usefulness of wildlife health data </w:t>
      </w:r>
      <w:proofErr w:type="gramStart"/>
      <w:r>
        <w:rPr>
          <w:rFonts w:ascii="Times New Roman" w:eastAsia="Times New Roman" w:hAnsi="Times New Roman" w:cs="Times New Roman"/>
          <w:sz w:val="24"/>
          <w:szCs w:val="24"/>
        </w:rPr>
        <w:t>actually collected</w:t>
      </w:r>
      <w:proofErr w:type="gramEnd"/>
      <w:r>
        <w:rPr>
          <w:rFonts w:ascii="Times New Roman" w:eastAsia="Times New Roman" w:hAnsi="Times New Roman" w:cs="Times New Roman"/>
          <w:sz w:val="24"/>
          <w:szCs w:val="24"/>
        </w:rPr>
        <w:t xml:space="preserve"> could be limited by unstandardized documentation.</w:t>
      </w:r>
      <w:r w:rsidRPr="00DA5C41">
        <w:rPr>
          <w:rFonts w:ascii="Times New Roman" w:eastAsia="Times New Roman" w:hAnsi="Times New Roman" w:cs="Times New Roman"/>
          <w:sz w:val="24"/>
          <w:szCs w:val="24"/>
        </w:rPr>
        <w:t xml:space="preserve"> </w:t>
      </w:r>
    </w:p>
    <w:p w14:paraId="002EBEE0" w14:textId="09A08AD0"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PADMs largely considered WH as relevant to the conservation goals of PAs and most of them confirmed that dead, sick, or injured wildlife were encountered at least “Very rarely”. However, the documentation of these animals was not </w:t>
      </w:r>
      <w:del w:id="69" w:author="Mathieu Pruvot" w:date="2024-09-27T16:27:00Z">
        <w:r w:rsidDel="00E454ED">
          <w:rPr>
            <w:rFonts w:ascii="Times New Roman" w:eastAsia="Times New Roman" w:hAnsi="Times New Roman" w:cs="Times New Roman"/>
            <w:sz w:val="24"/>
            <w:szCs w:val="24"/>
          </w:rPr>
          <w:delText xml:space="preserve">necessarily </w:delText>
        </w:r>
      </w:del>
      <w:ins w:id="70" w:author="Mathieu Pruvot" w:date="2024-09-27T16:27:00Z">
        <w:r w:rsidR="00E454ED">
          <w:rPr>
            <w:rFonts w:ascii="Times New Roman" w:eastAsia="Times New Roman" w:hAnsi="Times New Roman" w:cs="Times New Roman"/>
            <w:sz w:val="24"/>
            <w:szCs w:val="24"/>
          </w:rPr>
          <w:t>always</w:t>
        </w:r>
        <w:r w:rsidR="00E454E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conducted and it was less common in responses from local data managers. This contradiction could be explained by recent global pathogen-driven crises such as SARS-CoV-2 and H5N1 Highly Pathogenic Avian Influenza virus (Nicola et al. 2020; </w:t>
      </w:r>
      <w:proofErr w:type="spellStart"/>
      <w:r>
        <w:rPr>
          <w:rFonts w:ascii="Times New Roman" w:eastAsia="Times New Roman" w:hAnsi="Times New Roman" w:cs="Times New Roman"/>
          <w:sz w:val="24"/>
          <w:szCs w:val="24"/>
        </w:rPr>
        <w:t>Leguia</w:t>
      </w:r>
      <w:proofErr w:type="spellEnd"/>
      <w:r>
        <w:rPr>
          <w:rFonts w:ascii="Times New Roman" w:eastAsia="Times New Roman" w:hAnsi="Times New Roman" w:cs="Times New Roman"/>
          <w:sz w:val="24"/>
          <w:szCs w:val="24"/>
        </w:rPr>
        <w:t xml:space="preserve"> et al, 2023) that might have sensitized our audience by the time the survey was distributed but before health-associated monitoring objectives could be planned and rolled out. These findings could also suggest a lack of knowledge or resources to act on their understanding of the importance of WH for conservation goals. Although only 13 non-local responses were included in the final dataset, the </w:t>
      </w:r>
      <w:del w:id="71" w:author="Mathieu Pruvot" w:date="2024-09-27T16:28:00Z">
        <w:r w:rsidDel="00E454ED">
          <w:rPr>
            <w:rFonts w:ascii="Times New Roman" w:eastAsia="Times New Roman" w:hAnsi="Times New Roman" w:cs="Times New Roman"/>
            <w:sz w:val="24"/>
            <w:szCs w:val="24"/>
          </w:rPr>
          <w:delText xml:space="preserve">observed </w:delText>
        </w:r>
      </w:del>
      <w:r>
        <w:rPr>
          <w:rFonts w:ascii="Times New Roman" w:eastAsia="Times New Roman" w:hAnsi="Times New Roman" w:cs="Times New Roman"/>
          <w:sz w:val="24"/>
          <w:szCs w:val="24"/>
        </w:rPr>
        <w:t xml:space="preserve">larger proportion of non-local responses reporting the documentation of non-healthy and dead wildlife could suggest differences between the expectations of managers in an administrative role and field realities </w:t>
      </w:r>
      <w:del w:id="72" w:author="Mathieu Pruvot" w:date="2024-09-27T16:29:00Z">
        <w:r w:rsidDel="00E454ED">
          <w:rPr>
            <w:rFonts w:ascii="Times New Roman" w:eastAsia="Times New Roman" w:hAnsi="Times New Roman" w:cs="Times New Roman"/>
            <w:sz w:val="24"/>
            <w:szCs w:val="24"/>
          </w:rPr>
          <w:delText xml:space="preserve">at </w:delText>
        </w:r>
      </w:del>
      <w:ins w:id="73" w:author="Mathieu Pruvot" w:date="2024-09-27T16:29:00Z">
        <w:r w:rsidR="00E454ED">
          <w:rPr>
            <w:rFonts w:ascii="Times New Roman" w:eastAsia="Times New Roman" w:hAnsi="Times New Roman" w:cs="Times New Roman"/>
            <w:sz w:val="24"/>
            <w:szCs w:val="24"/>
          </w:rPr>
          <w:t>in</w:t>
        </w:r>
        <w:r w:rsidR="00E454E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PAs. </w:t>
      </w:r>
      <w:commentRangeStart w:id="74"/>
      <w:r w:rsidRPr="009166D4">
        <w:rPr>
          <w:rFonts w:ascii="Times New Roman" w:eastAsia="Times New Roman" w:hAnsi="Times New Roman" w:cs="Times New Roman"/>
          <w:sz w:val="24"/>
          <w:szCs w:val="24"/>
        </w:rPr>
        <w:t>Agencies and other PA funders can take a more active local role to identify and correct weaknesses in WH data collection.</w:t>
      </w:r>
      <w:commentRangeEnd w:id="74"/>
      <w:r w:rsidR="00E454ED">
        <w:rPr>
          <w:rStyle w:val="CommentReference"/>
        </w:rPr>
        <w:commentReference w:id="74"/>
      </w:r>
      <w:r w:rsidRPr="009166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C5D3B1E" w14:textId="77777777"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noted a general agreement among PADMs regarding the conservation threat that domestic animals (e.g., dogs, cats, cattle) present. Although we did not explicitly ask why domestic animals </w:t>
      </w:r>
      <w:proofErr w:type="gramStart"/>
      <w:r>
        <w:rPr>
          <w:rFonts w:ascii="Times New Roman" w:eastAsia="Times New Roman" w:hAnsi="Times New Roman" w:cs="Times New Roman"/>
          <w:sz w:val="24"/>
          <w:szCs w:val="24"/>
        </w:rPr>
        <w:t>are a conservation concern</w:t>
      </w:r>
      <w:proofErr w:type="gramEnd"/>
      <w:r>
        <w:rPr>
          <w:rFonts w:ascii="Times New Roman" w:eastAsia="Times New Roman" w:hAnsi="Times New Roman" w:cs="Times New Roman"/>
          <w:sz w:val="24"/>
          <w:szCs w:val="24"/>
        </w:rPr>
        <w:t xml:space="preserve">, most PADMs also agreed with the statement “human and </w:t>
      </w:r>
      <w:r w:rsidRPr="001A0331">
        <w:rPr>
          <w:rFonts w:ascii="Times New Roman" w:eastAsia="Times New Roman" w:hAnsi="Times New Roman" w:cs="Times New Roman"/>
          <w:sz w:val="24"/>
          <w:szCs w:val="24"/>
        </w:rPr>
        <w:t>wildlife pathogens can impact wildlife health” either when these animals were found in the PAs or not (</w:t>
      </w:r>
      <w:r w:rsidRPr="00C64AC4">
        <w:rPr>
          <w:rFonts w:ascii="Times New Roman" w:eastAsia="Times New Roman" w:hAnsi="Times New Roman" w:cs="Times New Roman"/>
          <w:sz w:val="24"/>
          <w:szCs w:val="24"/>
        </w:rPr>
        <w:t>Supporting</w:t>
      </w:r>
      <w:r w:rsidRPr="001A0331">
        <w:rPr>
          <w:rFonts w:ascii="Times New Roman" w:eastAsia="Times New Roman" w:hAnsi="Times New Roman" w:cs="Times New Roman"/>
          <w:sz w:val="24"/>
          <w:szCs w:val="24"/>
        </w:rPr>
        <w:t xml:space="preserve"> </w:t>
      </w:r>
      <w:r w:rsidRPr="00C64AC4">
        <w:rPr>
          <w:rFonts w:ascii="Times New Roman" w:eastAsia="Times New Roman" w:hAnsi="Times New Roman" w:cs="Times New Roman"/>
          <w:sz w:val="24"/>
          <w:szCs w:val="24"/>
        </w:rPr>
        <w:t>I</w:t>
      </w:r>
      <w:r w:rsidRPr="001A0331">
        <w:rPr>
          <w:rFonts w:ascii="Times New Roman" w:eastAsia="Times New Roman" w:hAnsi="Times New Roman" w:cs="Times New Roman"/>
          <w:sz w:val="24"/>
          <w:szCs w:val="24"/>
        </w:rPr>
        <w:t>nformation</w:t>
      </w:r>
      <w:r>
        <w:rPr>
          <w:rFonts w:ascii="Times New Roman" w:eastAsia="Times New Roman" w:hAnsi="Times New Roman" w:cs="Times New Roman"/>
          <w:sz w:val="24"/>
          <w:szCs w:val="24"/>
        </w:rPr>
        <w:t>; section 2). This finding might imply that pathogens are part of the reason why domestic animals are considered a conservation concern. Pathogen transmission from domestic animals to wildlife can seriously harm biodiversity conservation efforts including in PAs (e.g</w:t>
      </w:r>
      <w:r w:rsidRPr="00BD60F7">
        <w:rPr>
          <w:rFonts w:ascii="Times New Roman" w:eastAsia="Times New Roman" w:hAnsi="Times New Roman" w:cs="Times New Roman"/>
          <w:sz w:val="24"/>
          <w:szCs w:val="24"/>
        </w:rPr>
        <w:t xml:space="preserve">., </w:t>
      </w:r>
      <w:hyperlink r:id="rId27">
        <w:r w:rsidRPr="00C64AC4">
          <w:rPr>
            <w:rFonts w:ascii="Times New Roman" w:eastAsia="Times New Roman" w:hAnsi="Times New Roman" w:cs="Times New Roman"/>
            <w:color w:val="000000"/>
            <w:sz w:val="24"/>
            <w:szCs w:val="24"/>
          </w:rPr>
          <w:t xml:space="preserve">del Valle </w:t>
        </w:r>
        <w:proofErr w:type="spellStart"/>
        <w:r w:rsidRPr="00C64AC4">
          <w:rPr>
            <w:rFonts w:ascii="Times New Roman" w:eastAsia="Times New Roman" w:hAnsi="Times New Roman" w:cs="Times New Roman"/>
            <w:color w:val="000000"/>
            <w:sz w:val="24"/>
            <w:szCs w:val="24"/>
          </w:rPr>
          <w:t>Ferreyra</w:t>
        </w:r>
        <w:proofErr w:type="spellEnd"/>
        <w:r>
          <w:rPr>
            <w:rFonts w:ascii="Times New Roman" w:eastAsia="Times New Roman" w:hAnsi="Times New Roman" w:cs="Times New Roman"/>
            <w:color w:val="000000"/>
            <w:sz w:val="24"/>
            <w:szCs w:val="24"/>
          </w:rPr>
          <w:t xml:space="preserve"> et al. [2022]</w:t>
        </w:r>
        <w:r w:rsidRPr="00BD60F7">
          <w:rPr>
            <w:rFonts w:ascii="Times New Roman" w:eastAsia="Times New Roman" w:hAnsi="Times New Roman" w:cs="Times New Roman"/>
            <w:color w:val="000000"/>
            <w:sz w:val="24"/>
            <w:szCs w:val="24"/>
          </w:rPr>
          <w:t>)</w:t>
        </w:r>
      </w:hyperlink>
      <w:r w:rsidRPr="00BD60F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they add to the direct and indirect pressures on wildlife from domestic animals, such as predation, competition, disturbance, and land-use change in- and out-side of PAs </w:t>
      </w:r>
      <w:hyperlink r:id="rId28">
        <w:r w:rsidRPr="00C64AC4">
          <w:rPr>
            <w:rFonts w:ascii="Times New Roman" w:eastAsia="Times New Roman" w:hAnsi="Times New Roman" w:cs="Times New Roman"/>
            <w:color w:val="000000"/>
            <w:sz w:val="24"/>
            <w:szCs w:val="24"/>
          </w:rPr>
          <w:t xml:space="preserve">(du Toit 2011; </w:t>
        </w:r>
        <w:proofErr w:type="spellStart"/>
        <w:r w:rsidRPr="00C64AC4">
          <w:rPr>
            <w:rFonts w:ascii="Times New Roman" w:eastAsia="Times New Roman" w:hAnsi="Times New Roman" w:cs="Times New Roman"/>
            <w:color w:val="000000"/>
            <w:sz w:val="24"/>
            <w:szCs w:val="24"/>
          </w:rPr>
          <w:t>Gompper</w:t>
        </w:r>
        <w:proofErr w:type="spellEnd"/>
        <w:r w:rsidRPr="00C64AC4">
          <w:rPr>
            <w:rFonts w:ascii="Times New Roman" w:eastAsia="Times New Roman" w:hAnsi="Times New Roman" w:cs="Times New Roman"/>
            <w:color w:val="000000"/>
            <w:sz w:val="24"/>
            <w:szCs w:val="24"/>
          </w:rPr>
          <w:t xml:space="preserve"> 2013)</w:t>
        </w:r>
      </w:hyperlink>
      <w:r w:rsidRPr="00C64A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most PADMs reported the presence of domestic animals in PAs, their documentation was not consistent and only a minority responded that their health status was recorded. The contradiction between perceived conservation risk of </w:t>
      </w:r>
      <w:r>
        <w:rPr>
          <w:rFonts w:ascii="Times New Roman" w:eastAsia="Times New Roman" w:hAnsi="Times New Roman" w:cs="Times New Roman"/>
          <w:sz w:val="24"/>
          <w:szCs w:val="24"/>
        </w:rPr>
        <w:lastRenderedPageBreak/>
        <w:t xml:space="preserve">domestic animals and documentation of their presence and health status could be explained by similar drivers mentioned above. </w:t>
      </w:r>
    </w:p>
    <w:p w14:paraId="3FB1BA07" w14:textId="16B88C48"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Adequate management of data and harmonization are foundational pillars for WH monitoring </w:t>
      </w:r>
      <w:hyperlink r:id="rId29">
        <w:r>
          <w:rPr>
            <w:rFonts w:ascii="Times New Roman" w:eastAsia="Times New Roman" w:hAnsi="Times New Roman" w:cs="Times New Roman"/>
            <w:color w:val="000000"/>
            <w:sz w:val="24"/>
            <w:szCs w:val="24"/>
          </w:rPr>
          <w:t>(WOAH 2010, 2015, 2018; Sleeman et al. 2012;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2013; Stephen 2018; Lawson et al. 2021;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Giacinti et al. 2022; Stephen &amp; Berezowski 2022; Hayman et al. 2023; </w:t>
        </w:r>
        <w:proofErr w:type="spellStart"/>
        <w:r>
          <w:rPr>
            <w:rFonts w:ascii="Times New Roman" w:eastAsia="Times New Roman" w:hAnsi="Times New Roman" w:cs="Times New Roman"/>
            <w:color w:val="000000"/>
            <w:sz w:val="24"/>
            <w:szCs w:val="24"/>
          </w:rPr>
          <w:t>Heiderich</w:t>
        </w:r>
        <w:proofErr w:type="spellEnd"/>
        <w:r>
          <w:rPr>
            <w:rFonts w:ascii="Times New Roman" w:eastAsia="Times New Roman" w:hAnsi="Times New Roman" w:cs="Times New Roman"/>
            <w:color w:val="000000"/>
            <w:sz w:val="24"/>
            <w:szCs w:val="24"/>
          </w:rPr>
          <w:t xml:space="preserve"> et al. 2023)</w:t>
        </w:r>
      </w:hyperlink>
      <w:r>
        <w:rPr>
          <w:rFonts w:ascii="Times New Roman" w:eastAsia="Times New Roman" w:hAnsi="Times New Roman" w:cs="Times New Roman"/>
          <w:sz w:val="24"/>
          <w:szCs w:val="24"/>
        </w:rPr>
        <w:t xml:space="preserve">. </w:t>
      </w:r>
      <w:commentRangeStart w:id="75"/>
      <w:r>
        <w:rPr>
          <w:rFonts w:ascii="Times New Roman" w:eastAsia="Times New Roman" w:hAnsi="Times New Roman" w:cs="Times New Roman"/>
          <w:sz w:val="24"/>
          <w:szCs w:val="24"/>
        </w:rPr>
        <w:t>However, the use of paper forms and Excel sheets to store data from sick, injured, or dead wildlife</w:t>
      </w:r>
      <w:ins w:id="76" w:author="Mathieu Pruvot" w:date="2024-09-27T16:35:00Z">
        <w:r w:rsidR="00E454ED">
          <w:rPr>
            <w:rFonts w:ascii="Times New Roman" w:eastAsia="Times New Roman" w:hAnsi="Times New Roman" w:cs="Times New Roman"/>
            <w:sz w:val="24"/>
            <w:szCs w:val="24"/>
          </w:rPr>
          <w:t xml:space="preserve"> predominated</w:t>
        </w:r>
      </w:ins>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despite the fact that</w:t>
      </w:r>
      <w:proofErr w:type="gramEnd"/>
      <w:r>
        <w:rPr>
          <w:rFonts w:ascii="Times New Roman" w:eastAsia="Times New Roman" w:hAnsi="Times New Roman" w:cs="Times New Roman"/>
          <w:sz w:val="24"/>
          <w:szCs w:val="24"/>
        </w:rPr>
        <w:t xml:space="preserve"> SMART was fully or partially implemented</w:t>
      </w:r>
      <w:commentRangeEnd w:id="75"/>
      <w:r w:rsidR="00E454ED">
        <w:rPr>
          <w:rStyle w:val="CommentReference"/>
        </w:rPr>
        <w:commentReference w:id="75"/>
      </w:r>
      <w:r>
        <w:rPr>
          <w:rFonts w:ascii="Times New Roman" w:eastAsia="Times New Roman" w:hAnsi="Times New Roman" w:cs="Times New Roman"/>
          <w:sz w:val="24"/>
          <w:szCs w:val="24"/>
        </w:rPr>
        <w:t xml:space="preserve">. When non-healthy and dead wildlife were indeed recorded, a variety of methodologies were </w:t>
      </w:r>
      <w:proofErr w:type="gramStart"/>
      <w:r>
        <w:rPr>
          <w:rFonts w:ascii="Times New Roman" w:eastAsia="Times New Roman" w:hAnsi="Times New Roman" w:cs="Times New Roman"/>
          <w:sz w:val="24"/>
          <w:szCs w:val="24"/>
        </w:rPr>
        <w:t>used</w:t>
      </w:r>
      <w:proofErr w:type="gramEnd"/>
      <w:r>
        <w:rPr>
          <w:rFonts w:ascii="Times New Roman" w:eastAsia="Times New Roman" w:hAnsi="Times New Roman" w:cs="Times New Roman"/>
          <w:sz w:val="24"/>
          <w:szCs w:val="24"/>
        </w:rPr>
        <w:t xml:space="preserve"> and different information was collected. The lack of harmonization across PAs within and beyond country boundaries can limit the value of collected health data as regional, national, or across border health assessments could be unfeasible. Similarly, the longitudinal assessment of wildlife health trends in a single PA is not possible when data is recorded differently over time. These findings are aligned with historical pitfalls in WH surveillance’s data governance (e.g., </w:t>
      </w:r>
      <w:hyperlink r:id="rId30">
        <w:r>
          <w:rPr>
            <w:rFonts w:ascii="Times New Roman" w:eastAsia="Times New Roman" w:hAnsi="Times New Roman" w:cs="Times New Roman"/>
            <w:color w:val="000000"/>
            <w:sz w:val="24"/>
            <w:szCs w:val="24"/>
          </w:rPr>
          <w:t>Avery-</w:t>
        </w:r>
        <w:proofErr w:type="spellStart"/>
        <w:r>
          <w:rPr>
            <w:rFonts w:ascii="Times New Roman" w:eastAsia="Times New Roman" w:hAnsi="Times New Roman" w:cs="Times New Roman"/>
            <w:color w:val="000000"/>
            <w:sz w:val="24"/>
            <w:szCs w:val="24"/>
          </w:rPr>
          <w:t>Gomm</w:t>
        </w:r>
        <w:proofErr w:type="spellEnd"/>
        <w:r>
          <w:rPr>
            <w:rFonts w:ascii="Times New Roman" w:eastAsia="Times New Roman" w:hAnsi="Times New Roman" w:cs="Times New Roman"/>
            <w:color w:val="000000"/>
            <w:sz w:val="24"/>
            <w:szCs w:val="24"/>
          </w:rPr>
          <w:t xml:space="preserve"> et al. 2016; Lawson et al. 2021; </w:t>
        </w:r>
        <w:proofErr w:type="spellStart"/>
        <w:r>
          <w:rPr>
            <w:rFonts w:ascii="Times New Roman" w:eastAsia="Times New Roman" w:hAnsi="Times New Roman" w:cs="Times New Roman"/>
            <w:color w:val="000000"/>
            <w:sz w:val="24"/>
            <w:szCs w:val="24"/>
          </w:rPr>
          <w:t>Heiderich</w:t>
        </w:r>
        <w:proofErr w:type="spellEnd"/>
        <w:r>
          <w:rPr>
            <w:rFonts w:ascii="Times New Roman" w:eastAsia="Times New Roman" w:hAnsi="Times New Roman" w:cs="Times New Roman"/>
            <w:color w:val="000000"/>
            <w:sz w:val="24"/>
            <w:szCs w:val="24"/>
          </w:rPr>
          <w:t xml:space="preserve"> et al. 2023; WOAH 2023)</w:t>
        </w:r>
      </w:hyperlink>
      <w:r>
        <w:rPr>
          <w:rFonts w:ascii="Times New Roman" w:eastAsia="Times New Roman" w:hAnsi="Times New Roman" w:cs="Times New Roman"/>
          <w:sz w:val="24"/>
          <w:szCs w:val="24"/>
        </w:rPr>
        <w:t>.</w:t>
      </w:r>
    </w:p>
    <w:p w14:paraId="203A7563" w14:textId="77777777"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7DB61E71" w14:textId="28268E77" w:rsidR="00E55949" w:rsidRPr="00786E90" w:rsidRDefault="00E55949" w:rsidP="00E55949">
      <w:pPr>
        <w:spacing w:before="180" w:after="1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Leveraging existing PA human resources that can detect morbidity and mortality in animals </w:t>
      </w:r>
      <w:r w:rsidR="00E66AB2">
        <w:rPr>
          <w:rFonts w:ascii="Times New Roman" w:eastAsia="Times New Roman" w:hAnsi="Times New Roman" w:cs="Times New Roman"/>
          <w:bCs/>
          <w:sz w:val="24"/>
          <w:szCs w:val="24"/>
        </w:rPr>
        <w:t>offers</w:t>
      </w:r>
      <w:r w:rsidR="003A38DC">
        <w:rPr>
          <w:rFonts w:ascii="Times New Roman" w:eastAsia="Times New Roman" w:hAnsi="Times New Roman" w:cs="Times New Roman"/>
          <w:bCs/>
          <w:sz w:val="24"/>
          <w:szCs w:val="24"/>
        </w:rPr>
        <w:t xml:space="preserve"> a sound</w:t>
      </w:r>
      <w:r>
        <w:rPr>
          <w:rFonts w:ascii="Times New Roman" w:eastAsia="Times New Roman" w:hAnsi="Times New Roman" w:cs="Times New Roman"/>
          <w:bCs/>
          <w:sz w:val="24"/>
          <w:szCs w:val="24"/>
        </w:rPr>
        <w:t xml:space="preserve"> </w:t>
      </w:r>
      <w:r w:rsidR="003A38DC">
        <w:rPr>
          <w:rFonts w:ascii="Times New Roman" w:eastAsia="Times New Roman" w:hAnsi="Times New Roman" w:cs="Times New Roman"/>
          <w:bCs/>
          <w:sz w:val="24"/>
          <w:szCs w:val="24"/>
        </w:rPr>
        <w:t>and</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cost-effective strategy to establish a minimal baseline of WH monitoring.</w:t>
      </w:r>
      <w:r>
        <w:rPr>
          <w:rFonts w:ascii="Times New Roman" w:eastAsia="Times New Roman" w:hAnsi="Times New Roman" w:cs="Times New Roman"/>
          <w:bCs/>
          <w:sz w:val="24"/>
          <w:szCs w:val="24"/>
        </w:rPr>
        <w:t xml:space="preserve"> </w:t>
      </w:r>
      <w:r w:rsidR="003A38DC">
        <w:rPr>
          <w:rFonts w:ascii="Times New Roman" w:eastAsia="Times New Roman" w:hAnsi="Times New Roman" w:cs="Times New Roman"/>
          <w:sz w:val="24"/>
          <w:szCs w:val="24"/>
        </w:rPr>
        <w:t xml:space="preserve">Rangers can detect injured, sick, and dead animals in PAs and the few documented initiatives that explicitly report ranger participation in WH monitoring have demonstrated their potential to provide data to assess health risks and trends or trigger responses to disease outbreaks of global and conservation concern </w:t>
      </w:r>
      <w:commentRangeStart w:id="77"/>
      <w:r w:rsidR="00000000">
        <w:fldChar w:fldCharType="begin"/>
      </w:r>
      <w:r w:rsidR="00000000">
        <w:instrText>HYPERLINK "https://paperpile.com/c/3IYyWY/VHjKM+gPxeq+fWh6k+iW5Zy+vKwDo+jBfhE" \h</w:instrText>
      </w:r>
      <w:r w:rsidR="00000000">
        <w:fldChar w:fldCharType="separate"/>
      </w:r>
      <w:r w:rsidR="003A38DC">
        <w:rPr>
          <w:rFonts w:ascii="Times New Roman" w:eastAsia="Times New Roman" w:hAnsi="Times New Roman" w:cs="Times New Roman"/>
          <w:color w:val="000000"/>
          <w:sz w:val="24"/>
          <w:szCs w:val="24"/>
        </w:rPr>
        <w:t>(</w:t>
      </w:r>
      <w:proofErr w:type="spellStart"/>
      <w:r w:rsidR="003A38DC">
        <w:rPr>
          <w:rFonts w:ascii="Times New Roman" w:eastAsia="Times New Roman" w:hAnsi="Times New Roman" w:cs="Times New Roman"/>
          <w:color w:val="000000"/>
          <w:sz w:val="24"/>
          <w:szCs w:val="24"/>
        </w:rPr>
        <w:t>Kuisma</w:t>
      </w:r>
      <w:proofErr w:type="spellEnd"/>
      <w:r w:rsidR="003A38DC">
        <w:rPr>
          <w:rFonts w:ascii="Times New Roman" w:eastAsia="Times New Roman" w:hAnsi="Times New Roman" w:cs="Times New Roman"/>
          <w:color w:val="000000"/>
          <w:sz w:val="24"/>
          <w:szCs w:val="24"/>
        </w:rPr>
        <w:t xml:space="preserve"> et al. 2019; Vila et al. 2019; Wolf et al. 2019; Montecino-</w:t>
      </w:r>
      <w:proofErr w:type="spellStart"/>
      <w:r w:rsidR="003A38DC">
        <w:rPr>
          <w:rFonts w:ascii="Times New Roman" w:eastAsia="Times New Roman" w:hAnsi="Times New Roman" w:cs="Times New Roman"/>
          <w:color w:val="000000"/>
          <w:sz w:val="24"/>
          <w:szCs w:val="24"/>
        </w:rPr>
        <w:t>Latorre</w:t>
      </w:r>
      <w:proofErr w:type="spellEnd"/>
      <w:r w:rsidR="003A38DC">
        <w:rPr>
          <w:rFonts w:ascii="Times New Roman" w:eastAsia="Times New Roman" w:hAnsi="Times New Roman" w:cs="Times New Roman"/>
          <w:color w:val="000000"/>
          <w:sz w:val="24"/>
          <w:szCs w:val="24"/>
        </w:rPr>
        <w:t xml:space="preserve"> et al. 2020; Orozco et al. 2020; Porco et al. 2023)</w:t>
      </w:r>
      <w:r w:rsidR="00000000">
        <w:rPr>
          <w:rFonts w:ascii="Times New Roman" w:eastAsia="Times New Roman" w:hAnsi="Times New Roman" w:cs="Times New Roman"/>
          <w:color w:val="000000"/>
          <w:sz w:val="24"/>
          <w:szCs w:val="24"/>
        </w:rPr>
        <w:fldChar w:fldCharType="end"/>
      </w:r>
      <w:commentRangeEnd w:id="77"/>
      <w:r w:rsidR="002B0B57">
        <w:rPr>
          <w:rStyle w:val="CommentReference"/>
        </w:rPr>
        <w:commentReference w:id="77"/>
      </w:r>
      <w:r w:rsidR="00786E90">
        <w:rPr>
          <w:rFonts w:ascii="Times New Roman" w:eastAsia="Times New Roman" w:hAnsi="Times New Roman" w:cs="Times New Roman"/>
          <w:bCs/>
          <w:sz w:val="24"/>
          <w:szCs w:val="24"/>
        </w:rPr>
        <w:t xml:space="preserve">. </w:t>
      </w:r>
      <w:commentRangeStart w:id="78"/>
      <w:r w:rsidR="00466D32">
        <w:rPr>
          <w:rFonts w:ascii="Times New Roman" w:eastAsia="Times New Roman" w:hAnsi="Times New Roman" w:cs="Times New Roman"/>
          <w:bCs/>
          <w:sz w:val="24"/>
          <w:szCs w:val="24"/>
        </w:rPr>
        <w:t xml:space="preserve">Rangers </w:t>
      </w:r>
      <w:r w:rsidR="009C0E63">
        <w:rPr>
          <w:rFonts w:ascii="Times New Roman" w:eastAsia="Times New Roman" w:hAnsi="Times New Roman" w:cs="Times New Roman"/>
          <w:bCs/>
          <w:sz w:val="24"/>
          <w:szCs w:val="24"/>
        </w:rPr>
        <w:t>also contribute</w:t>
      </w:r>
      <w:r w:rsidR="00466D32">
        <w:rPr>
          <w:rFonts w:ascii="Times New Roman" w:eastAsia="Times New Roman" w:hAnsi="Times New Roman" w:cs="Times New Roman"/>
          <w:bCs/>
          <w:sz w:val="24"/>
          <w:szCs w:val="24"/>
        </w:rPr>
        <w:t xml:space="preserve"> to </w:t>
      </w:r>
      <w:r w:rsidR="00466D32">
        <w:rPr>
          <w:rFonts w:ascii="Times New Roman" w:eastAsia="Times New Roman" w:hAnsi="Times New Roman" w:cs="Times New Roman"/>
          <w:sz w:val="24"/>
          <w:szCs w:val="24"/>
        </w:rPr>
        <w:t xml:space="preserve">a healthier planet </w:t>
      </w:r>
      <w:r w:rsidR="009C0E63">
        <w:rPr>
          <w:rFonts w:ascii="Times New Roman" w:eastAsia="Times New Roman" w:hAnsi="Times New Roman" w:cs="Times New Roman"/>
          <w:sz w:val="24"/>
          <w:szCs w:val="24"/>
        </w:rPr>
        <w:t xml:space="preserve">in other ways </w:t>
      </w:r>
      <w:hyperlink r:id="rId31">
        <w:r w:rsidR="00466D32">
          <w:rPr>
            <w:rFonts w:ascii="Times New Roman" w:eastAsia="Times New Roman" w:hAnsi="Times New Roman" w:cs="Times New Roman"/>
            <w:color w:val="000000"/>
            <w:sz w:val="24"/>
            <w:szCs w:val="24"/>
          </w:rPr>
          <w:t xml:space="preserve">(Singh et al. 2021; </w:t>
        </w:r>
        <w:proofErr w:type="spellStart"/>
        <w:r w:rsidR="00466D32">
          <w:rPr>
            <w:rFonts w:ascii="Times New Roman" w:eastAsia="Times New Roman" w:hAnsi="Times New Roman" w:cs="Times New Roman"/>
            <w:color w:val="000000"/>
            <w:sz w:val="24"/>
            <w:szCs w:val="24"/>
          </w:rPr>
          <w:t>Stolton</w:t>
        </w:r>
        <w:proofErr w:type="spellEnd"/>
        <w:r w:rsidR="00466D32">
          <w:rPr>
            <w:rFonts w:ascii="Times New Roman" w:eastAsia="Times New Roman" w:hAnsi="Times New Roman" w:cs="Times New Roman"/>
            <w:color w:val="000000"/>
            <w:sz w:val="24"/>
            <w:szCs w:val="24"/>
          </w:rPr>
          <w:t xml:space="preserve"> et al. 2023)</w:t>
        </w:r>
      </w:hyperlink>
      <w:commentRangeEnd w:id="78"/>
      <w:r w:rsidR="002B0B57">
        <w:rPr>
          <w:rStyle w:val="CommentReference"/>
        </w:rPr>
        <w:commentReference w:id="78"/>
      </w:r>
      <w:ins w:id="79" w:author="Mathieu Pruvot" w:date="2024-09-27T16:38:00Z">
        <w:r w:rsidR="002B0B57">
          <w:rPr>
            <w:rFonts w:ascii="Times New Roman" w:eastAsia="Times New Roman" w:hAnsi="Times New Roman" w:cs="Times New Roman"/>
            <w:color w:val="000000"/>
            <w:sz w:val="24"/>
            <w:szCs w:val="24"/>
          </w:rPr>
          <w:t>.</w:t>
        </w:r>
      </w:ins>
      <w:r w:rsidR="00466D32">
        <w:rPr>
          <w:rFonts w:ascii="Times New Roman" w:eastAsia="Times New Roman" w:hAnsi="Times New Roman" w:cs="Times New Roman"/>
          <w:bCs/>
          <w:sz w:val="24"/>
          <w:szCs w:val="24"/>
        </w:rPr>
        <w:t xml:space="preserve"> </w:t>
      </w:r>
      <w:r w:rsidRPr="00C64AC4">
        <w:rPr>
          <w:rFonts w:ascii="Times New Roman" w:eastAsia="Times New Roman" w:hAnsi="Times New Roman" w:cs="Times New Roman"/>
          <w:bCs/>
          <w:sz w:val="24"/>
          <w:szCs w:val="24"/>
        </w:rPr>
        <w:t>C</w:t>
      </w:r>
      <w:r>
        <w:rPr>
          <w:rFonts w:ascii="Times New Roman" w:eastAsia="Times New Roman" w:hAnsi="Times New Roman" w:cs="Times New Roman"/>
          <w:sz w:val="24"/>
          <w:szCs w:val="24"/>
        </w:rPr>
        <w:t xml:space="preserve">urrently, there are approximately 280,000 rangers worldwide and it is estimated that 1.5 million will be needed by 2030 to adequately protect 30% of the planet </w:t>
      </w:r>
      <w:hyperlink r:id="rId32">
        <w:r>
          <w:rPr>
            <w:rFonts w:ascii="Times New Roman" w:eastAsia="Times New Roman" w:hAnsi="Times New Roman" w:cs="Times New Roman"/>
            <w:color w:val="000000"/>
            <w:sz w:val="24"/>
            <w:szCs w:val="24"/>
          </w:rPr>
          <w:t>(Appleton et al. 2022)</w:t>
        </w:r>
      </w:hyperlink>
      <w:r>
        <w:rPr>
          <w:rFonts w:ascii="Times New Roman" w:eastAsia="Times New Roman" w:hAnsi="Times New Roman" w:cs="Times New Roman"/>
          <w:sz w:val="24"/>
          <w:szCs w:val="24"/>
        </w:rPr>
        <w:t>. The present and projected number of rangers reveal their unique potential as a worldwide distributed “One Health workforce</w:t>
      </w:r>
      <w:r w:rsidR="00AA7304">
        <w:rPr>
          <w:rFonts w:ascii="Times New Roman" w:eastAsia="Times New Roman" w:hAnsi="Times New Roman" w:cs="Times New Roman"/>
          <w:sz w:val="24"/>
          <w:szCs w:val="24"/>
        </w:rPr>
        <w:t>” that</w:t>
      </w:r>
      <w:r>
        <w:rPr>
          <w:rFonts w:ascii="Times New Roman" w:eastAsia="Times New Roman" w:hAnsi="Times New Roman" w:cs="Times New Roman"/>
          <w:sz w:val="24"/>
          <w:szCs w:val="24"/>
        </w:rPr>
        <w:t xml:space="preserve"> could drastically improve the general global absence of WH and One Health surveillance  </w:t>
      </w:r>
      <w:hyperlink r:id="rId3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Worsley-Tonks et al. 2022; Delgado et al. 2023; </w:t>
        </w:r>
        <w:r>
          <w:rPr>
            <w:rFonts w:ascii="Times New Roman" w:eastAsia="Times New Roman" w:hAnsi="Times New Roman" w:cs="Times New Roman"/>
            <w:sz w:val="24"/>
            <w:szCs w:val="24"/>
          </w:rPr>
          <w:t>Hopkins et al. 2024</w:t>
        </w:r>
        <w:r>
          <w:rPr>
            <w:rFonts w:ascii="Times New Roman" w:eastAsia="Times New Roman" w:hAnsi="Times New Roman" w:cs="Times New Roman"/>
            <w:color w:val="000000"/>
            <w:sz w:val="24"/>
            <w:szCs w:val="24"/>
          </w:rPr>
          <w:t>)</w:t>
        </w:r>
      </w:hyperlink>
      <w:r>
        <w:rPr>
          <w:rFonts w:ascii="Times New Roman" w:eastAsia="Times New Roman" w:hAnsi="Times New Roman" w:cs="Times New Roman"/>
          <w:sz w:val="24"/>
          <w:szCs w:val="24"/>
        </w:rPr>
        <w:t>.</w:t>
      </w:r>
    </w:p>
    <w:p w14:paraId="4EBAE031" w14:textId="5A4A5CF1"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recommendation is to include WH </w:t>
      </w:r>
      <w:del w:id="80" w:author="Mathieu Pruvot" w:date="2024-09-27T16:40:00Z">
        <w:r w:rsidDel="002B0B57">
          <w:rPr>
            <w:rFonts w:ascii="Times New Roman" w:eastAsia="Times New Roman" w:hAnsi="Times New Roman" w:cs="Times New Roman"/>
            <w:sz w:val="24"/>
            <w:szCs w:val="24"/>
          </w:rPr>
          <w:delText xml:space="preserve">activities </w:delText>
        </w:r>
      </w:del>
      <w:ins w:id="81" w:author="Mathieu Pruvot" w:date="2024-09-27T16:40:00Z">
        <w:r w:rsidR="002B0B57">
          <w:rPr>
            <w:rFonts w:ascii="Times New Roman" w:eastAsia="Times New Roman" w:hAnsi="Times New Roman" w:cs="Times New Roman"/>
            <w:sz w:val="24"/>
            <w:szCs w:val="24"/>
          </w:rPr>
          <w:t>monitoring</w:t>
        </w:r>
        <w:r w:rsidR="002B0B5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within the remit of </w:t>
      </w:r>
      <w:r w:rsidR="0076118D">
        <w:rPr>
          <w:rFonts w:ascii="Times New Roman" w:eastAsia="Times New Roman" w:hAnsi="Times New Roman" w:cs="Times New Roman"/>
          <w:sz w:val="24"/>
          <w:szCs w:val="24"/>
        </w:rPr>
        <w:t>rangers</w:t>
      </w:r>
      <w:r w:rsidR="0076118D" w:rsidRPr="0076118D">
        <w:rPr>
          <w:rFonts w:ascii="Times New Roman" w:eastAsia="Times New Roman" w:hAnsi="Times New Roman" w:cs="Times New Roman"/>
          <w:strike/>
          <w:sz w:val="24"/>
          <w:szCs w:val="24"/>
        </w:rPr>
        <w:t xml:space="preserve"> </w:t>
      </w:r>
      <w:commentRangeStart w:id="82"/>
      <w:r w:rsidR="0076118D" w:rsidRPr="0076118D">
        <w:rPr>
          <w:rFonts w:ascii="Times New Roman" w:eastAsia="Times New Roman" w:hAnsi="Times New Roman" w:cs="Times New Roman"/>
          <w:strike/>
          <w:sz w:val="24"/>
          <w:szCs w:val="24"/>
        </w:rPr>
        <w:t>PAs</w:t>
      </w:r>
      <w:commentRangeEnd w:id="82"/>
      <w:r w:rsidR="002B0B57">
        <w:rPr>
          <w:rStyle w:val="CommentReference"/>
        </w:rPr>
        <w:commentReference w:id="82"/>
      </w:r>
      <w:r>
        <w:rPr>
          <w:rFonts w:ascii="Times New Roman" w:eastAsia="Times New Roman" w:hAnsi="Times New Roman" w:cs="Times New Roman"/>
          <w:sz w:val="24"/>
          <w:szCs w:val="24"/>
        </w:rPr>
        <w:t>. The global integration of this workforce into WH monitoring could be supported by SMART</w:t>
      </w:r>
      <w:r w:rsidR="005817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the World Commission of Protected Areas (WCPA) of the </w:t>
      </w:r>
      <w:r w:rsidRPr="00C64AC4">
        <w:rPr>
          <w:rFonts w:ascii="Times New Roman" w:eastAsia="Times New Roman" w:hAnsi="Times New Roman" w:cs="Times New Roman"/>
          <w:sz w:val="24"/>
          <w:szCs w:val="24"/>
        </w:rPr>
        <w:t>International Union for Conservation of Nature</w:t>
      </w:r>
      <w:r>
        <w:rPr>
          <w:rFonts w:ascii="Times New Roman" w:eastAsia="Times New Roman" w:hAnsi="Times New Roman" w:cs="Times New Roman"/>
          <w:sz w:val="24"/>
          <w:szCs w:val="24"/>
        </w:rPr>
        <w:t xml:space="preserve">, all of which support best practice management of PAs. Indeed, the </w:t>
      </w:r>
      <w:r w:rsidRPr="00D63A29">
        <w:rPr>
          <w:rFonts w:ascii="Times New Roman" w:eastAsia="Times New Roman" w:hAnsi="Times New Roman" w:cs="Times New Roman"/>
          <w:sz w:val="24"/>
          <w:szCs w:val="24"/>
        </w:rPr>
        <w:t>WCPA has established a two-year Task Force to integrate One Health</w:t>
      </w:r>
      <w:r>
        <w:rPr>
          <w:rFonts w:ascii="Times New Roman" w:eastAsia="Times New Roman" w:hAnsi="Times New Roman" w:cs="Times New Roman"/>
          <w:sz w:val="24"/>
          <w:szCs w:val="24"/>
        </w:rPr>
        <w:t xml:space="preserve"> in PAs and vice versa which includes WH surveillance activities in PAs (Hopkins et al., 2024). This Task Force makes explicit the contemporaneous relevance to develop WH surveillance policy </w:t>
      </w:r>
      <w:del w:id="83" w:author="Mathieu Pruvot" w:date="2024-09-27T16:41:00Z">
        <w:r w:rsidDel="002B0B57">
          <w:rPr>
            <w:rFonts w:ascii="Times New Roman" w:eastAsia="Times New Roman" w:hAnsi="Times New Roman" w:cs="Times New Roman"/>
            <w:sz w:val="24"/>
            <w:szCs w:val="24"/>
          </w:rPr>
          <w:delText>at protected areas</w:delText>
        </w:r>
      </w:del>
      <w:ins w:id="84" w:author="Mathieu Pruvot" w:date="2024-09-27T16:41:00Z">
        <w:r w:rsidR="002B0B57">
          <w:rPr>
            <w:rFonts w:ascii="Times New Roman" w:eastAsia="Times New Roman" w:hAnsi="Times New Roman" w:cs="Times New Roman"/>
            <w:sz w:val="24"/>
            <w:szCs w:val="24"/>
          </w:rPr>
          <w:t>in PAs</w:t>
        </w:r>
      </w:ins>
      <w:r>
        <w:rPr>
          <w:rFonts w:ascii="Times New Roman" w:eastAsia="Times New Roman" w:hAnsi="Times New Roman" w:cs="Times New Roman"/>
          <w:sz w:val="24"/>
          <w:szCs w:val="24"/>
        </w:rPr>
        <w:t xml:space="preserve"> to support the conservation of biodiversity and global health. </w:t>
      </w:r>
    </w:p>
    <w:p w14:paraId="5E611FAA" w14:textId="04D72EED" w:rsidR="00331C3D" w:rsidRPr="00331C3D" w:rsidRDefault="00331C3D" w:rsidP="00331C3D">
      <w:pPr>
        <w:spacing w:before="180" w:after="180"/>
        <w:jc w:val="both"/>
        <w:rPr>
          <w:rFonts w:ascii="Times New Roman" w:eastAsia="Times New Roman" w:hAnsi="Times New Roman" w:cs="Times New Roman"/>
          <w:sz w:val="24"/>
          <w:szCs w:val="24"/>
        </w:rPr>
      </w:pPr>
      <w:r w:rsidRPr="00331C3D">
        <w:rPr>
          <w:rFonts w:ascii="Times New Roman" w:eastAsia="Times New Roman" w:hAnsi="Times New Roman" w:cs="Times New Roman"/>
          <w:sz w:val="24"/>
          <w:szCs w:val="24"/>
        </w:rPr>
        <w:lastRenderedPageBreak/>
        <w:t xml:space="preserve">Technology can enhance ranger integration into WH surveillance systems. The engagement of a large community of SMART-using rangers to document “health incidents” in PAs represents a promising opportunity to create a technology-supported worldwide network of WH sentinels </w:t>
      </w:r>
      <w:hyperlink r:id="rId34">
        <w:r w:rsidRPr="00331C3D">
          <w:rPr>
            <w:rFonts w:ascii="Times New Roman" w:eastAsia="Times New Roman" w:hAnsi="Times New Roman" w:cs="Times New Roman"/>
            <w:color w:val="000000"/>
            <w:sz w:val="24"/>
            <w:szCs w:val="24"/>
          </w:rPr>
          <w:t>(Worsley-Tonks et al. 2022)</w:t>
        </w:r>
      </w:hyperlink>
      <w:r w:rsidRPr="00331C3D">
        <w:rPr>
          <w:rFonts w:ascii="Times New Roman" w:eastAsia="Times New Roman" w:hAnsi="Times New Roman" w:cs="Times New Roman"/>
          <w:sz w:val="24"/>
          <w:szCs w:val="24"/>
        </w:rPr>
        <w:t>.</w:t>
      </w:r>
      <w:r w:rsidR="0058178F">
        <w:rPr>
          <w:rFonts w:ascii="Times New Roman" w:eastAsia="Times New Roman" w:hAnsi="Times New Roman" w:cs="Times New Roman"/>
          <w:sz w:val="24"/>
          <w:szCs w:val="24"/>
        </w:rPr>
        <w:t xml:space="preserve"> </w:t>
      </w:r>
      <w:r w:rsidR="00DC6A96">
        <w:rPr>
          <w:rFonts w:ascii="Times New Roman" w:eastAsia="Times New Roman" w:hAnsi="Times New Roman" w:cs="Times New Roman"/>
          <w:sz w:val="24"/>
          <w:szCs w:val="24"/>
        </w:rPr>
        <w:t>Other platforms such as</w:t>
      </w:r>
      <w:r w:rsidR="0058178F">
        <w:rPr>
          <w:rFonts w:ascii="Times New Roman" w:eastAsia="Times New Roman" w:hAnsi="Times New Roman" w:cs="Times New Roman"/>
          <w:sz w:val="24"/>
          <w:szCs w:val="24"/>
        </w:rPr>
        <w:t xml:space="preserve"> </w:t>
      </w:r>
      <w:proofErr w:type="spellStart"/>
      <w:r w:rsidR="00675368">
        <w:rPr>
          <w:rFonts w:ascii="Times New Roman" w:eastAsia="Times New Roman" w:hAnsi="Times New Roman" w:cs="Times New Roman"/>
          <w:sz w:val="24"/>
          <w:szCs w:val="24"/>
        </w:rPr>
        <w:t>EarthRanger</w:t>
      </w:r>
      <w:proofErr w:type="spellEnd"/>
      <w:r w:rsidR="00675368">
        <w:rPr>
          <w:rFonts w:ascii="Times New Roman" w:eastAsia="Times New Roman" w:hAnsi="Times New Roman" w:cs="Times New Roman"/>
          <w:sz w:val="24"/>
          <w:szCs w:val="24"/>
        </w:rPr>
        <w:t xml:space="preserve"> could </w:t>
      </w:r>
      <w:r w:rsidR="00DC6A96">
        <w:rPr>
          <w:rFonts w:ascii="Times New Roman" w:eastAsia="Times New Roman" w:hAnsi="Times New Roman" w:cs="Times New Roman"/>
          <w:sz w:val="24"/>
          <w:szCs w:val="24"/>
        </w:rPr>
        <w:t>also support the integration</w:t>
      </w:r>
      <w:r w:rsidR="00675368">
        <w:rPr>
          <w:rFonts w:ascii="Times New Roman" w:eastAsia="Times New Roman" w:hAnsi="Times New Roman" w:cs="Times New Roman"/>
          <w:sz w:val="24"/>
          <w:szCs w:val="24"/>
        </w:rPr>
        <w:t>.</w:t>
      </w:r>
    </w:p>
    <w:p w14:paraId="437DA14B" w14:textId="77777777" w:rsidR="00331C3D" w:rsidRDefault="00331C3D" w:rsidP="00E55949">
      <w:pPr>
        <w:spacing w:before="180" w:after="180"/>
        <w:jc w:val="both"/>
        <w:rPr>
          <w:rFonts w:ascii="Times New Roman" w:eastAsia="Times New Roman" w:hAnsi="Times New Roman" w:cs="Times New Roman"/>
          <w:sz w:val="24"/>
          <w:szCs w:val="24"/>
        </w:rPr>
      </w:pPr>
    </w:p>
    <w:p w14:paraId="72379D7A" w14:textId="5F91905F"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are key issues that must be addressed before. First, a definition of a health event optimized for rangers must be established. The minimal set of variables to be recorded from each health event and their documentation method must be harmonized across jurisdictions. Specific variables and options can then be tailored to individual PA realities. Second, rangers need to be trained to recognize and document health events encountered during their patrols. Third, a database to guarantee the governance of ranger-documented health events must be available. </w:t>
      </w:r>
      <w:del w:id="85" w:author="Mathieu Pruvot" w:date="2024-09-27T16:42:00Z">
        <w:r w:rsidDel="002B0B57">
          <w:rPr>
            <w:rFonts w:ascii="Times New Roman" w:eastAsia="Times New Roman" w:hAnsi="Times New Roman" w:cs="Times New Roman"/>
            <w:sz w:val="24"/>
            <w:szCs w:val="24"/>
          </w:rPr>
          <w:delText xml:space="preserve">Contemporaneous </w:delText>
        </w:r>
      </w:del>
      <w:r>
        <w:rPr>
          <w:rFonts w:ascii="Times New Roman" w:eastAsia="Times New Roman" w:hAnsi="Times New Roman" w:cs="Times New Roman"/>
          <w:sz w:val="24"/>
          <w:szCs w:val="24"/>
        </w:rPr>
        <w:t xml:space="preserve">SMART technology is ready to support the management of harmonized syndromic health data, provided that adequate resources for planning, training, and expert support are available. PADMs working with fully implemented SMART should have the capacity to properly manage and query health data and coordinate their distribution with other relevant parties, such as environmental agencies and organizations, veterinary services, and public health managers. </w:t>
      </w:r>
    </w:p>
    <w:p w14:paraId="5AA13DD1" w14:textId="77777777"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Efforts to address the issues mentioned above and build this workforce have already started. </w:t>
      </w:r>
      <w:proofErr w:type="spellStart"/>
      <w:r>
        <w:rPr>
          <w:rFonts w:ascii="Times New Roman" w:eastAsia="Times New Roman" w:hAnsi="Times New Roman" w:cs="Times New Roman"/>
          <w:sz w:val="24"/>
          <w:szCs w:val="24"/>
        </w:rPr>
        <w:t>WildHealthNet</w:t>
      </w:r>
      <w:proofErr w:type="spellEnd"/>
      <w:r>
        <w:rPr>
          <w:rFonts w:ascii="Times New Roman" w:eastAsia="Times New Roman" w:hAnsi="Times New Roman" w:cs="Times New Roman"/>
          <w:sz w:val="24"/>
          <w:szCs w:val="24"/>
        </w:rPr>
        <w:t xml:space="preserve">, a Wildlife Conservation Society (WCS) initiative, focuses on creating national surveillance networks and codifying their Standard Operating Procedures </w:t>
      </w:r>
      <w:hyperlink r:id="rId35">
        <w:r>
          <w:rPr>
            <w:rFonts w:ascii="Times New Roman" w:eastAsia="Times New Roman" w:hAnsi="Times New Roman" w:cs="Times New Roman"/>
            <w:color w:val="000000"/>
            <w:sz w:val="24"/>
            <w:szCs w:val="24"/>
          </w:rPr>
          <w:t>(Denstedt et al. 2021; Porco et al. 2023; Pruvot et al. 2023)</w:t>
        </w:r>
      </w:hyperlink>
      <w:r>
        <w:rPr>
          <w:rFonts w:ascii="Times New Roman" w:eastAsia="Times New Roman" w:hAnsi="Times New Roman" w:cs="Times New Roman"/>
          <w:sz w:val="24"/>
          <w:szCs w:val="24"/>
        </w:rPr>
        <w:t xml:space="preserve">. Currently, WCS is supporting the integration of rangers into WH monitoring using the same standards in Lao, Peru, Cambodia, Guatemala, and Madagascar. Additional efforts are underway through the Wildlife Health Intelligence Network </w:t>
      </w:r>
      <w:commentRangeStart w:id="86"/>
      <w:r>
        <w:rPr>
          <w:rFonts w:ascii="Times New Roman" w:eastAsia="Times New Roman" w:hAnsi="Times New Roman" w:cs="Times New Roman"/>
          <w:sz w:val="24"/>
          <w:szCs w:val="24"/>
        </w:rPr>
        <w:t>(</w:t>
      </w:r>
      <w:hyperlink r:id="rId36">
        <w:r>
          <w:rPr>
            <w:rFonts w:ascii="Times New Roman" w:eastAsia="Times New Roman" w:hAnsi="Times New Roman" w:cs="Times New Roman"/>
            <w:color w:val="1155CC"/>
            <w:sz w:val="24"/>
            <w:szCs w:val="24"/>
            <w:u w:val="single"/>
          </w:rPr>
          <w:t>https://snappartnership.net/teams/whin/</w:t>
        </w:r>
      </w:hyperlink>
      <w:r>
        <w:rPr>
          <w:rFonts w:ascii="Times New Roman" w:eastAsia="Times New Roman" w:hAnsi="Times New Roman" w:cs="Times New Roman"/>
          <w:sz w:val="24"/>
          <w:szCs w:val="24"/>
        </w:rPr>
        <w:t xml:space="preserve">) </w:t>
      </w:r>
      <w:commentRangeEnd w:id="86"/>
      <w:r w:rsidR="002B0B57">
        <w:rPr>
          <w:rStyle w:val="CommentReference"/>
        </w:rPr>
        <w:commentReference w:id="86"/>
      </w:r>
      <w:r>
        <w:rPr>
          <w:rFonts w:ascii="Times New Roman" w:eastAsia="Times New Roman" w:hAnsi="Times New Roman" w:cs="Times New Roman"/>
          <w:sz w:val="24"/>
          <w:szCs w:val="24"/>
        </w:rPr>
        <w:t xml:space="preserve">whose objectives include building a larger community of practice that supports the scaling of local WH surveillance globally, and the establishment of WH data collection and management standards. We strongly recommend taking steps towards the global adoption of </w:t>
      </w:r>
      <w:proofErr w:type="gramStart"/>
      <w:r>
        <w:rPr>
          <w:rFonts w:ascii="Times New Roman" w:eastAsia="Times New Roman" w:hAnsi="Times New Roman" w:cs="Times New Roman"/>
          <w:sz w:val="24"/>
          <w:szCs w:val="24"/>
        </w:rPr>
        <w:t>ranger-based</w:t>
      </w:r>
      <w:proofErr w:type="gramEnd"/>
      <w:r>
        <w:rPr>
          <w:rFonts w:ascii="Times New Roman" w:eastAsia="Times New Roman" w:hAnsi="Times New Roman" w:cs="Times New Roman"/>
          <w:sz w:val="24"/>
          <w:szCs w:val="24"/>
        </w:rPr>
        <w:t xml:space="preserve"> WH monitoring in PAs, utilizing a unified methodology and standards to improve the health of all.</w:t>
      </w:r>
    </w:p>
    <w:p w14:paraId="76CD555C" w14:textId="77777777" w:rsidR="00E55949" w:rsidRDefault="00E55949" w:rsidP="00E55949">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Acknowledgments and Data</w:t>
      </w:r>
    </w:p>
    <w:p w14:paraId="3E50B3D7" w14:textId="77777777" w:rsidR="00E55949" w:rsidRDefault="00E55949" w:rsidP="00E5594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Thanks to all responders to our survey and the SMART Partnership (</w:t>
      </w:r>
      <w:hyperlink r:id="rId37">
        <w:r>
          <w:rPr>
            <w:rFonts w:ascii="Times New Roman" w:eastAsia="Times New Roman" w:hAnsi="Times New Roman" w:cs="Times New Roman"/>
            <w:color w:val="1155CC"/>
            <w:sz w:val="24"/>
            <w:szCs w:val="24"/>
            <w:u w:val="single"/>
          </w:rPr>
          <w:t>https://smartconservationtools.org</w:t>
        </w:r>
      </w:hyperlink>
      <w:r>
        <w:rPr>
          <w:rFonts w:ascii="Times New Roman" w:eastAsia="Times New Roman" w:hAnsi="Times New Roman" w:cs="Times New Roman"/>
          <w:sz w:val="24"/>
          <w:szCs w:val="24"/>
        </w:rPr>
        <w:t xml:space="preserve">) for distributing the survey across the community of SMART users, especially to </w:t>
      </w:r>
      <w:proofErr w:type="spellStart"/>
      <w:r>
        <w:rPr>
          <w:rFonts w:ascii="Times New Roman" w:eastAsia="Times New Roman" w:hAnsi="Times New Roman" w:cs="Times New Roman"/>
          <w:sz w:val="24"/>
          <w:szCs w:val="24"/>
        </w:rPr>
        <w:t>Mōnica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Barcellos</w:t>
      </w:r>
      <w:proofErr w:type="spellEnd"/>
      <w:r>
        <w:rPr>
          <w:rFonts w:ascii="Times New Roman" w:eastAsia="Times New Roman" w:hAnsi="Times New Roman" w:cs="Times New Roman"/>
          <w:sz w:val="24"/>
          <w:szCs w:val="24"/>
        </w:rPr>
        <w:t xml:space="preserve">. Special thanks to Jonathan Palmer, Executive Director of the Wildlife Conservation Society’s Conservation Technology Department. </w:t>
      </w:r>
    </w:p>
    <w:p w14:paraId="39101E0A" w14:textId="77777777" w:rsidR="00E55949" w:rsidRDefault="00E55949" w:rsidP="00E5594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questionnaire, survey data, and descriptive analysis can be found at </w:t>
      </w:r>
      <w:hyperlink r:id="rId38" w:history="1">
        <w:r w:rsidRPr="00D27036">
          <w:rPr>
            <w:rStyle w:val="Hyperlink"/>
            <w:rFonts w:ascii="Times New Roman" w:eastAsia="Times New Roman" w:hAnsi="Times New Roman" w:cs="Times New Roman"/>
            <w:sz w:val="24"/>
            <w:szCs w:val="24"/>
          </w:rPr>
          <w:t>https://github.com/dmontecino/SMART_survey</w:t>
        </w:r>
      </w:hyperlink>
      <w:r>
        <w:rPr>
          <w:rFonts w:ascii="Times New Roman" w:eastAsia="Times New Roman" w:hAnsi="Times New Roman" w:cs="Times New Roman"/>
          <w:sz w:val="24"/>
          <w:szCs w:val="24"/>
        </w:rPr>
        <w:t xml:space="preserve">. </w:t>
      </w:r>
    </w:p>
    <w:p w14:paraId="3A5D44CB" w14:textId="77777777" w:rsidR="00E55949" w:rsidRDefault="00E55949" w:rsidP="00E55949">
      <w:pPr>
        <w:spacing w:before="240" w:after="240"/>
        <w:jc w:val="both"/>
        <w:rPr>
          <w:rFonts w:ascii="Times New Roman" w:eastAsia="Times New Roman" w:hAnsi="Times New Roman" w:cs="Times New Roman"/>
          <w:b/>
          <w:sz w:val="28"/>
          <w:szCs w:val="28"/>
        </w:rPr>
      </w:pPr>
      <w:r w:rsidRPr="00AB032B">
        <w:rPr>
          <w:rFonts w:ascii="Times New Roman" w:eastAsia="Times New Roman" w:hAnsi="Times New Roman" w:cs="Times New Roman"/>
          <w:sz w:val="24"/>
          <w:szCs w:val="24"/>
        </w:rPr>
        <w:lastRenderedPageBreak/>
        <w:t>The authors have no conflicts of interest to declare</w:t>
      </w:r>
      <w:r>
        <w:rPr>
          <w:rFonts w:ascii="Times New Roman" w:eastAsia="Times New Roman" w:hAnsi="Times New Roman" w:cs="Times New Roman"/>
          <w:sz w:val="24"/>
          <w:szCs w:val="24"/>
        </w:rPr>
        <w:t>.</w:t>
      </w:r>
      <w:r>
        <w:t xml:space="preserve"> </w:t>
      </w:r>
      <w:r>
        <w:br w:type="page"/>
      </w:r>
    </w:p>
    <w:p w14:paraId="2724ED73" w14:textId="77777777" w:rsidR="00E55949" w:rsidRDefault="00E55949" w:rsidP="00E55949">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References</w:t>
      </w:r>
    </w:p>
    <w:p w14:paraId="4EB6161D" w14:textId="77777777" w:rsidR="00E55949" w:rsidRDefault="00000000" w:rsidP="00E55949">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sz w:val="24"/>
          <w:szCs w:val="24"/>
        </w:rPr>
      </w:pPr>
      <w:hyperlink r:id="rId39">
        <w:r w:rsidR="00E55949">
          <w:rPr>
            <w:rFonts w:ascii="Times New Roman" w:eastAsia="Times New Roman" w:hAnsi="Times New Roman" w:cs="Times New Roman"/>
            <w:color w:val="000000"/>
            <w:sz w:val="24"/>
            <w:szCs w:val="24"/>
          </w:rPr>
          <w:t xml:space="preserve">Appleton, M.R., </w:t>
        </w:r>
        <w:proofErr w:type="spellStart"/>
        <w:r w:rsidR="00E55949">
          <w:rPr>
            <w:rFonts w:ascii="Times New Roman" w:eastAsia="Times New Roman" w:hAnsi="Times New Roman" w:cs="Times New Roman"/>
            <w:color w:val="000000"/>
            <w:sz w:val="24"/>
            <w:szCs w:val="24"/>
          </w:rPr>
          <w:t>Courtiol</w:t>
        </w:r>
        <w:proofErr w:type="spellEnd"/>
        <w:r w:rsidR="00E55949">
          <w:rPr>
            <w:rFonts w:ascii="Times New Roman" w:eastAsia="Times New Roman" w:hAnsi="Times New Roman" w:cs="Times New Roman"/>
            <w:color w:val="000000"/>
            <w:sz w:val="24"/>
            <w:szCs w:val="24"/>
          </w:rPr>
          <w:t xml:space="preserve">, A., Emerton, L., Slade, J.L., </w:t>
        </w:r>
        <w:proofErr w:type="spellStart"/>
        <w:r w:rsidR="00E55949">
          <w:rPr>
            <w:rFonts w:ascii="Times New Roman" w:eastAsia="Times New Roman" w:hAnsi="Times New Roman" w:cs="Times New Roman"/>
            <w:color w:val="000000"/>
            <w:sz w:val="24"/>
            <w:szCs w:val="24"/>
          </w:rPr>
          <w:t>Tilker</w:t>
        </w:r>
        <w:proofErr w:type="spellEnd"/>
        <w:r w:rsidR="00E55949">
          <w:rPr>
            <w:rFonts w:ascii="Times New Roman" w:eastAsia="Times New Roman" w:hAnsi="Times New Roman" w:cs="Times New Roman"/>
            <w:color w:val="000000"/>
            <w:sz w:val="24"/>
            <w:szCs w:val="24"/>
          </w:rPr>
          <w:t xml:space="preserve">, A., Warr, L.C., </w:t>
        </w:r>
        <w:proofErr w:type="spellStart"/>
        <w:r w:rsidR="00E55949">
          <w:rPr>
            <w:rFonts w:ascii="Times New Roman" w:eastAsia="Times New Roman" w:hAnsi="Times New Roman" w:cs="Times New Roman"/>
            <w:color w:val="000000"/>
            <w:sz w:val="24"/>
            <w:szCs w:val="24"/>
          </w:rPr>
          <w:t>Malvido</w:t>
        </w:r>
        <w:proofErr w:type="spellEnd"/>
        <w:r w:rsidR="00E55949">
          <w:rPr>
            <w:rFonts w:ascii="Times New Roman" w:eastAsia="Times New Roman" w:hAnsi="Times New Roman" w:cs="Times New Roman"/>
            <w:color w:val="000000"/>
            <w:sz w:val="24"/>
            <w:szCs w:val="24"/>
          </w:rPr>
          <w:t xml:space="preserve">, M.Á., </w:t>
        </w:r>
        <w:proofErr w:type="spellStart"/>
        <w:r w:rsidR="00E55949">
          <w:rPr>
            <w:rFonts w:ascii="Times New Roman" w:eastAsia="Times New Roman" w:hAnsi="Times New Roman" w:cs="Times New Roman"/>
            <w:color w:val="000000"/>
            <w:sz w:val="24"/>
            <w:szCs w:val="24"/>
          </w:rPr>
          <w:t>Barborak</w:t>
        </w:r>
        <w:proofErr w:type="spellEnd"/>
        <w:r w:rsidR="00E55949">
          <w:rPr>
            <w:rFonts w:ascii="Times New Roman" w:eastAsia="Times New Roman" w:hAnsi="Times New Roman" w:cs="Times New Roman"/>
            <w:color w:val="000000"/>
            <w:sz w:val="24"/>
            <w:szCs w:val="24"/>
          </w:rPr>
          <w:t xml:space="preserve">, J.R., de Bruin, L., Chapple, R., </w:t>
        </w:r>
        <w:proofErr w:type="spellStart"/>
        <w:r w:rsidR="00E55949">
          <w:rPr>
            <w:rFonts w:ascii="Times New Roman" w:eastAsia="Times New Roman" w:hAnsi="Times New Roman" w:cs="Times New Roman"/>
            <w:color w:val="000000"/>
            <w:sz w:val="24"/>
            <w:szCs w:val="24"/>
          </w:rPr>
          <w:t>Daltry</w:t>
        </w:r>
        <w:proofErr w:type="spellEnd"/>
        <w:r w:rsidR="00E55949">
          <w:rPr>
            <w:rFonts w:ascii="Times New Roman" w:eastAsia="Times New Roman" w:hAnsi="Times New Roman" w:cs="Times New Roman"/>
            <w:color w:val="000000"/>
            <w:sz w:val="24"/>
            <w:szCs w:val="24"/>
          </w:rPr>
          <w:t xml:space="preserve">, J.C., Hadley, N.P., Jordan, C.A., </w:t>
        </w:r>
        <w:proofErr w:type="spellStart"/>
        <w:r w:rsidR="00E55949">
          <w:rPr>
            <w:rFonts w:ascii="Times New Roman" w:eastAsia="Times New Roman" w:hAnsi="Times New Roman" w:cs="Times New Roman"/>
            <w:color w:val="000000"/>
            <w:sz w:val="24"/>
            <w:szCs w:val="24"/>
          </w:rPr>
          <w:t>Rousset</w:t>
        </w:r>
        <w:proofErr w:type="spellEnd"/>
        <w:r w:rsidR="00E55949">
          <w:rPr>
            <w:rFonts w:ascii="Times New Roman" w:eastAsia="Times New Roman" w:hAnsi="Times New Roman" w:cs="Times New Roman"/>
            <w:color w:val="000000"/>
            <w:sz w:val="24"/>
            <w:szCs w:val="24"/>
          </w:rPr>
          <w:t xml:space="preserve">, F., Singh, R., Sterling, E.J., </w:t>
        </w:r>
        <w:proofErr w:type="spellStart"/>
        <w:r w:rsidR="00E55949">
          <w:rPr>
            <w:rFonts w:ascii="Times New Roman" w:eastAsia="Times New Roman" w:hAnsi="Times New Roman" w:cs="Times New Roman"/>
            <w:color w:val="000000"/>
            <w:sz w:val="24"/>
            <w:szCs w:val="24"/>
          </w:rPr>
          <w:t>Wessling</w:t>
        </w:r>
        <w:proofErr w:type="spellEnd"/>
        <w:r w:rsidR="00E55949">
          <w:rPr>
            <w:rFonts w:ascii="Times New Roman" w:eastAsia="Times New Roman" w:hAnsi="Times New Roman" w:cs="Times New Roman"/>
            <w:color w:val="000000"/>
            <w:sz w:val="24"/>
            <w:szCs w:val="24"/>
          </w:rPr>
          <w:t xml:space="preserve">, E.G. &amp; Long, B. (2022). Protected area personnel and ranger numbers are insufficient to deliver global expectations. </w:t>
        </w:r>
      </w:hyperlink>
      <w:hyperlink r:id="rId40">
        <w:r w:rsidR="00E55949">
          <w:rPr>
            <w:rFonts w:ascii="Times New Roman" w:eastAsia="Times New Roman" w:hAnsi="Times New Roman" w:cs="Times New Roman"/>
            <w:i/>
            <w:color w:val="000000"/>
            <w:sz w:val="24"/>
            <w:szCs w:val="24"/>
          </w:rPr>
          <w:t>Nature Sustainability</w:t>
        </w:r>
      </w:hyperlink>
      <w:hyperlink r:id="rId41">
        <w:r w:rsidR="00E55949">
          <w:rPr>
            <w:rFonts w:ascii="Times New Roman" w:eastAsia="Times New Roman" w:hAnsi="Times New Roman" w:cs="Times New Roman"/>
            <w:color w:val="000000"/>
            <w:sz w:val="24"/>
            <w:szCs w:val="24"/>
          </w:rPr>
          <w:t>, 5, 1100–1110.</w:t>
        </w:r>
      </w:hyperlink>
    </w:p>
    <w:p w14:paraId="51E72261" w14:textId="4AE72D5C" w:rsidR="00E55949" w:rsidRPr="00C2429E" w:rsidRDefault="00000000" w:rsidP="002D7BB0">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2">
        <w:r w:rsidR="00E55949">
          <w:rPr>
            <w:rFonts w:ascii="Times New Roman" w:eastAsia="Times New Roman" w:hAnsi="Times New Roman" w:cs="Times New Roman"/>
            <w:color w:val="000000"/>
            <w:sz w:val="24"/>
            <w:szCs w:val="24"/>
          </w:rPr>
          <w:t>Avery-</w:t>
        </w:r>
        <w:proofErr w:type="spellStart"/>
        <w:r w:rsidR="00E55949">
          <w:rPr>
            <w:rFonts w:ascii="Times New Roman" w:eastAsia="Times New Roman" w:hAnsi="Times New Roman" w:cs="Times New Roman"/>
            <w:color w:val="000000"/>
            <w:sz w:val="24"/>
            <w:szCs w:val="24"/>
          </w:rPr>
          <w:t>Gomm</w:t>
        </w:r>
        <w:proofErr w:type="spellEnd"/>
        <w:r w:rsidR="00E55949">
          <w:rPr>
            <w:rFonts w:ascii="Times New Roman" w:eastAsia="Times New Roman" w:hAnsi="Times New Roman" w:cs="Times New Roman"/>
            <w:color w:val="000000"/>
            <w:sz w:val="24"/>
            <w:szCs w:val="24"/>
          </w:rPr>
          <w:t xml:space="preserve">, S., Valliant, M., Schacter, C.R., Robbins, K.F., Liboiron, M., </w:t>
        </w:r>
        <w:proofErr w:type="spellStart"/>
        <w:r w:rsidR="00E55949">
          <w:rPr>
            <w:rFonts w:ascii="Times New Roman" w:eastAsia="Times New Roman" w:hAnsi="Times New Roman" w:cs="Times New Roman"/>
            <w:color w:val="000000"/>
            <w:sz w:val="24"/>
            <w:szCs w:val="24"/>
          </w:rPr>
          <w:t>Daoust</w:t>
        </w:r>
        <w:proofErr w:type="spellEnd"/>
        <w:r w:rsidR="00E55949">
          <w:rPr>
            <w:rFonts w:ascii="Times New Roman" w:eastAsia="Times New Roman" w:hAnsi="Times New Roman" w:cs="Times New Roman"/>
            <w:color w:val="000000"/>
            <w:sz w:val="24"/>
            <w:szCs w:val="24"/>
          </w:rPr>
          <w:t>, P.-Y., Rios, L.M. &amp; Jones, I.L. (2016). A study of wrecked Dovekies (</w:t>
        </w:r>
        <w:r w:rsidR="00E55949" w:rsidRPr="00C64AC4">
          <w:rPr>
            <w:rFonts w:ascii="Times New Roman" w:eastAsia="Times New Roman" w:hAnsi="Times New Roman" w:cs="Times New Roman"/>
            <w:i/>
            <w:iCs/>
            <w:color w:val="000000"/>
            <w:sz w:val="24"/>
            <w:szCs w:val="24"/>
          </w:rPr>
          <w:t>Alle alle</w:t>
        </w:r>
        <w:r w:rsidR="00E55949">
          <w:rPr>
            <w:rFonts w:ascii="Times New Roman" w:eastAsia="Times New Roman" w:hAnsi="Times New Roman" w:cs="Times New Roman"/>
            <w:color w:val="000000"/>
            <w:sz w:val="24"/>
            <w:szCs w:val="24"/>
          </w:rPr>
          <w:t xml:space="preserve">) in the western North Atlantic highlights the importance of using standardized methods to quantify plastic ingestion. </w:t>
        </w:r>
      </w:hyperlink>
      <w:hyperlink r:id="rId43">
        <w:r w:rsidR="00E55949">
          <w:rPr>
            <w:rFonts w:ascii="Times New Roman" w:eastAsia="Times New Roman" w:hAnsi="Times New Roman" w:cs="Times New Roman"/>
            <w:i/>
            <w:color w:val="000000"/>
            <w:sz w:val="24"/>
            <w:szCs w:val="24"/>
          </w:rPr>
          <w:t xml:space="preserve">Mar. </w:t>
        </w:r>
        <w:proofErr w:type="spellStart"/>
        <w:r w:rsidR="00E55949">
          <w:rPr>
            <w:rFonts w:ascii="Times New Roman" w:eastAsia="Times New Roman" w:hAnsi="Times New Roman" w:cs="Times New Roman"/>
            <w:i/>
            <w:color w:val="000000"/>
            <w:sz w:val="24"/>
            <w:szCs w:val="24"/>
          </w:rPr>
          <w:t>Pollut</w:t>
        </w:r>
        <w:proofErr w:type="spellEnd"/>
        <w:r w:rsidR="00E55949">
          <w:rPr>
            <w:rFonts w:ascii="Times New Roman" w:eastAsia="Times New Roman" w:hAnsi="Times New Roman" w:cs="Times New Roman"/>
            <w:i/>
            <w:color w:val="000000"/>
            <w:sz w:val="24"/>
            <w:szCs w:val="24"/>
          </w:rPr>
          <w:t>. Bull.</w:t>
        </w:r>
      </w:hyperlink>
      <w:hyperlink r:id="rId44">
        <w:r w:rsidR="00E55949">
          <w:rPr>
            <w:rFonts w:ascii="Times New Roman" w:eastAsia="Times New Roman" w:hAnsi="Times New Roman" w:cs="Times New Roman"/>
            <w:color w:val="000000"/>
            <w:sz w:val="24"/>
            <w:szCs w:val="24"/>
          </w:rPr>
          <w:t>, 113, 75–80.</w:t>
        </w:r>
      </w:hyperlink>
    </w:p>
    <w:p w14:paraId="2B1ED608"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5">
        <w:r w:rsidR="00E55949">
          <w:rPr>
            <w:rFonts w:ascii="Times New Roman" w:eastAsia="Times New Roman" w:hAnsi="Times New Roman" w:cs="Times New Roman"/>
            <w:color w:val="000000"/>
            <w:sz w:val="24"/>
            <w:szCs w:val="24"/>
          </w:rPr>
          <w:t xml:space="preserve">Becker, D.J., </w:t>
        </w:r>
        <w:proofErr w:type="spellStart"/>
        <w:r w:rsidR="00E55949">
          <w:rPr>
            <w:rFonts w:ascii="Times New Roman" w:eastAsia="Times New Roman" w:hAnsi="Times New Roman" w:cs="Times New Roman"/>
            <w:color w:val="000000"/>
            <w:sz w:val="24"/>
            <w:szCs w:val="24"/>
          </w:rPr>
          <w:t>Eby</w:t>
        </w:r>
        <w:proofErr w:type="spellEnd"/>
        <w:r w:rsidR="00E55949">
          <w:rPr>
            <w:rFonts w:ascii="Times New Roman" w:eastAsia="Times New Roman" w:hAnsi="Times New Roman" w:cs="Times New Roman"/>
            <w:color w:val="000000"/>
            <w:sz w:val="24"/>
            <w:szCs w:val="24"/>
          </w:rPr>
          <w:t xml:space="preserve">, P., Madden, W., Peel, A.J. &amp; Plowright, R.K. (2023). Ecological conditions predict the intensity of Hendra virus excretion over space and time from bat reservoir hosts. </w:t>
        </w:r>
      </w:hyperlink>
      <w:hyperlink r:id="rId46">
        <w:r w:rsidR="00E55949">
          <w:rPr>
            <w:rFonts w:ascii="Times New Roman" w:eastAsia="Times New Roman" w:hAnsi="Times New Roman" w:cs="Times New Roman"/>
            <w:i/>
            <w:color w:val="000000"/>
            <w:sz w:val="24"/>
            <w:szCs w:val="24"/>
          </w:rPr>
          <w:t>Ecol. Lett.</w:t>
        </w:r>
      </w:hyperlink>
      <w:hyperlink r:id="rId47">
        <w:r w:rsidR="00E55949">
          <w:rPr>
            <w:rFonts w:ascii="Times New Roman" w:eastAsia="Times New Roman" w:hAnsi="Times New Roman" w:cs="Times New Roman"/>
            <w:color w:val="000000"/>
            <w:sz w:val="24"/>
            <w:szCs w:val="24"/>
          </w:rPr>
          <w:t>, 26, 23–36.</w:t>
        </w:r>
      </w:hyperlink>
    </w:p>
    <w:p w14:paraId="5905AEDF" w14:textId="77777777" w:rsidR="00E55949" w:rsidRPr="00C2429E" w:rsidRDefault="00000000" w:rsidP="00E55949">
      <w:pPr>
        <w:widowControl w:val="0"/>
        <w:pBdr>
          <w:top w:val="nil"/>
          <w:left w:val="nil"/>
          <w:bottom w:val="nil"/>
          <w:right w:val="nil"/>
          <w:between w:val="nil"/>
        </w:pBdr>
        <w:spacing w:line="480" w:lineRule="auto"/>
        <w:ind w:left="480" w:hanging="480"/>
        <w:jc w:val="both"/>
        <w:rPr>
          <w:rFonts w:ascii="Times New Roman" w:eastAsia="Times New Roman" w:hAnsi="Times New Roman" w:cs="Times New Roman"/>
          <w:color w:val="000000"/>
          <w:sz w:val="24"/>
          <w:szCs w:val="24"/>
        </w:rPr>
      </w:pPr>
      <w:hyperlink r:id="rId48">
        <w:r w:rsidR="00E55949">
          <w:rPr>
            <w:rFonts w:ascii="Times New Roman" w:eastAsia="Times New Roman" w:hAnsi="Times New Roman" w:cs="Times New Roman"/>
            <w:color w:val="000000"/>
            <w:sz w:val="24"/>
            <w:szCs w:val="24"/>
          </w:rPr>
          <w:t xml:space="preserve">Cronin, D.T., Dancer, A., Long, B., Lynam, A.J., </w:t>
        </w:r>
        <w:proofErr w:type="spellStart"/>
        <w:r w:rsidR="00E55949">
          <w:rPr>
            <w:rFonts w:ascii="Times New Roman" w:eastAsia="Times New Roman" w:hAnsi="Times New Roman" w:cs="Times New Roman"/>
            <w:color w:val="000000"/>
            <w:sz w:val="24"/>
            <w:szCs w:val="24"/>
          </w:rPr>
          <w:t>Muntifering</w:t>
        </w:r>
        <w:proofErr w:type="spellEnd"/>
        <w:r w:rsidR="00E55949">
          <w:rPr>
            <w:rFonts w:ascii="Times New Roman" w:eastAsia="Times New Roman" w:hAnsi="Times New Roman" w:cs="Times New Roman"/>
            <w:color w:val="000000"/>
            <w:sz w:val="24"/>
            <w:szCs w:val="24"/>
          </w:rPr>
          <w:t xml:space="preserve">, J., Palmer, J., </w:t>
        </w:r>
        <w:proofErr w:type="spellStart"/>
        <w:r w:rsidR="00E55949">
          <w:rPr>
            <w:rFonts w:ascii="Times New Roman" w:eastAsia="Times New Roman" w:hAnsi="Times New Roman" w:cs="Times New Roman"/>
            <w:color w:val="000000"/>
            <w:sz w:val="24"/>
            <w:szCs w:val="24"/>
          </w:rPr>
          <w:t>Bergl</w:t>
        </w:r>
        <w:proofErr w:type="spellEnd"/>
        <w:r w:rsidR="00E55949">
          <w:rPr>
            <w:rFonts w:ascii="Times New Roman" w:eastAsia="Times New Roman" w:hAnsi="Times New Roman" w:cs="Times New Roman"/>
            <w:color w:val="000000"/>
            <w:sz w:val="24"/>
            <w:szCs w:val="24"/>
          </w:rPr>
          <w:t xml:space="preserve">, R.A., </w:t>
        </w:r>
        <w:proofErr w:type="spellStart"/>
        <w:r w:rsidR="00E55949">
          <w:rPr>
            <w:rFonts w:ascii="Times New Roman" w:eastAsia="Times New Roman" w:hAnsi="Times New Roman" w:cs="Times New Roman"/>
            <w:color w:val="000000"/>
            <w:sz w:val="24"/>
            <w:szCs w:val="24"/>
          </w:rPr>
          <w:t>Wich</w:t>
        </w:r>
        <w:proofErr w:type="spellEnd"/>
        <w:r w:rsidR="00E55949">
          <w:rPr>
            <w:rFonts w:ascii="Times New Roman" w:eastAsia="Times New Roman" w:hAnsi="Times New Roman" w:cs="Times New Roman"/>
            <w:color w:val="000000"/>
            <w:sz w:val="24"/>
            <w:szCs w:val="24"/>
          </w:rPr>
          <w:t xml:space="preserve">, S.A. &amp; </w:t>
        </w:r>
        <w:proofErr w:type="spellStart"/>
        <w:r w:rsidR="00E55949">
          <w:rPr>
            <w:rFonts w:ascii="Times New Roman" w:eastAsia="Times New Roman" w:hAnsi="Times New Roman" w:cs="Times New Roman"/>
            <w:color w:val="000000"/>
            <w:sz w:val="24"/>
            <w:szCs w:val="24"/>
          </w:rPr>
          <w:t>Piel</w:t>
        </w:r>
        <w:proofErr w:type="spellEnd"/>
        <w:r w:rsidR="00E55949">
          <w:rPr>
            <w:rFonts w:ascii="Times New Roman" w:eastAsia="Times New Roman" w:hAnsi="Times New Roman" w:cs="Times New Roman"/>
            <w:color w:val="000000"/>
            <w:sz w:val="24"/>
            <w:szCs w:val="24"/>
          </w:rPr>
          <w:t xml:space="preserve">, A.K. (2021). Application of SMART software for conservation area management. In: </w:t>
        </w:r>
      </w:hyperlink>
      <w:hyperlink r:id="rId49">
        <w:r w:rsidR="00E55949">
          <w:rPr>
            <w:rFonts w:ascii="Times New Roman" w:eastAsia="Times New Roman" w:hAnsi="Times New Roman" w:cs="Times New Roman"/>
            <w:i/>
            <w:color w:val="000000"/>
            <w:sz w:val="24"/>
            <w:szCs w:val="24"/>
          </w:rPr>
          <w:t>Conservation Technology</w:t>
        </w:r>
      </w:hyperlink>
      <w:hyperlink r:id="rId50">
        <w:r w:rsidR="00E55949">
          <w:rPr>
            <w:rFonts w:ascii="Times New Roman" w:eastAsia="Times New Roman" w:hAnsi="Times New Roman" w:cs="Times New Roman"/>
            <w:color w:val="000000"/>
            <w:sz w:val="24"/>
            <w:szCs w:val="24"/>
          </w:rPr>
          <w:t>. Oxford University Press Oxford, UK, pp. 201–224.</w:t>
        </w:r>
      </w:hyperlink>
    </w:p>
    <w:p w14:paraId="4A12832B" w14:textId="77777777" w:rsidR="00E55949" w:rsidRPr="00C2429E" w:rsidRDefault="00E55949" w:rsidP="00E55949">
      <w:pPr>
        <w:widowControl w:val="0"/>
        <w:pBdr>
          <w:top w:val="nil"/>
          <w:left w:val="nil"/>
          <w:bottom w:val="nil"/>
          <w:right w:val="nil"/>
          <w:between w:val="nil"/>
        </w:pBdr>
        <w:spacing w:line="480" w:lineRule="auto"/>
        <w:ind w:left="480" w:hanging="480"/>
        <w:jc w:val="both"/>
        <w:rPr>
          <w:rFonts w:ascii="Times New Roman" w:eastAsia="Times New Roman" w:hAnsi="Times New Roman" w:cs="Times New Roman"/>
          <w:color w:val="000000"/>
          <w:sz w:val="24"/>
          <w:szCs w:val="24"/>
        </w:rPr>
      </w:pPr>
      <w:r w:rsidRPr="00C64AC4">
        <w:rPr>
          <w:rFonts w:ascii="Times New Roman" w:hAnsi="Times New Roman" w:cs="Times New Roman"/>
          <w:color w:val="222222"/>
          <w:sz w:val="24"/>
          <w:szCs w:val="24"/>
          <w:shd w:val="clear" w:color="auto" w:fill="FFFFFF"/>
        </w:rPr>
        <w:t xml:space="preserve">Delgado, M., Ferrari, N., Fanelli, A., Muset, Thompson L., Sleeman, J. M., White, C. L., Walsh, D., </w:t>
      </w:r>
      <w:proofErr w:type="spellStart"/>
      <w:r w:rsidRPr="00C64AC4">
        <w:rPr>
          <w:rFonts w:ascii="Times New Roman" w:hAnsi="Times New Roman" w:cs="Times New Roman"/>
          <w:color w:val="222222"/>
          <w:sz w:val="24"/>
          <w:szCs w:val="24"/>
          <w:shd w:val="clear" w:color="auto" w:fill="FFFFFF"/>
        </w:rPr>
        <w:t>Wannous</w:t>
      </w:r>
      <w:proofErr w:type="spellEnd"/>
      <w:r w:rsidRPr="00C64AC4">
        <w:rPr>
          <w:rFonts w:ascii="Times New Roman" w:hAnsi="Times New Roman" w:cs="Times New Roman"/>
          <w:color w:val="222222"/>
          <w:sz w:val="24"/>
          <w:szCs w:val="24"/>
          <w:shd w:val="clear" w:color="auto" w:fill="FFFFFF"/>
        </w:rPr>
        <w:t xml:space="preserve">, C. &amp; </w:t>
      </w:r>
      <w:proofErr w:type="spellStart"/>
      <w:r w:rsidRPr="00C64AC4">
        <w:rPr>
          <w:rFonts w:ascii="Times New Roman" w:hAnsi="Times New Roman" w:cs="Times New Roman"/>
          <w:color w:val="222222"/>
          <w:sz w:val="24"/>
          <w:szCs w:val="24"/>
          <w:shd w:val="clear" w:color="auto" w:fill="FFFFFF"/>
        </w:rPr>
        <w:t>Tizzani</w:t>
      </w:r>
      <w:proofErr w:type="spellEnd"/>
      <w:r w:rsidRPr="00C64AC4">
        <w:rPr>
          <w:rFonts w:ascii="Times New Roman" w:hAnsi="Times New Roman" w:cs="Times New Roman"/>
          <w:color w:val="222222"/>
          <w:sz w:val="24"/>
          <w:szCs w:val="24"/>
          <w:shd w:val="clear" w:color="auto" w:fill="FFFFFF"/>
        </w:rPr>
        <w:t>, P. (2023). Wildlife health surveillance: Gaps, needs and opportunities. </w:t>
      </w:r>
      <w:r w:rsidRPr="00C64AC4">
        <w:rPr>
          <w:rFonts w:ascii="Times New Roman" w:hAnsi="Times New Roman" w:cs="Times New Roman"/>
          <w:i/>
          <w:iCs/>
          <w:color w:val="4D5156"/>
          <w:sz w:val="24"/>
          <w:szCs w:val="24"/>
          <w:shd w:val="clear" w:color="auto" w:fill="FFFFFF"/>
        </w:rPr>
        <w:t>Rev. Sci. Tech</w:t>
      </w:r>
      <w:r w:rsidRPr="00C64AC4">
        <w:rPr>
          <w:rFonts w:ascii="Times New Roman" w:hAnsi="Times New Roman" w:cs="Times New Roman"/>
          <w:color w:val="4D5156"/>
          <w:sz w:val="24"/>
          <w:szCs w:val="24"/>
          <w:shd w:val="clear" w:color="auto" w:fill="FFFFFF"/>
        </w:rPr>
        <w:t>.,</w:t>
      </w:r>
      <w:r w:rsidRPr="00C64AC4">
        <w:rPr>
          <w:rFonts w:ascii="Times New Roman" w:hAnsi="Times New Roman" w:cs="Times New Roman"/>
          <w:color w:val="222222"/>
          <w:sz w:val="24"/>
          <w:szCs w:val="24"/>
          <w:shd w:val="clear" w:color="auto" w:fill="FFFFFF"/>
        </w:rPr>
        <w:t> 42, 161-172.</w:t>
      </w:r>
      <w:r w:rsidRPr="00C2429E">
        <w:rPr>
          <w:rFonts w:ascii="Times New Roman" w:eastAsia="Times New Roman" w:hAnsi="Times New Roman" w:cs="Times New Roman"/>
          <w:color w:val="000000"/>
          <w:sz w:val="24"/>
          <w:szCs w:val="24"/>
        </w:rPr>
        <w:t xml:space="preserve"> </w:t>
      </w:r>
    </w:p>
    <w:p w14:paraId="433EE083"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1">
        <w:r w:rsidR="00E55949">
          <w:rPr>
            <w:rFonts w:ascii="Times New Roman" w:eastAsia="Times New Roman" w:hAnsi="Times New Roman" w:cs="Times New Roman"/>
            <w:color w:val="000000"/>
            <w:sz w:val="24"/>
            <w:szCs w:val="24"/>
          </w:rPr>
          <w:t xml:space="preserve">Denstedt, E., Porco, A., Hwang, J., Nga, N.T.T., Ngoc, P.T.B., Chea, S., Khammavong, K., Milavong, P., Sours, S., </w:t>
        </w:r>
        <w:proofErr w:type="spellStart"/>
        <w:r w:rsidR="00E55949">
          <w:rPr>
            <w:rFonts w:ascii="Times New Roman" w:eastAsia="Times New Roman" w:hAnsi="Times New Roman" w:cs="Times New Roman"/>
            <w:color w:val="000000"/>
            <w:sz w:val="24"/>
            <w:szCs w:val="24"/>
          </w:rPr>
          <w:t>Osbjer</w:t>
        </w:r>
        <w:proofErr w:type="spellEnd"/>
        <w:r w:rsidR="00E55949">
          <w:rPr>
            <w:rFonts w:ascii="Times New Roman" w:eastAsia="Times New Roman" w:hAnsi="Times New Roman" w:cs="Times New Roman"/>
            <w:color w:val="000000"/>
            <w:sz w:val="24"/>
            <w:szCs w:val="24"/>
          </w:rPr>
          <w:t xml:space="preserve">, K., Tum, S., </w:t>
        </w:r>
        <w:proofErr w:type="spellStart"/>
        <w:r w:rsidR="00E55949">
          <w:rPr>
            <w:rFonts w:ascii="Times New Roman" w:eastAsia="Times New Roman" w:hAnsi="Times New Roman" w:cs="Times New Roman"/>
            <w:color w:val="000000"/>
            <w:sz w:val="24"/>
            <w:szCs w:val="24"/>
          </w:rPr>
          <w:t>Douangngeun</w:t>
        </w:r>
        <w:proofErr w:type="spellEnd"/>
        <w:r w:rsidR="00E55949">
          <w:rPr>
            <w:rFonts w:ascii="Times New Roman" w:eastAsia="Times New Roman" w:hAnsi="Times New Roman" w:cs="Times New Roman"/>
            <w:color w:val="000000"/>
            <w:sz w:val="24"/>
            <w:szCs w:val="24"/>
          </w:rPr>
          <w:t xml:space="preserve">, B., </w:t>
        </w:r>
        <w:proofErr w:type="spellStart"/>
        <w:r w:rsidR="00E55949">
          <w:rPr>
            <w:rFonts w:ascii="Times New Roman" w:eastAsia="Times New Roman" w:hAnsi="Times New Roman" w:cs="Times New Roman"/>
            <w:color w:val="000000"/>
            <w:sz w:val="24"/>
            <w:szCs w:val="24"/>
          </w:rPr>
          <w:t>Theppanya</w:t>
        </w:r>
        <w:proofErr w:type="spellEnd"/>
        <w:r w:rsidR="00E55949">
          <w:rPr>
            <w:rFonts w:ascii="Times New Roman" w:eastAsia="Times New Roman" w:hAnsi="Times New Roman" w:cs="Times New Roman"/>
            <w:color w:val="000000"/>
            <w:sz w:val="24"/>
            <w:szCs w:val="24"/>
          </w:rPr>
          <w:t xml:space="preserve">, W., Van Long, N., Thanh Phuong, N., Tin Vinh Quang, L., Van Hung, V., Hoa, N.T., Le Anh, D., Fine, A. </w:t>
        </w:r>
        <w:r w:rsidR="00E55949">
          <w:rPr>
            <w:rFonts w:ascii="Times New Roman" w:eastAsia="Times New Roman" w:hAnsi="Times New Roman" w:cs="Times New Roman"/>
            <w:color w:val="000000"/>
            <w:sz w:val="24"/>
            <w:szCs w:val="24"/>
          </w:rPr>
          <w:lastRenderedPageBreak/>
          <w:t xml:space="preserve">&amp; Pruvot, M. (2021). Detection of African swine fever virus in free-ranging wild boar in Southeast Asia. </w:t>
        </w:r>
      </w:hyperlink>
      <w:hyperlink r:id="rId52">
        <w:proofErr w:type="spellStart"/>
        <w:r w:rsidR="00E55949">
          <w:rPr>
            <w:rFonts w:ascii="Times New Roman" w:eastAsia="Times New Roman" w:hAnsi="Times New Roman" w:cs="Times New Roman"/>
            <w:i/>
            <w:color w:val="000000"/>
            <w:sz w:val="24"/>
            <w:szCs w:val="24"/>
          </w:rPr>
          <w:t>Transbound</w:t>
        </w:r>
        <w:proofErr w:type="spellEnd"/>
        <w:r w:rsidR="00E55949">
          <w:rPr>
            <w:rFonts w:ascii="Times New Roman" w:eastAsia="Times New Roman" w:hAnsi="Times New Roman" w:cs="Times New Roman"/>
            <w:i/>
            <w:color w:val="000000"/>
            <w:sz w:val="24"/>
            <w:szCs w:val="24"/>
          </w:rPr>
          <w:t xml:space="preserve">. </w:t>
        </w:r>
        <w:proofErr w:type="spellStart"/>
        <w:r w:rsidR="00E55949">
          <w:rPr>
            <w:rFonts w:ascii="Times New Roman" w:eastAsia="Times New Roman" w:hAnsi="Times New Roman" w:cs="Times New Roman"/>
            <w:i/>
            <w:color w:val="000000"/>
            <w:sz w:val="24"/>
            <w:szCs w:val="24"/>
          </w:rPr>
          <w:t>Emerg</w:t>
        </w:r>
        <w:proofErr w:type="spellEnd"/>
        <w:r w:rsidR="00E55949">
          <w:rPr>
            <w:rFonts w:ascii="Times New Roman" w:eastAsia="Times New Roman" w:hAnsi="Times New Roman" w:cs="Times New Roman"/>
            <w:i/>
            <w:color w:val="000000"/>
            <w:sz w:val="24"/>
            <w:szCs w:val="24"/>
          </w:rPr>
          <w:t>. Dis.</w:t>
        </w:r>
      </w:hyperlink>
      <w:hyperlink r:id="rId53">
        <w:r w:rsidR="00E55949">
          <w:rPr>
            <w:rFonts w:ascii="Times New Roman" w:eastAsia="Times New Roman" w:hAnsi="Times New Roman" w:cs="Times New Roman"/>
            <w:color w:val="000000"/>
            <w:sz w:val="24"/>
            <w:szCs w:val="24"/>
          </w:rPr>
          <w:t>, 68, 2669–2675.</w:t>
        </w:r>
      </w:hyperlink>
    </w:p>
    <w:p w14:paraId="5E37DDE6"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4">
        <w:r w:rsidR="00E55949">
          <w:rPr>
            <w:rFonts w:ascii="Times New Roman" w:eastAsia="Times New Roman" w:hAnsi="Times New Roman" w:cs="Times New Roman"/>
            <w:color w:val="000000"/>
            <w:sz w:val="24"/>
            <w:szCs w:val="24"/>
          </w:rPr>
          <w:t xml:space="preserve">De Vos, A., Cumming, G., Cumming, D., Ament, J., Baum, J., Clements, H., </w:t>
        </w:r>
        <w:proofErr w:type="spellStart"/>
        <w:r w:rsidR="00E55949">
          <w:rPr>
            <w:rFonts w:ascii="Times New Roman" w:eastAsia="Times New Roman" w:hAnsi="Times New Roman" w:cs="Times New Roman"/>
            <w:color w:val="000000"/>
            <w:sz w:val="24"/>
            <w:szCs w:val="24"/>
          </w:rPr>
          <w:t>Grewar</w:t>
        </w:r>
        <w:proofErr w:type="spellEnd"/>
        <w:r w:rsidR="00E55949">
          <w:rPr>
            <w:rFonts w:ascii="Times New Roman" w:eastAsia="Times New Roman" w:hAnsi="Times New Roman" w:cs="Times New Roman"/>
            <w:color w:val="000000"/>
            <w:sz w:val="24"/>
            <w:szCs w:val="24"/>
          </w:rPr>
          <w:t xml:space="preserve">, J., </w:t>
        </w:r>
        <w:proofErr w:type="spellStart"/>
        <w:r w:rsidR="00E55949">
          <w:rPr>
            <w:rFonts w:ascii="Times New Roman" w:eastAsia="Times New Roman" w:hAnsi="Times New Roman" w:cs="Times New Roman"/>
            <w:color w:val="000000"/>
            <w:sz w:val="24"/>
            <w:szCs w:val="24"/>
          </w:rPr>
          <w:t>Maciejewski</w:t>
        </w:r>
        <w:proofErr w:type="spellEnd"/>
        <w:r w:rsidR="00E55949">
          <w:rPr>
            <w:rFonts w:ascii="Times New Roman" w:eastAsia="Times New Roman" w:hAnsi="Times New Roman" w:cs="Times New Roman"/>
            <w:color w:val="000000"/>
            <w:sz w:val="24"/>
            <w:szCs w:val="24"/>
          </w:rPr>
          <w:t xml:space="preserve">, K. &amp; Moore, C. (2016). Pathogens, disease, and the social-ecological resilience of protected areas. </w:t>
        </w:r>
      </w:hyperlink>
      <w:hyperlink r:id="rId55">
        <w:r w:rsidR="00E55949">
          <w:rPr>
            <w:rFonts w:ascii="Times New Roman" w:eastAsia="Times New Roman" w:hAnsi="Times New Roman" w:cs="Times New Roman"/>
            <w:i/>
            <w:color w:val="000000"/>
            <w:sz w:val="24"/>
            <w:szCs w:val="24"/>
          </w:rPr>
          <w:t>Ecol. Soc.</w:t>
        </w:r>
      </w:hyperlink>
      <w:hyperlink r:id="rId56">
        <w:r w:rsidR="00E55949">
          <w:rPr>
            <w:rFonts w:ascii="Times New Roman" w:eastAsia="Times New Roman" w:hAnsi="Times New Roman" w:cs="Times New Roman"/>
            <w:color w:val="000000"/>
            <w:sz w:val="24"/>
            <w:szCs w:val="24"/>
          </w:rPr>
          <w:t>, 21.</w:t>
        </w:r>
      </w:hyperlink>
    </w:p>
    <w:p w14:paraId="2048B85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 Valle </w:t>
      </w:r>
      <w:proofErr w:type="spellStart"/>
      <w:r>
        <w:rPr>
          <w:rFonts w:ascii="Times New Roman" w:eastAsia="Times New Roman" w:hAnsi="Times New Roman" w:cs="Times New Roman"/>
          <w:color w:val="000000"/>
          <w:sz w:val="24"/>
          <w:szCs w:val="24"/>
        </w:rPr>
        <w:t>Ferreyra</w:t>
      </w:r>
      <w:proofErr w:type="spellEnd"/>
      <w:r>
        <w:rPr>
          <w:rFonts w:ascii="Times New Roman" w:eastAsia="Times New Roman" w:hAnsi="Times New Roman" w:cs="Times New Roman"/>
          <w:color w:val="000000"/>
          <w:sz w:val="24"/>
          <w:szCs w:val="24"/>
        </w:rPr>
        <w:t xml:space="preserve">, H., Rudd, J., Foley, J., </w:t>
      </w:r>
      <w:proofErr w:type="spellStart"/>
      <w:r>
        <w:rPr>
          <w:rFonts w:ascii="Times New Roman" w:eastAsia="Times New Roman" w:hAnsi="Times New Roman" w:cs="Times New Roman"/>
          <w:color w:val="000000"/>
          <w:sz w:val="24"/>
          <w:szCs w:val="24"/>
        </w:rPr>
        <w:t>Vanstreels</w:t>
      </w:r>
      <w:proofErr w:type="spellEnd"/>
      <w:r>
        <w:rPr>
          <w:rFonts w:ascii="Times New Roman" w:eastAsia="Times New Roman" w:hAnsi="Times New Roman" w:cs="Times New Roman"/>
          <w:color w:val="000000"/>
          <w:sz w:val="24"/>
          <w:szCs w:val="24"/>
        </w:rPr>
        <w:t xml:space="preserve">, R. E. T., Martín, A. M., </w:t>
      </w:r>
      <w:proofErr w:type="spellStart"/>
      <w:r>
        <w:rPr>
          <w:rFonts w:ascii="Times New Roman" w:eastAsia="Times New Roman" w:hAnsi="Times New Roman" w:cs="Times New Roman"/>
          <w:color w:val="000000"/>
          <w:sz w:val="24"/>
          <w:szCs w:val="24"/>
        </w:rPr>
        <w:t>Donadio</w:t>
      </w:r>
      <w:proofErr w:type="spellEnd"/>
      <w:r>
        <w:rPr>
          <w:rFonts w:ascii="Times New Roman" w:eastAsia="Times New Roman" w:hAnsi="Times New Roman" w:cs="Times New Roman"/>
          <w:color w:val="000000"/>
          <w:sz w:val="24"/>
          <w:szCs w:val="24"/>
        </w:rPr>
        <w:t xml:space="preserve">, E., &amp; Uhart, M. M. (2022). Sarcoptic mange outbreak decimates South American wild camelid populations in San Guillermo National Park, Argentina. </w:t>
      </w:r>
      <w:proofErr w:type="spellStart"/>
      <w:r w:rsidRPr="00C64AC4">
        <w:rPr>
          <w:rFonts w:ascii="Times New Roman" w:eastAsia="Times New Roman" w:hAnsi="Times New Roman" w:cs="Times New Roman"/>
          <w:i/>
          <w:iCs/>
          <w:color w:val="000000"/>
          <w:sz w:val="24"/>
          <w:szCs w:val="24"/>
        </w:rPr>
        <w:t>Plos</w:t>
      </w:r>
      <w:proofErr w:type="spellEnd"/>
      <w:r w:rsidRPr="00C64AC4">
        <w:rPr>
          <w:rFonts w:ascii="Times New Roman" w:eastAsia="Times New Roman" w:hAnsi="Times New Roman" w:cs="Times New Roman"/>
          <w:i/>
          <w:iCs/>
          <w:color w:val="000000"/>
          <w:sz w:val="24"/>
          <w:szCs w:val="24"/>
        </w:rPr>
        <w:t xml:space="preserve"> One</w:t>
      </w:r>
      <w:r>
        <w:rPr>
          <w:rFonts w:ascii="Times New Roman" w:eastAsia="Times New Roman" w:hAnsi="Times New Roman" w:cs="Times New Roman"/>
          <w:i/>
          <w:iCs/>
          <w:color w:val="000000"/>
          <w:sz w:val="24"/>
          <w:szCs w:val="24"/>
        </w:rPr>
        <w:t xml:space="preserve">, </w:t>
      </w:r>
      <w:r w:rsidRPr="00C64AC4">
        <w:rPr>
          <w:color w:val="222222"/>
          <w:sz w:val="20"/>
          <w:szCs w:val="20"/>
          <w:shd w:val="clear" w:color="auto" w:fill="FFFFFF"/>
        </w:rPr>
        <w:t>17</w:t>
      </w:r>
      <w:r>
        <w:rPr>
          <w:color w:val="222222"/>
          <w:sz w:val="20"/>
          <w:szCs w:val="20"/>
          <w:shd w:val="clear" w:color="auto" w:fill="FFFFFF"/>
        </w:rPr>
        <w:t>, e0256616.</w:t>
      </w:r>
      <w:r>
        <w:rPr>
          <w:rFonts w:ascii="Times New Roman" w:eastAsia="Times New Roman" w:hAnsi="Times New Roman" w:cs="Times New Roman"/>
          <w:color w:val="000000"/>
          <w:sz w:val="24"/>
          <w:szCs w:val="24"/>
        </w:rPr>
        <w:t xml:space="preserve">  </w:t>
      </w:r>
    </w:p>
    <w:p w14:paraId="20D5B2A3"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7">
        <w:r w:rsidR="00E55949">
          <w:rPr>
            <w:rFonts w:ascii="Times New Roman" w:eastAsia="Times New Roman" w:hAnsi="Times New Roman" w:cs="Times New Roman"/>
            <w:color w:val="000000"/>
            <w:sz w:val="24"/>
            <w:szCs w:val="24"/>
          </w:rPr>
          <w:t xml:space="preserve">Giacinti, J.A., Jane </w:t>
        </w:r>
        <w:proofErr w:type="spellStart"/>
        <w:r w:rsidR="00E55949">
          <w:rPr>
            <w:rFonts w:ascii="Times New Roman" w:eastAsia="Times New Roman" w:hAnsi="Times New Roman" w:cs="Times New Roman"/>
            <w:color w:val="000000"/>
            <w:sz w:val="24"/>
            <w:szCs w:val="24"/>
          </w:rPr>
          <w:t>Parmley</w:t>
        </w:r>
        <w:proofErr w:type="spellEnd"/>
        <w:r w:rsidR="00E55949">
          <w:rPr>
            <w:rFonts w:ascii="Times New Roman" w:eastAsia="Times New Roman" w:hAnsi="Times New Roman" w:cs="Times New Roman"/>
            <w:color w:val="000000"/>
            <w:sz w:val="24"/>
            <w:szCs w:val="24"/>
          </w:rPr>
          <w:t xml:space="preserve">, E., </w:t>
        </w:r>
        <w:proofErr w:type="spellStart"/>
        <w:r w:rsidR="00E55949">
          <w:rPr>
            <w:rFonts w:ascii="Times New Roman" w:eastAsia="Times New Roman" w:hAnsi="Times New Roman" w:cs="Times New Roman"/>
            <w:color w:val="000000"/>
            <w:sz w:val="24"/>
            <w:szCs w:val="24"/>
          </w:rPr>
          <w:t>Reist</w:t>
        </w:r>
        <w:proofErr w:type="spellEnd"/>
        <w:r w:rsidR="00E55949">
          <w:rPr>
            <w:rFonts w:ascii="Times New Roman" w:eastAsia="Times New Roman" w:hAnsi="Times New Roman" w:cs="Times New Roman"/>
            <w:color w:val="000000"/>
            <w:sz w:val="24"/>
            <w:szCs w:val="24"/>
          </w:rPr>
          <w:t xml:space="preserve">, M., Bayley, D., Pearl, D.L. &amp; Jardine, C.M. (2022). Canadian wildlife health surveillance—patterns, challenges and opportunities identified by a scoping review. </w:t>
        </w:r>
      </w:hyperlink>
      <w:hyperlink r:id="rId58">
        <w:r w:rsidR="00E55949">
          <w:rPr>
            <w:rFonts w:ascii="Times New Roman" w:eastAsia="Times New Roman" w:hAnsi="Times New Roman" w:cs="Times New Roman"/>
            <w:i/>
            <w:color w:val="000000"/>
            <w:sz w:val="24"/>
            <w:szCs w:val="24"/>
          </w:rPr>
          <w:t>Facets (Ott)</w:t>
        </w:r>
      </w:hyperlink>
      <w:hyperlink r:id="rId59">
        <w:r w:rsidR="00E55949">
          <w:rPr>
            <w:rFonts w:ascii="Times New Roman" w:eastAsia="Times New Roman" w:hAnsi="Times New Roman" w:cs="Times New Roman"/>
            <w:color w:val="000000"/>
            <w:sz w:val="24"/>
            <w:szCs w:val="24"/>
          </w:rPr>
          <w:t>, 7, 25–44.</w:t>
        </w:r>
      </w:hyperlink>
    </w:p>
    <w:p w14:paraId="4132CB71"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0">
        <w:proofErr w:type="spellStart"/>
        <w:r w:rsidR="00E55949">
          <w:rPr>
            <w:rFonts w:ascii="Times New Roman" w:eastAsia="Times New Roman" w:hAnsi="Times New Roman" w:cs="Times New Roman"/>
            <w:color w:val="000000"/>
            <w:sz w:val="24"/>
            <w:szCs w:val="24"/>
          </w:rPr>
          <w:t>Gompper</w:t>
        </w:r>
        <w:proofErr w:type="spellEnd"/>
        <w:r w:rsidR="00E55949">
          <w:rPr>
            <w:rFonts w:ascii="Times New Roman" w:eastAsia="Times New Roman" w:hAnsi="Times New Roman" w:cs="Times New Roman"/>
            <w:color w:val="000000"/>
            <w:sz w:val="24"/>
            <w:szCs w:val="24"/>
          </w:rPr>
          <w:t xml:space="preserve">, M.E. (2013). </w:t>
        </w:r>
      </w:hyperlink>
      <w:hyperlink r:id="rId61">
        <w:r w:rsidR="00E55949">
          <w:rPr>
            <w:rFonts w:ascii="Times New Roman" w:eastAsia="Times New Roman" w:hAnsi="Times New Roman" w:cs="Times New Roman"/>
            <w:i/>
            <w:color w:val="000000"/>
            <w:sz w:val="24"/>
            <w:szCs w:val="24"/>
          </w:rPr>
          <w:t>Free-Ranging Dogs and Wildlife Conservation</w:t>
        </w:r>
      </w:hyperlink>
      <w:hyperlink r:id="rId62">
        <w:r w:rsidR="00E55949">
          <w:rPr>
            <w:rFonts w:ascii="Times New Roman" w:eastAsia="Times New Roman" w:hAnsi="Times New Roman" w:cs="Times New Roman"/>
            <w:color w:val="000000"/>
            <w:sz w:val="24"/>
            <w:szCs w:val="24"/>
          </w:rPr>
          <w:t>. OUP Oxford.</w:t>
        </w:r>
      </w:hyperlink>
    </w:p>
    <w:p w14:paraId="54B378AE"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3">
        <w:proofErr w:type="spellStart"/>
        <w:r w:rsidR="00E55949">
          <w:rPr>
            <w:rFonts w:ascii="Times New Roman" w:eastAsia="Times New Roman" w:hAnsi="Times New Roman" w:cs="Times New Roman"/>
            <w:color w:val="000000"/>
            <w:sz w:val="24"/>
            <w:szCs w:val="24"/>
          </w:rPr>
          <w:t>Groenenberg</w:t>
        </w:r>
        <w:proofErr w:type="spellEnd"/>
        <w:r w:rsidR="00E55949">
          <w:rPr>
            <w:rFonts w:ascii="Times New Roman" w:eastAsia="Times New Roman" w:hAnsi="Times New Roman" w:cs="Times New Roman"/>
            <w:color w:val="000000"/>
            <w:sz w:val="24"/>
            <w:szCs w:val="24"/>
          </w:rPr>
          <w:t xml:space="preserve">, M., </w:t>
        </w:r>
        <w:proofErr w:type="spellStart"/>
        <w:r w:rsidR="00E55949">
          <w:rPr>
            <w:rFonts w:ascii="Times New Roman" w:eastAsia="Times New Roman" w:hAnsi="Times New Roman" w:cs="Times New Roman"/>
            <w:color w:val="000000"/>
            <w:sz w:val="24"/>
            <w:szCs w:val="24"/>
          </w:rPr>
          <w:t>Crouthers</w:t>
        </w:r>
        <w:proofErr w:type="spellEnd"/>
        <w:r w:rsidR="00E55949">
          <w:rPr>
            <w:rFonts w:ascii="Times New Roman" w:eastAsia="Times New Roman" w:hAnsi="Times New Roman" w:cs="Times New Roman"/>
            <w:color w:val="000000"/>
            <w:sz w:val="24"/>
            <w:szCs w:val="24"/>
          </w:rPr>
          <w:t xml:space="preserve">, R., Yoganand, K., Banet-Eugene, S., Bun, S., </w:t>
        </w:r>
        <w:proofErr w:type="spellStart"/>
        <w:r w:rsidR="00E55949">
          <w:rPr>
            <w:rFonts w:ascii="Times New Roman" w:eastAsia="Times New Roman" w:hAnsi="Times New Roman" w:cs="Times New Roman"/>
            <w:color w:val="000000"/>
            <w:sz w:val="24"/>
            <w:szCs w:val="24"/>
          </w:rPr>
          <w:t>Muth</w:t>
        </w:r>
        <w:proofErr w:type="spellEnd"/>
        <w:r w:rsidR="00E55949">
          <w:rPr>
            <w:rFonts w:ascii="Times New Roman" w:eastAsia="Times New Roman" w:hAnsi="Times New Roman" w:cs="Times New Roman"/>
            <w:color w:val="000000"/>
            <w:sz w:val="24"/>
            <w:szCs w:val="24"/>
          </w:rPr>
          <w:t xml:space="preserve">, S., Kim, M., </w:t>
        </w:r>
        <w:proofErr w:type="spellStart"/>
        <w:r w:rsidR="00E55949">
          <w:rPr>
            <w:rFonts w:ascii="Times New Roman" w:eastAsia="Times New Roman" w:hAnsi="Times New Roman" w:cs="Times New Roman"/>
            <w:color w:val="000000"/>
            <w:sz w:val="24"/>
            <w:szCs w:val="24"/>
          </w:rPr>
          <w:t>Mang</w:t>
        </w:r>
        <w:proofErr w:type="spellEnd"/>
        <w:r w:rsidR="00E55949">
          <w:rPr>
            <w:rFonts w:ascii="Times New Roman" w:eastAsia="Times New Roman" w:hAnsi="Times New Roman" w:cs="Times New Roman"/>
            <w:color w:val="000000"/>
            <w:sz w:val="24"/>
            <w:szCs w:val="24"/>
          </w:rPr>
          <w:t xml:space="preserve">, T., </w:t>
        </w:r>
        <w:proofErr w:type="spellStart"/>
        <w:r w:rsidR="00E55949">
          <w:rPr>
            <w:rFonts w:ascii="Times New Roman" w:eastAsia="Times New Roman" w:hAnsi="Times New Roman" w:cs="Times New Roman"/>
            <w:color w:val="000000"/>
            <w:sz w:val="24"/>
            <w:szCs w:val="24"/>
          </w:rPr>
          <w:t>Panha</w:t>
        </w:r>
        <w:proofErr w:type="spellEnd"/>
        <w:r w:rsidR="00E55949">
          <w:rPr>
            <w:rFonts w:ascii="Times New Roman" w:eastAsia="Times New Roman" w:hAnsi="Times New Roman" w:cs="Times New Roman"/>
            <w:color w:val="000000"/>
            <w:sz w:val="24"/>
            <w:szCs w:val="24"/>
          </w:rPr>
          <w:t xml:space="preserve">, M., </w:t>
        </w:r>
        <w:proofErr w:type="spellStart"/>
        <w:r w:rsidR="00E55949">
          <w:rPr>
            <w:rFonts w:ascii="Times New Roman" w:eastAsia="Times New Roman" w:hAnsi="Times New Roman" w:cs="Times New Roman"/>
            <w:color w:val="000000"/>
            <w:sz w:val="24"/>
            <w:szCs w:val="24"/>
          </w:rPr>
          <w:t>Pheaktra</w:t>
        </w:r>
        <w:proofErr w:type="spellEnd"/>
        <w:r w:rsidR="00E55949">
          <w:rPr>
            <w:rFonts w:ascii="Times New Roman" w:eastAsia="Times New Roman" w:hAnsi="Times New Roman" w:cs="Times New Roman"/>
            <w:color w:val="000000"/>
            <w:sz w:val="24"/>
            <w:szCs w:val="24"/>
          </w:rPr>
          <w:t xml:space="preserve">, P., Pin, T., </w:t>
        </w:r>
        <w:proofErr w:type="spellStart"/>
        <w:r w:rsidR="00E55949">
          <w:rPr>
            <w:rFonts w:ascii="Times New Roman" w:eastAsia="Times New Roman" w:hAnsi="Times New Roman" w:cs="Times New Roman"/>
            <w:color w:val="000000"/>
            <w:sz w:val="24"/>
            <w:szCs w:val="24"/>
          </w:rPr>
          <w:t>Sopheak</w:t>
        </w:r>
        <w:proofErr w:type="spellEnd"/>
        <w:r w:rsidR="00E55949">
          <w:rPr>
            <w:rFonts w:ascii="Times New Roman" w:eastAsia="Times New Roman" w:hAnsi="Times New Roman" w:cs="Times New Roman"/>
            <w:color w:val="000000"/>
            <w:sz w:val="24"/>
            <w:szCs w:val="24"/>
          </w:rPr>
          <w:t xml:space="preserve">, K., </w:t>
        </w:r>
        <w:proofErr w:type="spellStart"/>
        <w:r w:rsidR="00E55949">
          <w:rPr>
            <w:rFonts w:ascii="Times New Roman" w:eastAsia="Times New Roman" w:hAnsi="Times New Roman" w:cs="Times New Roman"/>
            <w:color w:val="000000"/>
            <w:sz w:val="24"/>
            <w:szCs w:val="24"/>
          </w:rPr>
          <w:t>Sovanna</w:t>
        </w:r>
        <w:proofErr w:type="spellEnd"/>
        <w:r w:rsidR="00E55949">
          <w:rPr>
            <w:rFonts w:ascii="Times New Roman" w:eastAsia="Times New Roman" w:hAnsi="Times New Roman" w:cs="Times New Roman"/>
            <w:color w:val="000000"/>
            <w:sz w:val="24"/>
            <w:szCs w:val="24"/>
          </w:rPr>
          <w:t xml:space="preserve">, P., </w:t>
        </w:r>
        <w:proofErr w:type="spellStart"/>
        <w:r w:rsidR="00E55949">
          <w:rPr>
            <w:rFonts w:ascii="Times New Roman" w:eastAsia="Times New Roman" w:hAnsi="Times New Roman" w:cs="Times New Roman"/>
            <w:color w:val="000000"/>
            <w:sz w:val="24"/>
            <w:szCs w:val="24"/>
          </w:rPr>
          <w:t>Vibolratanak</w:t>
        </w:r>
        <w:proofErr w:type="spellEnd"/>
        <w:r w:rsidR="00E55949">
          <w:rPr>
            <w:rFonts w:ascii="Times New Roman" w:eastAsia="Times New Roman" w:hAnsi="Times New Roman" w:cs="Times New Roman"/>
            <w:color w:val="000000"/>
            <w:sz w:val="24"/>
            <w:szCs w:val="24"/>
          </w:rPr>
          <w:t xml:space="preserve">, P., Wyatt, A.G. &amp; Gray, T.N.E. (2023). Snaring devastates terrestrial ungulates whilst sparing arboreal primates in Cambodia’s Eastern Plains Landscape. </w:t>
        </w:r>
      </w:hyperlink>
      <w:hyperlink r:id="rId64">
        <w:r w:rsidR="00E55949">
          <w:rPr>
            <w:rFonts w:ascii="Times New Roman" w:eastAsia="Times New Roman" w:hAnsi="Times New Roman" w:cs="Times New Roman"/>
            <w:i/>
            <w:color w:val="000000"/>
            <w:sz w:val="24"/>
            <w:szCs w:val="24"/>
          </w:rPr>
          <w:t xml:space="preserve">Biol. </w:t>
        </w:r>
        <w:proofErr w:type="spellStart"/>
        <w:r w:rsidR="00E55949">
          <w:rPr>
            <w:rFonts w:ascii="Times New Roman" w:eastAsia="Times New Roman" w:hAnsi="Times New Roman" w:cs="Times New Roman"/>
            <w:i/>
            <w:color w:val="000000"/>
            <w:sz w:val="24"/>
            <w:szCs w:val="24"/>
          </w:rPr>
          <w:t>Conserv</w:t>
        </w:r>
        <w:proofErr w:type="spellEnd"/>
        <w:r w:rsidR="00E55949">
          <w:rPr>
            <w:rFonts w:ascii="Times New Roman" w:eastAsia="Times New Roman" w:hAnsi="Times New Roman" w:cs="Times New Roman"/>
            <w:i/>
            <w:color w:val="000000"/>
            <w:sz w:val="24"/>
            <w:szCs w:val="24"/>
          </w:rPr>
          <w:t>.</w:t>
        </w:r>
      </w:hyperlink>
      <w:hyperlink r:id="rId65">
        <w:r w:rsidR="00E55949">
          <w:rPr>
            <w:rFonts w:ascii="Times New Roman" w:eastAsia="Times New Roman" w:hAnsi="Times New Roman" w:cs="Times New Roman"/>
            <w:color w:val="000000"/>
            <w:sz w:val="24"/>
            <w:szCs w:val="24"/>
          </w:rPr>
          <w:t>, 284, 110195.</w:t>
        </w:r>
      </w:hyperlink>
    </w:p>
    <w:p w14:paraId="042981C2"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6">
        <w:r w:rsidR="00E55949">
          <w:rPr>
            <w:rFonts w:ascii="Times New Roman" w:eastAsia="Times New Roman" w:hAnsi="Times New Roman" w:cs="Times New Roman"/>
            <w:color w:val="000000"/>
            <w:sz w:val="24"/>
            <w:szCs w:val="24"/>
          </w:rPr>
          <w:t xml:space="preserve">Hacon, S. de S., Oliveira-da-Costa, M., Gama, C. de S., Ferreira, R., Basta, P.C., Schramm, A. &amp; Yokota, D. (2020). Mercury Exposure through Fish Consumption in Traditional Communities in the Brazilian Northern Amazon. </w:t>
        </w:r>
      </w:hyperlink>
      <w:hyperlink r:id="rId67">
        <w:r w:rsidR="00E55949">
          <w:rPr>
            <w:rFonts w:ascii="Times New Roman" w:eastAsia="Times New Roman" w:hAnsi="Times New Roman" w:cs="Times New Roman"/>
            <w:i/>
            <w:color w:val="000000"/>
            <w:sz w:val="24"/>
            <w:szCs w:val="24"/>
          </w:rPr>
          <w:t>Int. J. Environ. Res. Public Health</w:t>
        </w:r>
      </w:hyperlink>
      <w:hyperlink r:id="rId68">
        <w:r w:rsidR="00E55949">
          <w:rPr>
            <w:rFonts w:ascii="Times New Roman" w:eastAsia="Times New Roman" w:hAnsi="Times New Roman" w:cs="Times New Roman"/>
            <w:color w:val="000000"/>
            <w:sz w:val="24"/>
            <w:szCs w:val="24"/>
          </w:rPr>
          <w:t>, 17.</w:t>
        </w:r>
      </w:hyperlink>
    </w:p>
    <w:p w14:paraId="47639B16"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9">
        <w:r w:rsidR="00E55949">
          <w:rPr>
            <w:rFonts w:ascii="Times New Roman" w:eastAsia="Times New Roman" w:hAnsi="Times New Roman" w:cs="Times New Roman"/>
            <w:color w:val="000000"/>
            <w:sz w:val="24"/>
            <w:szCs w:val="24"/>
          </w:rPr>
          <w:t xml:space="preserve">Hayman, D.T.S., </w:t>
        </w:r>
        <w:proofErr w:type="spellStart"/>
        <w:r w:rsidR="00E55949">
          <w:rPr>
            <w:rFonts w:ascii="Times New Roman" w:eastAsia="Times New Roman" w:hAnsi="Times New Roman" w:cs="Times New Roman"/>
            <w:color w:val="000000"/>
            <w:sz w:val="24"/>
            <w:szCs w:val="24"/>
          </w:rPr>
          <w:t>Adisasmito</w:t>
        </w:r>
        <w:proofErr w:type="spellEnd"/>
        <w:r w:rsidR="00E55949">
          <w:rPr>
            <w:rFonts w:ascii="Times New Roman" w:eastAsia="Times New Roman" w:hAnsi="Times New Roman" w:cs="Times New Roman"/>
            <w:color w:val="000000"/>
            <w:sz w:val="24"/>
            <w:szCs w:val="24"/>
          </w:rPr>
          <w:t xml:space="preserve">, W.B., </w:t>
        </w:r>
        <w:proofErr w:type="spellStart"/>
        <w:r w:rsidR="00E55949">
          <w:rPr>
            <w:rFonts w:ascii="Times New Roman" w:eastAsia="Times New Roman" w:hAnsi="Times New Roman" w:cs="Times New Roman"/>
            <w:color w:val="000000"/>
            <w:sz w:val="24"/>
            <w:szCs w:val="24"/>
          </w:rPr>
          <w:t>Almuhairi</w:t>
        </w:r>
        <w:proofErr w:type="spellEnd"/>
        <w:r w:rsidR="00E55949">
          <w:rPr>
            <w:rFonts w:ascii="Times New Roman" w:eastAsia="Times New Roman" w:hAnsi="Times New Roman" w:cs="Times New Roman"/>
            <w:color w:val="000000"/>
            <w:sz w:val="24"/>
            <w:szCs w:val="24"/>
          </w:rPr>
          <w:t xml:space="preserve">, S., </w:t>
        </w:r>
        <w:proofErr w:type="spellStart"/>
        <w:r w:rsidR="00E55949">
          <w:rPr>
            <w:rFonts w:ascii="Times New Roman" w:eastAsia="Times New Roman" w:hAnsi="Times New Roman" w:cs="Times New Roman"/>
            <w:color w:val="000000"/>
            <w:sz w:val="24"/>
            <w:szCs w:val="24"/>
          </w:rPr>
          <w:t>Behravesh</w:t>
        </w:r>
        <w:proofErr w:type="spellEnd"/>
        <w:r w:rsidR="00E55949">
          <w:rPr>
            <w:rFonts w:ascii="Times New Roman" w:eastAsia="Times New Roman" w:hAnsi="Times New Roman" w:cs="Times New Roman"/>
            <w:color w:val="000000"/>
            <w:sz w:val="24"/>
            <w:szCs w:val="24"/>
          </w:rPr>
          <w:t xml:space="preserve">, C.B., </w:t>
        </w:r>
        <w:proofErr w:type="spellStart"/>
        <w:r w:rsidR="00E55949">
          <w:rPr>
            <w:rFonts w:ascii="Times New Roman" w:eastAsia="Times New Roman" w:hAnsi="Times New Roman" w:cs="Times New Roman"/>
            <w:color w:val="000000"/>
            <w:sz w:val="24"/>
            <w:szCs w:val="24"/>
          </w:rPr>
          <w:t>Bilivogui</w:t>
        </w:r>
        <w:proofErr w:type="spellEnd"/>
        <w:r w:rsidR="00E55949">
          <w:rPr>
            <w:rFonts w:ascii="Times New Roman" w:eastAsia="Times New Roman" w:hAnsi="Times New Roman" w:cs="Times New Roman"/>
            <w:color w:val="000000"/>
            <w:sz w:val="24"/>
            <w:szCs w:val="24"/>
          </w:rPr>
          <w:t xml:space="preserve">, P., </w:t>
        </w:r>
        <w:proofErr w:type="spellStart"/>
        <w:r w:rsidR="00E55949">
          <w:rPr>
            <w:rFonts w:ascii="Times New Roman" w:eastAsia="Times New Roman" w:hAnsi="Times New Roman" w:cs="Times New Roman"/>
            <w:color w:val="000000"/>
            <w:sz w:val="24"/>
            <w:szCs w:val="24"/>
          </w:rPr>
          <w:t>Bukachi</w:t>
        </w:r>
        <w:proofErr w:type="spellEnd"/>
        <w:r w:rsidR="00E55949">
          <w:rPr>
            <w:rFonts w:ascii="Times New Roman" w:eastAsia="Times New Roman" w:hAnsi="Times New Roman" w:cs="Times New Roman"/>
            <w:color w:val="000000"/>
            <w:sz w:val="24"/>
            <w:szCs w:val="24"/>
          </w:rPr>
          <w:t xml:space="preserve">, S.A., Casas, N., Becerra, N.C., Charron, D.F., Chaudhary, A., </w:t>
        </w:r>
        <w:proofErr w:type="spellStart"/>
        <w:r w:rsidR="00E55949">
          <w:rPr>
            <w:rFonts w:ascii="Times New Roman" w:eastAsia="Times New Roman" w:hAnsi="Times New Roman" w:cs="Times New Roman"/>
            <w:color w:val="000000"/>
            <w:sz w:val="24"/>
            <w:szCs w:val="24"/>
          </w:rPr>
          <w:t>Ciacci</w:t>
        </w:r>
        <w:proofErr w:type="spellEnd"/>
        <w:r w:rsidR="00E55949">
          <w:rPr>
            <w:rFonts w:ascii="Times New Roman" w:eastAsia="Times New Roman" w:hAnsi="Times New Roman" w:cs="Times New Roman"/>
            <w:color w:val="000000"/>
            <w:sz w:val="24"/>
            <w:szCs w:val="24"/>
          </w:rPr>
          <w:t xml:space="preserve"> </w:t>
        </w:r>
        <w:proofErr w:type="spellStart"/>
        <w:r w:rsidR="00E55949">
          <w:rPr>
            <w:rFonts w:ascii="Times New Roman" w:eastAsia="Times New Roman" w:hAnsi="Times New Roman" w:cs="Times New Roman"/>
            <w:color w:val="000000"/>
            <w:sz w:val="24"/>
            <w:szCs w:val="24"/>
          </w:rPr>
          <w:t>Zanella</w:t>
        </w:r>
        <w:proofErr w:type="spellEnd"/>
        <w:r w:rsidR="00E55949">
          <w:rPr>
            <w:rFonts w:ascii="Times New Roman" w:eastAsia="Times New Roman" w:hAnsi="Times New Roman" w:cs="Times New Roman"/>
            <w:color w:val="000000"/>
            <w:sz w:val="24"/>
            <w:szCs w:val="24"/>
          </w:rPr>
          <w:t xml:space="preserve">, J.R., Cunningham, A.A., Dar, O., Debnath, N., </w:t>
        </w:r>
        <w:proofErr w:type="spellStart"/>
        <w:r w:rsidR="00E55949">
          <w:rPr>
            <w:rFonts w:ascii="Times New Roman" w:eastAsia="Times New Roman" w:hAnsi="Times New Roman" w:cs="Times New Roman"/>
            <w:color w:val="000000"/>
            <w:sz w:val="24"/>
            <w:szCs w:val="24"/>
          </w:rPr>
          <w:t>Dungu</w:t>
        </w:r>
        <w:proofErr w:type="spellEnd"/>
        <w:r w:rsidR="00E55949">
          <w:rPr>
            <w:rFonts w:ascii="Times New Roman" w:eastAsia="Times New Roman" w:hAnsi="Times New Roman" w:cs="Times New Roman"/>
            <w:color w:val="000000"/>
            <w:sz w:val="24"/>
            <w:szCs w:val="24"/>
          </w:rPr>
          <w:t xml:space="preserve">, B., Farag, E., Gao, G.F., </w:t>
        </w:r>
        <w:proofErr w:type="spellStart"/>
        <w:r w:rsidR="00E55949">
          <w:rPr>
            <w:rFonts w:ascii="Times New Roman" w:eastAsia="Times New Roman" w:hAnsi="Times New Roman" w:cs="Times New Roman"/>
            <w:color w:val="000000"/>
            <w:sz w:val="24"/>
            <w:szCs w:val="24"/>
          </w:rPr>
          <w:t>Khaitsa</w:t>
        </w:r>
        <w:proofErr w:type="spellEnd"/>
        <w:r w:rsidR="00E55949">
          <w:rPr>
            <w:rFonts w:ascii="Times New Roman" w:eastAsia="Times New Roman" w:hAnsi="Times New Roman" w:cs="Times New Roman"/>
            <w:color w:val="000000"/>
            <w:sz w:val="24"/>
            <w:szCs w:val="24"/>
          </w:rPr>
          <w:t xml:space="preserve">, M., </w:t>
        </w:r>
        <w:proofErr w:type="spellStart"/>
        <w:r w:rsidR="00E55949">
          <w:rPr>
            <w:rFonts w:ascii="Times New Roman" w:eastAsia="Times New Roman" w:hAnsi="Times New Roman" w:cs="Times New Roman"/>
            <w:color w:val="000000"/>
            <w:sz w:val="24"/>
            <w:szCs w:val="24"/>
          </w:rPr>
          <w:t>Machalaba</w:t>
        </w:r>
        <w:proofErr w:type="spellEnd"/>
        <w:r w:rsidR="00E55949">
          <w:rPr>
            <w:rFonts w:ascii="Times New Roman" w:eastAsia="Times New Roman" w:hAnsi="Times New Roman" w:cs="Times New Roman"/>
            <w:color w:val="000000"/>
            <w:sz w:val="24"/>
            <w:szCs w:val="24"/>
          </w:rPr>
          <w:t xml:space="preserve">, C., Mackenzie, J.S., </w:t>
        </w:r>
        <w:proofErr w:type="spellStart"/>
        <w:r w:rsidR="00E55949">
          <w:rPr>
            <w:rFonts w:ascii="Times New Roman" w:eastAsia="Times New Roman" w:hAnsi="Times New Roman" w:cs="Times New Roman"/>
            <w:color w:val="000000"/>
            <w:sz w:val="24"/>
            <w:szCs w:val="24"/>
          </w:rPr>
          <w:t>Markotter</w:t>
        </w:r>
        <w:proofErr w:type="spellEnd"/>
        <w:r w:rsidR="00E55949">
          <w:rPr>
            <w:rFonts w:ascii="Times New Roman" w:eastAsia="Times New Roman" w:hAnsi="Times New Roman" w:cs="Times New Roman"/>
            <w:color w:val="000000"/>
            <w:sz w:val="24"/>
            <w:szCs w:val="24"/>
          </w:rPr>
          <w:t xml:space="preserve">, W., </w:t>
        </w:r>
        <w:proofErr w:type="spellStart"/>
        <w:r w:rsidR="00E55949">
          <w:rPr>
            <w:rFonts w:ascii="Times New Roman" w:eastAsia="Times New Roman" w:hAnsi="Times New Roman" w:cs="Times New Roman"/>
            <w:color w:val="000000"/>
            <w:sz w:val="24"/>
            <w:szCs w:val="24"/>
          </w:rPr>
          <w:t>Mettenleiter</w:t>
        </w:r>
        <w:proofErr w:type="spellEnd"/>
        <w:r w:rsidR="00E55949">
          <w:rPr>
            <w:rFonts w:ascii="Times New Roman" w:eastAsia="Times New Roman" w:hAnsi="Times New Roman" w:cs="Times New Roman"/>
            <w:color w:val="000000"/>
            <w:sz w:val="24"/>
            <w:szCs w:val="24"/>
          </w:rPr>
          <w:t xml:space="preserve">, T.C., </w:t>
        </w:r>
        <w:proofErr w:type="spellStart"/>
        <w:r w:rsidR="00E55949">
          <w:rPr>
            <w:rFonts w:ascii="Times New Roman" w:eastAsia="Times New Roman" w:hAnsi="Times New Roman" w:cs="Times New Roman"/>
            <w:color w:val="000000"/>
            <w:sz w:val="24"/>
            <w:szCs w:val="24"/>
          </w:rPr>
          <w:t>Morand</w:t>
        </w:r>
        <w:proofErr w:type="spellEnd"/>
        <w:r w:rsidR="00E55949">
          <w:rPr>
            <w:rFonts w:ascii="Times New Roman" w:eastAsia="Times New Roman" w:hAnsi="Times New Roman" w:cs="Times New Roman"/>
            <w:color w:val="000000"/>
            <w:sz w:val="24"/>
            <w:szCs w:val="24"/>
          </w:rPr>
          <w:t xml:space="preserve">, S., </w:t>
        </w:r>
        <w:proofErr w:type="spellStart"/>
        <w:r w:rsidR="00E55949">
          <w:rPr>
            <w:rFonts w:ascii="Times New Roman" w:eastAsia="Times New Roman" w:hAnsi="Times New Roman" w:cs="Times New Roman"/>
            <w:color w:val="000000"/>
            <w:sz w:val="24"/>
            <w:szCs w:val="24"/>
          </w:rPr>
          <w:t>Smolenskiy</w:t>
        </w:r>
        <w:proofErr w:type="spellEnd"/>
        <w:r w:rsidR="00E55949">
          <w:rPr>
            <w:rFonts w:ascii="Times New Roman" w:eastAsia="Times New Roman" w:hAnsi="Times New Roman" w:cs="Times New Roman"/>
            <w:color w:val="000000"/>
            <w:sz w:val="24"/>
            <w:szCs w:val="24"/>
          </w:rPr>
          <w:t xml:space="preserve">, </w:t>
        </w:r>
        <w:r w:rsidR="00E55949">
          <w:rPr>
            <w:rFonts w:ascii="Times New Roman" w:eastAsia="Times New Roman" w:hAnsi="Times New Roman" w:cs="Times New Roman"/>
            <w:color w:val="000000"/>
            <w:sz w:val="24"/>
            <w:szCs w:val="24"/>
          </w:rPr>
          <w:lastRenderedPageBreak/>
          <w:t xml:space="preserve">V., Zhou, L. &amp; Koopmans, M. (2023). Developing One Health surveillance systems. </w:t>
        </w:r>
      </w:hyperlink>
      <w:hyperlink r:id="rId70">
        <w:r w:rsidR="00E55949">
          <w:rPr>
            <w:rFonts w:ascii="Times New Roman" w:eastAsia="Times New Roman" w:hAnsi="Times New Roman" w:cs="Times New Roman"/>
            <w:i/>
            <w:color w:val="000000"/>
            <w:sz w:val="24"/>
            <w:szCs w:val="24"/>
          </w:rPr>
          <w:t>One Health</w:t>
        </w:r>
      </w:hyperlink>
      <w:hyperlink r:id="rId71">
        <w:r w:rsidR="00E55949">
          <w:rPr>
            <w:rFonts w:ascii="Times New Roman" w:eastAsia="Times New Roman" w:hAnsi="Times New Roman" w:cs="Times New Roman"/>
            <w:color w:val="000000"/>
            <w:sz w:val="24"/>
            <w:szCs w:val="24"/>
          </w:rPr>
          <w:t>, 100617.</w:t>
        </w:r>
      </w:hyperlink>
    </w:p>
    <w:p w14:paraId="534169E4"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2">
        <w:proofErr w:type="spellStart"/>
        <w:r w:rsidR="00E55949">
          <w:rPr>
            <w:rFonts w:ascii="Times New Roman" w:eastAsia="Times New Roman" w:hAnsi="Times New Roman" w:cs="Times New Roman"/>
            <w:color w:val="000000"/>
            <w:sz w:val="24"/>
            <w:szCs w:val="24"/>
          </w:rPr>
          <w:t>Heiderich</w:t>
        </w:r>
        <w:proofErr w:type="spellEnd"/>
        <w:r w:rsidR="00E55949">
          <w:rPr>
            <w:rFonts w:ascii="Times New Roman" w:eastAsia="Times New Roman" w:hAnsi="Times New Roman" w:cs="Times New Roman"/>
            <w:color w:val="000000"/>
            <w:sz w:val="24"/>
            <w:szCs w:val="24"/>
          </w:rPr>
          <w:t xml:space="preserve">, E., Keller, S., </w:t>
        </w:r>
        <w:proofErr w:type="spellStart"/>
        <w:r w:rsidR="00E55949">
          <w:rPr>
            <w:rFonts w:ascii="Times New Roman" w:eastAsia="Times New Roman" w:hAnsi="Times New Roman" w:cs="Times New Roman"/>
            <w:color w:val="000000"/>
            <w:sz w:val="24"/>
            <w:szCs w:val="24"/>
          </w:rPr>
          <w:t>Pewsner</w:t>
        </w:r>
        <w:proofErr w:type="spellEnd"/>
        <w:r w:rsidR="00E55949">
          <w:rPr>
            <w:rFonts w:ascii="Times New Roman" w:eastAsia="Times New Roman" w:hAnsi="Times New Roman" w:cs="Times New Roman"/>
            <w:color w:val="000000"/>
            <w:sz w:val="24"/>
            <w:szCs w:val="24"/>
          </w:rPr>
          <w:t xml:space="preserve">, M., </w:t>
        </w:r>
        <w:proofErr w:type="spellStart"/>
        <w:r w:rsidR="00E55949">
          <w:rPr>
            <w:rFonts w:ascii="Times New Roman" w:eastAsia="Times New Roman" w:hAnsi="Times New Roman" w:cs="Times New Roman"/>
            <w:color w:val="000000"/>
            <w:sz w:val="24"/>
            <w:szCs w:val="24"/>
          </w:rPr>
          <w:t>Origgi</w:t>
        </w:r>
        <w:proofErr w:type="spellEnd"/>
        <w:r w:rsidR="00E55949">
          <w:rPr>
            <w:rFonts w:ascii="Times New Roman" w:eastAsia="Times New Roman" w:hAnsi="Times New Roman" w:cs="Times New Roman"/>
            <w:color w:val="000000"/>
            <w:sz w:val="24"/>
            <w:szCs w:val="24"/>
          </w:rPr>
          <w:t xml:space="preserve">, F.C., </w:t>
        </w:r>
        <w:proofErr w:type="spellStart"/>
        <w:r w:rsidR="00E55949">
          <w:rPr>
            <w:rFonts w:ascii="Times New Roman" w:eastAsia="Times New Roman" w:hAnsi="Times New Roman" w:cs="Times New Roman"/>
            <w:color w:val="000000"/>
            <w:sz w:val="24"/>
            <w:szCs w:val="24"/>
          </w:rPr>
          <w:t>Zürcher-Giovannini</w:t>
        </w:r>
        <w:proofErr w:type="spellEnd"/>
        <w:r w:rsidR="00E55949">
          <w:rPr>
            <w:rFonts w:ascii="Times New Roman" w:eastAsia="Times New Roman" w:hAnsi="Times New Roman" w:cs="Times New Roman"/>
            <w:color w:val="000000"/>
            <w:sz w:val="24"/>
            <w:szCs w:val="24"/>
          </w:rPr>
          <w:t xml:space="preserve">, S., Borel, S., Marti, I., Scherrer, P., Pisano, S.R.R., </w:t>
        </w:r>
        <w:proofErr w:type="spellStart"/>
        <w:r w:rsidR="00E55949">
          <w:rPr>
            <w:rFonts w:ascii="Times New Roman" w:eastAsia="Times New Roman" w:hAnsi="Times New Roman" w:cs="Times New Roman"/>
            <w:color w:val="000000"/>
            <w:sz w:val="24"/>
            <w:szCs w:val="24"/>
          </w:rPr>
          <w:t>Friker</w:t>
        </w:r>
        <w:proofErr w:type="spellEnd"/>
        <w:r w:rsidR="00E55949">
          <w:rPr>
            <w:rFonts w:ascii="Times New Roman" w:eastAsia="Times New Roman" w:hAnsi="Times New Roman" w:cs="Times New Roman"/>
            <w:color w:val="000000"/>
            <w:sz w:val="24"/>
            <w:szCs w:val="24"/>
          </w:rPr>
          <w:t>, B., Adrian-</w:t>
        </w:r>
        <w:proofErr w:type="spellStart"/>
        <w:r w:rsidR="00E55949">
          <w:rPr>
            <w:rFonts w:ascii="Times New Roman" w:eastAsia="Times New Roman" w:hAnsi="Times New Roman" w:cs="Times New Roman"/>
            <w:color w:val="000000"/>
            <w:sz w:val="24"/>
            <w:szCs w:val="24"/>
          </w:rPr>
          <w:t>Kalchhauser</w:t>
        </w:r>
        <w:proofErr w:type="spellEnd"/>
        <w:r w:rsidR="00E55949">
          <w:rPr>
            <w:rFonts w:ascii="Times New Roman" w:eastAsia="Times New Roman" w:hAnsi="Times New Roman" w:cs="Times New Roman"/>
            <w:color w:val="000000"/>
            <w:sz w:val="24"/>
            <w:szCs w:val="24"/>
          </w:rPr>
          <w:t>, I. &amp; Ryser-</w:t>
        </w:r>
        <w:proofErr w:type="spellStart"/>
        <w:r w:rsidR="00E55949">
          <w:rPr>
            <w:rFonts w:ascii="Times New Roman" w:eastAsia="Times New Roman" w:hAnsi="Times New Roman" w:cs="Times New Roman"/>
            <w:color w:val="000000"/>
            <w:sz w:val="24"/>
            <w:szCs w:val="24"/>
          </w:rPr>
          <w:t>Degiorgis</w:t>
        </w:r>
        <w:proofErr w:type="spellEnd"/>
        <w:r w:rsidR="00E55949">
          <w:rPr>
            <w:rFonts w:ascii="Times New Roman" w:eastAsia="Times New Roman" w:hAnsi="Times New Roman" w:cs="Times New Roman"/>
            <w:color w:val="000000"/>
            <w:sz w:val="24"/>
            <w:szCs w:val="24"/>
          </w:rPr>
          <w:t xml:space="preserve">, M.-P. (2023). Analysis of a European general wildlife health surveillance program: chances, </w:t>
        </w:r>
        <w:proofErr w:type="gramStart"/>
        <w:r w:rsidR="00E55949">
          <w:rPr>
            <w:rFonts w:ascii="Times New Roman" w:eastAsia="Times New Roman" w:hAnsi="Times New Roman" w:cs="Times New Roman"/>
            <w:color w:val="000000"/>
            <w:sz w:val="24"/>
            <w:szCs w:val="24"/>
          </w:rPr>
          <w:t>challenges</w:t>
        </w:r>
        <w:proofErr w:type="gramEnd"/>
        <w:r w:rsidR="00E55949">
          <w:rPr>
            <w:rFonts w:ascii="Times New Roman" w:eastAsia="Times New Roman" w:hAnsi="Times New Roman" w:cs="Times New Roman"/>
            <w:color w:val="000000"/>
            <w:sz w:val="24"/>
            <w:szCs w:val="24"/>
          </w:rPr>
          <w:t xml:space="preserve"> and recommendations. </w:t>
        </w:r>
      </w:hyperlink>
      <w:hyperlink r:id="rId73">
        <w:proofErr w:type="spellStart"/>
        <w:r w:rsidR="00E55949">
          <w:rPr>
            <w:rFonts w:ascii="Times New Roman" w:eastAsia="Times New Roman" w:hAnsi="Times New Roman" w:cs="Times New Roman"/>
            <w:i/>
            <w:color w:val="000000"/>
            <w:sz w:val="24"/>
            <w:szCs w:val="24"/>
          </w:rPr>
          <w:t>bioRxiv</w:t>
        </w:r>
        <w:proofErr w:type="spellEnd"/>
      </w:hyperlink>
      <w:hyperlink r:id="rId74">
        <w:r w:rsidR="00E55949">
          <w:rPr>
            <w:rFonts w:ascii="Times New Roman" w:eastAsia="Times New Roman" w:hAnsi="Times New Roman" w:cs="Times New Roman"/>
            <w:color w:val="000000"/>
            <w:sz w:val="24"/>
            <w:szCs w:val="24"/>
          </w:rPr>
          <w:t>.</w:t>
        </w:r>
      </w:hyperlink>
    </w:p>
    <w:p w14:paraId="0F8833F0" w14:textId="77777777" w:rsidR="00E55949" w:rsidRPr="0047179F"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4B79EC">
        <w:rPr>
          <w:rFonts w:ascii="Times New Roman" w:eastAsia="Times New Roman" w:hAnsi="Times New Roman" w:cs="Times New Roman"/>
          <w:color w:val="000000"/>
          <w:sz w:val="24"/>
          <w:szCs w:val="24"/>
        </w:rPr>
        <w:t>Hopkins,</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R.</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Olson,</w:t>
      </w:r>
      <w:r>
        <w:rPr>
          <w:rFonts w:ascii="Times New Roman" w:eastAsia="Times New Roman" w:hAnsi="Times New Roman" w:cs="Times New Roman"/>
          <w:color w:val="000000"/>
          <w:sz w:val="24"/>
          <w:szCs w:val="24"/>
        </w:rPr>
        <w:t xml:space="preserve"> S.H., </w:t>
      </w:r>
      <w:proofErr w:type="spellStart"/>
      <w:r w:rsidRPr="004B79EC">
        <w:rPr>
          <w:rFonts w:ascii="Times New Roman" w:eastAsia="Times New Roman" w:hAnsi="Times New Roman" w:cs="Times New Roman"/>
          <w:color w:val="000000"/>
          <w:sz w:val="24"/>
          <w:szCs w:val="24"/>
        </w:rPr>
        <w:t>Fairban</w:t>
      </w:r>
      <w:proofErr w:type="spellEnd"/>
      <w:r w:rsidRPr="004B79E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T.</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Redford, K</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H.</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Adams,</w:t>
      </w:r>
      <w:r>
        <w:rPr>
          <w:rFonts w:ascii="Times New Roman" w:eastAsia="Times New Roman" w:hAnsi="Times New Roman" w:cs="Times New Roman"/>
          <w:color w:val="000000"/>
          <w:sz w:val="24"/>
          <w:szCs w:val="24"/>
        </w:rPr>
        <w:t xml:space="preserve"> J.,</w:t>
      </w:r>
      <w:r w:rsidRPr="004B79EC">
        <w:rPr>
          <w:rFonts w:ascii="Times New Roman" w:eastAsia="Times New Roman" w:hAnsi="Times New Roman" w:cs="Times New Roman"/>
          <w:color w:val="000000"/>
          <w:sz w:val="24"/>
          <w:szCs w:val="24"/>
        </w:rPr>
        <w:t xml:space="preserve"> Mitchell,</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Nova,</w:t>
      </w:r>
      <w:r>
        <w:rPr>
          <w:rFonts w:ascii="Times New Roman" w:eastAsia="Times New Roman" w:hAnsi="Times New Roman" w:cs="Times New Roman"/>
          <w:color w:val="000000"/>
          <w:sz w:val="24"/>
          <w:szCs w:val="24"/>
        </w:rPr>
        <w:t xml:space="preserve"> N.,</w:t>
      </w:r>
      <w:r w:rsidRPr="004B79EC">
        <w:rPr>
          <w:rFonts w:ascii="Times New Roman" w:eastAsia="Times New Roman" w:hAnsi="Times New Roman" w:cs="Times New Roman"/>
          <w:color w:val="000000"/>
          <w:sz w:val="24"/>
          <w:szCs w:val="24"/>
        </w:rPr>
        <w:t xml:space="preserve"> </w:t>
      </w:r>
      <w:proofErr w:type="spellStart"/>
      <w:r w:rsidRPr="004B79EC">
        <w:rPr>
          <w:rFonts w:ascii="Times New Roman" w:eastAsia="Times New Roman" w:hAnsi="Times New Roman" w:cs="Times New Roman"/>
          <w:color w:val="000000"/>
          <w:sz w:val="24"/>
          <w:szCs w:val="24"/>
        </w:rPr>
        <w:t>Muylaert</w:t>
      </w:r>
      <w:proofErr w:type="spellEnd"/>
      <w:r w:rsidRPr="004B79EC">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w:t>
      </w:r>
      <w:proofErr w:type="spellStart"/>
      <w:r w:rsidRPr="004B79EC">
        <w:rPr>
          <w:rFonts w:ascii="Times New Roman" w:eastAsia="Times New Roman" w:hAnsi="Times New Roman" w:cs="Times New Roman"/>
          <w:color w:val="000000"/>
          <w:sz w:val="24"/>
          <w:szCs w:val="24"/>
        </w:rPr>
        <w:t>Morand</w:t>
      </w:r>
      <w:proofErr w:type="spellEnd"/>
      <w:r w:rsidRPr="004B79E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w:t>
      </w:r>
      <w:r w:rsidRPr="004B79EC">
        <w:rPr>
          <w:rFonts w:ascii="Times New Roman" w:eastAsia="Times New Roman" w:hAnsi="Times New Roman" w:cs="Times New Roman"/>
          <w:color w:val="000000"/>
          <w:sz w:val="24"/>
          <w:szCs w:val="24"/>
        </w:rPr>
        <w:t xml:space="preserve"> Miller</w:t>
      </w:r>
      <w:r>
        <w:rPr>
          <w:rFonts w:ascii="Times New Roman" w:eastAsia="Times New Roman" w:hAnsi="Times New Roman" w:cs="Times New Roman"/>
          <w:color w:val="000000"/>
          <w:sz w:val="24"/>
          <w:szCs w:val="24"/>
        </w:rPr>
        <w:t xml:space="preserve">, A. &amp; </w:t>
      </w:r>
      <w:r w:rsidRPr="004B79EC">
        <w:rPr>
          <w:rFonts w:ascii="Times New Roman" w:eastAsia="Times New Roman" w:hAnsi="Times New Roman" w:cs="Times New Roman"/>
          <w:color w:val="000000"/>
          <w:sz w:val="24"/>
          <w:szCs w:val="24"/>
        </w:rPr>
        <w:t>Rao</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 (2024). Protected areas and One Health. </w:t>
      </w:r>
      <w:r w:rsidRPr="00C64AC4">
        <w:rPr>
          <w:rFonts w:ascii="Times New Roman" w:eastAsia="Times New Roman" w:hAnsi="Times New Roman" w:cs="Times New Roman"/>
          <w:i/>
          <w:iCs/>
          <w:color w:val="000000"/>
          <w:sz w:val="24"/>
          <w:szCs w:val="24"/>
        </w:rPr>
        <w:t>Parks</w:t>
      </w:r>
      <w:r>
        <w:rPr>
          <w:rFonts w:ascii="Times New Roman" w:eastAsia="Times New Roman" w:hAnsi="Times New Roman" w:cs="Times New Roman"/>
          <w:i/>
          <w:iCs/>
          <w:color w:val="000000"/>
          <w:sz w:val="24"/>
          <w:szCs w:val="24"/>
        </w:rPr>
        <w:t xml:space="preserve">, </w:t>
      </w:r>
      <w:r w:rsidRPr="00C64AC4">
        <w:rPr>
          <w:rFonts w:ascii="Times New Roman" w:eastAsia="Times New Roman" w:hAnsi="Times New Roman" w:cs="Times New Roman"/>
          <w:color w:val="000000"/>
          <w:sz w:val="24"/>
          <w:szCs w:val="24"/>
        </w:rPr>
        <w:t xml:space="preserve">30, 6 </w:t>
      </w:r>
      <w:r>
        <w:rPr>
          <w:rFonts w:ascii="Times New Roman" w:eastAsia="Times New Roman" w:hAnsi="Times New Roman" w:cs="Times New Roman"/>
          <w:color w:val="000000"/>
          <w:sz w:val="24"/>
          <w:szCs w:val="24"/>
        </w:rPr>
        <w:t>–</w:t>
      </w:r>
      <w:r w:rsidRPr="00C64AC4">
        <w:rPr>
          <w:rFonts w:ascii="Times New Roman" w:eastAsia="Times New Roman" w:hAnsi="Times New Roman" w:cs="Times New Roman"/>
          <w:color w:val="000000"/>
          <w:sz w:val="24"/>
          <w:szCs w:val="24"/>
        </w:rPr>
        <w:t xml:space="preserve"> 13</w:t>
      </w:r>
      <w:r>
        <w:rPr>
          <w:rFonts w:ascii="Times New Roman" w:eastAsia="Times New Roman" w:hAnsi="Times New Roman" w:cs="Times New Roman"/>
          <w:color w:val="000000"/>
          <w:sz w:val="24"/>
          <w:szCs w:val="24"/>
        </w:rPr>
        <w:t>.</w:t>
      </w:r>
    </w:p>
    <w:p w14:paraId="773D2512"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5">
        <w:r w:rsidR="00E55949">
          <w:rPr>
            <w:rFonts w:ascii="Times New Roman" w:eastAsia="Times New Roman" w:hAnsi="Times New Roman" w:cs="Times New Roman"/>
            <w:color w:val="000000"/>
            <w:sz w:val="24"/>
            <w:szCs w:val="24"/>
          </w:rPr>
          <w:t xml:space="preserve">IUCN &amp; </w:t>
        </w:r>
        <w:proofErr w:type="spellStart"/>
        <w:r w:rsidR="00E55949">
          <w:rPr>
            <w:rFonts w:ascii="Times New Roman" w:eastAsia="Times New Roman" w:hAnsi="Times New Roman" w:cs="Times New Roman"/>
            <w:color w:val="000000"/>
            <w:sz w:val="24"/>
            <w:szCs w:val="24"/>
          </w:rPr>
          <w:t>EcoHealth</w:t>
        </w:r>
        <w:proofErr w:type="spellEnd"/>
        <w:r w:rsidR="00E55949">
          <w:rPr>
            <w:rFonts w:ascii="Times New Roman" w:eastAsia="Times New Roman" w:hAnsi="Times New Roman" w:cs="Times New Roman"/>
            <w:color w:val="000000"/>
            <w:sz w:val="24"/>
            <w:szCs w:val="24"/>
          </w:rPr>
          <w:t xml:space="preserve"> Alliance. (2022). </w:t>
        </w:r>
      </w:hyperlink>
      <w:hyperlink r:id="rId76">
        <w:r w:rsidR="00E55949">
          <w:rPr>
            <w:rFonts w:ascii="Times New Roman" w:eastAsia="Times New Roman" w:hAnsi="Times New Roman" w:cs="Times New Roman"/>
            <w:i/>
            <w:color w:val="000000"/>
            <w:sz w:val="24"/>
            <w:szCs w:val="24"/>
          </w:rPr>
          <w:t>Healthy people and wildlife through nature protection: Guidelines for prevention, detection, response, and recovery from disease risks in and around protected and conserved areas</w:t>
        </w:r>
      </w:hyperlink>
      <w:hyperlink r:id="rId77">
        <w:r w:rsidR="00E55949">
          <w:rPr>
            <w:rFonts w:ascii="Times New Roman" w:eastAsia="Times New Roman" w:hAnsi="Times New Roman" w:cs="Times New Roman"/>
            <w:color w:val="000000"/>
            <w:sz w:val="24"/>
            <w:szCs w:val="24"/>
          </w:rPr>
          <w:t>.</w:t>
        </w:r>
      </w:hyperlink>
    </w:p>
    <w:p w14:paraId="7FC42E27"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8">
        <w:proofErr w:type="spellStart"/>
        <w:r w:rsidR="00E55949">
          <w:rPr>
            <w:rFonts w:ascii="Times New Roman" w:eastAsia="Times New Roman" w:hAnsi="Times New Roman" w:cs="Times New Roman"/>
            <w:color w:val="000000"/>
            <w:sz w:val="24"/>
            <w:szCs w:val="24"/>
          </w:rPr>
          <w:t>Kuisma</w:t>
        </w:r>
        <w:proofErr w:type="spellEnd"/>
        <w:r w:rsidR="00E55949">
          <w:rPr>
            <w:rFonts w:ascii="Times New Roman" w:eastAsia="Times New Roman" w:hAnsi="Times New Roman" w:cs="Times New Roman"/>
            <w:color w:val="000000"/>
            <w:sz w:val="24"/>
            <w:szCs w:val="24"/>
          </w:rPr>
          <w:t xml:space="preserve">, E., Olson, S.H., Cameron, K.N., Reed, P.E., </w:t>
        </w:r>
        <w:proofErr w:type="spellStart"/>
        <w:r w:rsidR="00E55949">
          <w:rPr>
            <w:rFonts w:ascii="Times New Roman" w:eastAsia="Times New Roman" w:hAnsi="Times New Roman" w:cs="Times New Roman"/>
            <w:color w:val="000000"/>
            <w:sz w:val="24"/>
            <w:szCs w:val="24"/>
          </w:rPr>
          <w:t>Karesh</w:t>
        </w:r>
        <w:proofErr w:type="spellEnd"/>
        <w:r w:rsidR="00E55949">
          <w:rPr>
            <w:rFonts w:ascii="Times New Roman" w:eastAsia="Times New Roman" w:hAnsi="Times New Roman" w:cs="Times New Roman"/>
            <w:color w:val="000000"/>
            <w:sz w:val="24"/>
            <w:szCs w:val="24"/>
          </w:rPr>
          <w:t xml:space="preserve">, W.B., </w:t>
        </w:r>
        <w:proofErr w:type="spellStart"/>
        <w:r w:rsidR="00E55949">
          <w:rPr>
            <w:rFonts w:ascii="Times New Roman" w:eastAsia="Times New Roman" w:hAnsi="Times New Roman" w:cs="Times New Roman"/>
            <w:color w:val="000000"/>
            <w:sz w:val="24"/>
            <w:szCs w:val="24"/>
          </w:rPr>
          <w:t>Ondzie</w:t>
        </w:r>
        <w:proofErr w:type="spellEnd"/>
        <w:r w:rsidR="00E55949">
          <w:rPr>
            <w:rFonts w:ascii="Times New Roman" w:eastAsia="Times New Roman" w:hAnsi="Times New Roman" w:cs="Times New Roman"/>
            <w:color w:val="000000"/>
            <w:sz w:val="24"/>
            <w:szCs w:val="24"/>
          </w:rPr>
          <w:t xml:space="preserve">, A.I., </w:t>
        </w:r>
        <w:proofErr w:type="spellStart"/>
        <w:r w:rsidR="00E55949">
          <w:rPr>
            <w:rFonts w:ascii="Times New Roman" w:eastAsia="Times New Roman" w:hAnsi="Times New Roman" w:cs="Times New Roman"/>
            <w:color w:val="000000"/>
            <w:sz w:val="24"/>
            <w:szCs w:val="24"/>
          </w:rPr>
          <w:t>Akongo</w:t>
        </w:r>
        <w:proofErr w:type="spellEnd"/>
        <w:r w:rsidR="00E55949">
          <w:rPr>
            <w:rFonts w:ascii="Times New Roman" w:eastAsia="Times New Roman" w:hAnsi="Times New Roman" w:cs="Times New Roman"/>
            <w:color w:val="000000"/>
            <w:sz w:val="24"/>
            <w:szCs w:val="24"/>
          </w:rPr>
          <w:t xml:space="preserve">, M.-J., </w:t>
        </w:r>
        <w:proofErr w:type="spellStart"/>
        <w:r w:rsidR="00E55949">
          <w:rPr>
            <w:rFonts w:ascii="Times New Roman" w:eastAsia="Times New Roman" w:hAnsi="Times New Roman" w:cs="Times New Roman"/>
            <w:color w:val="000000"/>
            <w:sz w:val="24"/>
            <w:szCs w:val="24"/>
          </w:rPr>
          <w:t>Kaba</w:t>
        </w:r>
        <w:proofErr w:type="spellEnd"/>
        <w:r w:rsidR="00E55949">
          <w:rPr>
            <w:rFonts w:ascii="Times New Roman" w:eastAsia="Times New Roman" w:hAnsi="Times New Roman" w:cs="Times New Roman"/>
            <w:color w:val="000000"/>
            <w:sz w:val="24"/>
            <w:szCs w:val="24"/>
          </w:rPr>
          <w:t>, S.D., Fischer, R.J., Seifert, S.N., Muñoz-</w:t>
        </w:r>
        <w:proofErr w:type="spellStart"/>
        <w:r w:rsidR="00E55949">
          <w:rPr>
            <w:rFonts w:ascii="Times New Roman" w:eastAsia="Times New Roman" w:hAnsi="Times New Roman" w:cs="Times New Roman"/>
            <w:color w:val="000000"/>
            <w:sz w:val="24"/>
            <w:szCs w:val="24"/>
          </w:rPr>
          <w:t>Fontela</w:t>
        </w:r>
        <w:proofErr w:type="spellEnd"/>
        <w:r w:rsidR="00E55949">
          <w:rPr>
            <w:rFonts w:ascii="Times New Roman" w:eastAsia="Times New Roman" w:hAnsi="Times New Roman" w:cs="Times New Roman"/>
            <w:color w:val="000000"/>
            <w:sz w:val="24"/>
            <w:szCs w:val="24"/>
          </w:rPr>
          <w:t>, C., Becker-</w:t>
        </w:r>
        <w:proofErr w:type="spellStart"/>
        <w:r w:rsidR="00E55949">
          <w:rPr>
            <w:rFonts w:ascii="Times New Roman" w:eastAsia="Times New Roman" w:hAnsi="Times New Roman" w:cs="Times New Roman"/>
            <w:color w:val="000000"/>
            <w:sz w:val="24"/>
            <w:szCs w:val="24"/>
          </w:rPr>
          <w:t>Ziaja</w:t>
        </w:r>
        <w:proofErr w:type="spellEnd"/>
        <w:r w:rsidR="00E55949">
          <w:rPr>
            <w:rFonts w:ascii="Times New Roman" w:eastAsia="Times New Roman" w:hAnsi="Times New Roman" w:cs="Times New Roman"/>
            <w:color w:val="000000"/>
            <w:sz w:val="24"/>
            <w:szCs w:val="24"/>
          </w:rPr>
          <w:t>, B., Escudero-Pérez, B., Goma-</w:t>
        </w:r>
        <w:proofErr w:type="spellStart"/>
        <w:r w:rsidR="00E55949">
          <w:rPr>
            <w:rFonts w:ascii="Times New Roman" w:eastAsia="Times New Roman" w:hAnsi="Times New Roman" w:cs="Times New Roman"/>
            <w:color w:val="000000"/>
            <w:sz w:val="24"/>
            <w:szCs w:val="24"/>
          </w:rPr>
          <w:t>Nkoua</w:t>
        </w:r>
        <w:proofErr w:type="spellEnd"/>
        <w:r w:rsidR="00E55949">
          <w:rPr>
            <w:rFonts w:ascii="Times New Roman" w:eastAsia="Times New Roman" w:hAnsi="Times New Roman" w:cs="Times New Roman"/>
            <w:color w:val="000000"/>
            <w:sz w:val="24"/>
            <w:szCs w:val="24"/>
          </w:rPr>
          <w:t xml:space="preserve">, C., Munster, V.J. &amp; </w:t>
        </w:r>
        <w:proofErr w:type="spellStart"/>
        <w:r w:rsidR="00E55949">
          <w:rPr>
            <w:rFonts w:ascii="Times New Roman" w:eastAsia="Times New Roman" w:hAnsi="Times New Roman" w:cs="Times New Roman"/>
            <w:color w:val="000000"/>
            <w:sz w:val="24"/>
            <w:szCs w:val="24"/>
          </w:rPr>
          <w:t>Mombouli</w:t>
        </w:r>
        <w:proofErr w:type="spellEnd"/>
        <w:r w:rsidR="00E55949">
          <w:rPr>
            <w:rFonts w:ascii="Times New Roman" w:eastAsia="Times New Roman" w:hAnsi="Times New Roman" w:cs="Times New Roman"/>
            <w:color w:val="000000"/>
            <w:sz w:val="24"/>
            <w:szCs w:val="24"/>
          </w:rPr>
          <w:t xml:space="preserve">, J.-V. (2019). Long-term wildlife mortality surveillance in northern Congo: a model for the detection of Ebola virus disease epizootics. </w:t>
        </w:r>
      </w:hyperlink>
      <w:hyperlink r:id="rId79">
        <w:r w:rsidR="00E55949">
          <w:rPr>
            <w:rFonts w:ascii="Times New Roman" w:eastAsia="Times New Roman" w:hAnsi="Times New Roman" w:cs="Times New Roman"/>
            <w:i/>
            <w:color w:val="000000"/>
            <w:sz w:val="24"/>
            <w:szCs w:val="24"/>
          </w:rPr>
          <w:t>Philos. Trans. R. Soc. Lond. B Biol. Sci.</w:t>
        </w:r>
      </w:hyperlink>
      <w:hyperlink r:id="rId80">
        <w:r w:rsidR="00E55949">
          <w:rPr>
            <w:rFonts w:ascii="Times New Roman" w:eastAsia="Times New Roman" w:hAnsi="Times New Roman" w:cs="Times New Roman"/>
            <w:color w:val="000000"/>
            <w:sz w:val="24"/>
            <w:szCs w:val="24"/>
          </w:rPr>
          <w:t>, 374, 20180339.</w:t>
        </w:r>
      </w:hyperlink>
    </w:p>
    <w:p w14:paraId="242B8FDF"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1">
        <w:r w:rsidR="00E55949">
          <w:rPr>
            <w:rFonts w:ascii="Times New Roman" w:eastAsia="Times New Roman" w:hAnsi="Times New Roman" w:cs="Times New Roman"/>
            <w:color w:val="000000"/>
            <w:sz w:val="24"/>
            <w:szCs w:val="24"/>
          </w:rPr>
          <w:t xml:space="preserve">Laurance, W.F., </w:t>
        </w:r>
        <w:proofErr w:type="spellStart"/>
        <w:r w:rsidR="00E55949">
          <w:rPr>
            <w:rFonts w:ascii="Times New Roman" w:eastAsia="Times New Roman" w:hAnsi="Times New Roman" w:cs="Times New Roman"/>
            <w:color w:val="000000"/>
            <w:sz w:val="24"/>
            <w:szCs w:val="24"/>
          </w:rPr>
          <w:t>Useche</w:t>
        </w:r>
        <w:proofErr w:type="spellEnd"/>
        <w:r w:rsidR="00E55949">
          <w:rPr>
            <w:rFonts w:ascii="Times New Roman" w:eastAsia="Times New Roman" w:hAnsi="Times New Roman" w:cs="Times New Roman"/>
            <w:color w:val="000000"/>
            <w:sz w:val="24"/>
            <w:szCs w:val="24"/>
          </w:rPr>
          <w:t xml:space="preserve">, D.C., </w:t>
        </w:r>
        <w:proofErr w:type="spellStart"/>
        <w:r w:rsidR="00E55949">
          <w:rPr>
            <w:rFonts w:ascii="Times New Roman" w:eastAsia="Times New Roman" w:hAnsi="Times New Roman" w:cs="Times New Roman"/>
            <w:color w:val="000000"/>
            <w:sz w:val="24"/>
            <w:szCs w:val="24"/>
          </w:rPr>
          <w:t>Rendeiro</w:t>
        </w:r>
        <w:proofErr w:type="spellEnd"/>
        <w:r w:rsidR="00E55949">
          <w:rPr>
            <w:rFonts w:ascii="Times New Roman" w:eastAsia="Times New Roman" w:hAnsi="Times New Roman" w:cs="Times New Roman"/>
            <w:color w:val="000000"/>
            <w:sz w:val="24"/>
            <w:szCs w:val="24"/>
          </w:rPr>
          <w:t>, J., Kalka, M., Bradshaw, C.J.A., Sloan, S.P., Laurance, S.G., Campbell, M., Abernethy, K., Alvarez, P., Arroyo-Rodriguez, V., Ashton, P., Benítez-</w:t>
        </w:r>
        <w:proofErr w:type="spellStart"/>
        <w:r w:rsidR="00E55949">
          <w:rPr>
            <w:rFonts w:ascii="Times New Roman" w:eastAsia="Times New Roman" w:hAnsi="Times New Roman" w:cs="Times New Roman"/>
            <w:color w:val="000000"/>
            <w:sz w:val="24"/>
            <w:szCs w:val="24"/>
          </w:rPr>
          <w:t>Malvido</w:t>
        </w:r>
        <w:proofErr w:type="spellEnd"/>
        <w:r w:rsidR="00E55949">
          <w:rPr>
            <w:rFonts w:ascii="Times New Roman" w:eastAsia="Times New Roman" w:hAnsi="Times New Roman" w:cs="Times New Roman"/>
            <w:color w:val="000000"/>
            <w:sz w:val="24"/>
            <w:szCs w:val="24"/>
          </w:rPr>
          <w:t xml:space="preserve">, J., </w:t>
        </w:r>
        <w:proofErr w:type="spellStart"/>
        <w:r w:rsidR="00E55949">
          <w:rPr>
            <w:rFonts w:ascii="Times New Roman" w:eastAsia="Times New Roman" w:hAnsi="Times New Roman" w:cs="Times New Roman"/>
            <w:color w:val="000000"/>
            <w:sz w:val="24"/>
            <w:szCs w:val="24"/>
          </w:rPr>
          <w:t>Blom</w:t>
        </w:r>
        <w:proofErr w:type="spellEnd"/>
        <w:r w:rsidR="00E55949">
          <w:rPr>
            <w:rFonts w:ascii="Times New Roman" w:eastAsia="Times New Roman" w:hAnsi="Times New Roman" w:cs="Times New Roman"/>
            <w:color w:val="000000"/>
            <w:sz w:val="24"/>
            <w:szCs w:val="24"/>
          </w:rPr>
          <w:t xml:space="preserve">, A., Bobo, K.S., Cannon, C.H., Cao, M., Carroll, R., Chapman, C., Coates, R., Cords, M., Danielsen, F., De </w:t>
        </w:r>
        <w:proofErr w:type="spellStart"/>
        <w:r w:rsidR="00E55949">
          <w:rPr>
            <w:rFonts w:ascii="Times New Roman" w:eastAsia="Times New Roman" w:hAnsi="Times New Roman" w:cs="Times New Roman"/>
            <w:color w:val="000000"/>
            <w:sz w:val="24"/>
            <w:szCs w:val="24"/>
          </w:rPr>
          <w:t>Dijn</w:t>
        </w:r>
        <w:proofErr w:type="spellEnd"/>
        <w:r w:rsidR="00E55949">
          <w:rPr>
            <w:rFonts w:ascii="Times New Roman" w:eastAsia="Times New Roman" w:hAnsi="Times New Roman" w:cs="Times New Roman"/>
            <w:color w:val="000000"/>
            <w:sz w:val="24"/>
            <w:szCs w:val="24"/>
          </w:rPr>
          <w:t xml:space="preserve">, B., </w:t>
        </w:r>
        <w:proofErr w:type="spellStart"/>
        <w:r w:rsidR="00E55949">
          <w:rPr>
            <w:rFonts w:ascii="Times New Roman" w:eastAsia="Times New Roman" w:hAnsi="Times New Roman" w:cs="Times New Roman"/>
            <w:color w:val="000000"/>
            <w:sz w:val="24"/>
            <w:szCs w:val="24"/>
          </w:rPr>
          <w:t>Dinerstein</w:t>
        </w:r>
        <w:proofErr w:type="spellEnd"/>
        <w:r w:rsidR="00E55949">
          <w:rPr>
            <w:rFonts w:ascii="Times New Roman" w:eastAsia="Times New Roman" w:hAnsi="Times New Roman" w:cs="Times New Roman"/>
            <w:color w:val="000000"/>
            <w:sz w:val="24"/>
            <w:szCs w:val="24"/>
          </w:rPr>
          <w:t xml:space="preserve">, E., Donnelly, M.A., Edwards, D., Edwards, F., </w:t>
        </w:r>
        <w:proofErr w:type="spellStart"/>
        <w:r w:rsidR="00E55949">
          <w:rPr>
            <w:rFonts w:ascii="Times New Roman" w:eastAsia="Times New Roman" w:hAnsi="Times New Roman" w:cs="Times New Roman"/>
            <w:color w:val="000000"/>
            <w:sz w:val="24"/>
            <w:szCs w:val="24"/>
          </w:rPr>
          <w:t>Farwig</w:t>
        </w:r>
        <w:proofErr w:type="spellEnd"/>
        <w:r w:rsidR="00E55949">
          <w:rPr>
            <w:rFonts w:ascii="Times New Roman" w:eastAsia="Times New Roman" w:hAnsi="Times New Roman" w:cs="Times New Roman"/>
            <w:color w:val="000000"/>
            <w:sz w:val="24"/>
            <w:szCs w:val="24"/>
          </w:rPr>
          <w:t xml:space="preserve">, N., </w:t>
        </w:r>
        <w:proofErr w:type="spellStart"/>
        <w:r w:rsidR="00E55949">
          <w:rPr>
            <w:rFonts w:ascii="Times New Roman" w:eastAsia="Times New Roman" w:hAnsi="Times New Roman" w:cs="Times New Roman"/>
            <w:color w:val="000000"/>
            <w:sz w:val="24"/>
            <w:szCs w:val="24"/>
          </w:rPr>
          <w:t>Fashing</w:t>
        </w:r>
        <w:proofErr w:type="spellEnd"/>
        <w:r w:rsidR="00E55949">
          <w:rPr>
            <w:rFonts w:ascii="Times New Roman" w:eastAsia="Times New Roman" w:hAnsi="Times New Roman" w:cs="Times New Roman"/>
            <w:color w:val="000000"/>
            <w:sz w:val="24"/>
            <w:szCs w:val="24"/>
          </w:rPr>
          <w:t xml:space="preserve">, P., Forget, P.-M., Foster, M., Gale, G., Harris, D., Harrison, R., Hart, J., </w:t>
        </w:r>
        <w:proofErr w:type="spellStart"/>
        <w:r w:rsidR="00E55949">
          <w:rPr>
            <w:rFonts w:ascii="Times New Roman" w:eastAsia="Times New Roman" w:hAnsi="Times New Roman" w:cs="Times New Roman"/>
            <w:color w:val="000000"/>
            <w:sz w:val="24"/>
            <w:szCs w:val="24"/>
          </w:rPr>
          <w:t>Karpanty</w:t>
        </w:r>
        <w:proofErr w:type="spellEnd"/>
        <w:r w:rsidR="00E55949">
          <w:rPr>
            <w:rFonts w:ascii="Times New Roman" w:eastAsia="Times New Roman" w:hAnsi="Times New Roman" w:cs="Times New Roman"/>
            <w:color w:val="000000"/>
            <w:sz w:val="24"/>
            <w:szCs w:val="24"/>
          </w:rPr>
          <w:t xml:space="preserve">, S., Kress, W.J., Krishnaswamy, J., Logsdon, W., Lovett, J., </w:t>
        </w:r>
        <w:r w:rsidR="00E55949">
          <w:rPr>
            <w:rFonts w:ascii="Times New Roman" w:eastAsia="Times New Roman" w:hAnsi="Times New Roman" w:cs="Times New Roman"/>
            <w:color w:val="000000"/>
            <w:sz w:val="24"/>
            <w:szCs w:val="24"/>
          </w:rPr>
          <w:lastRenderedPageBreak/>
          <w:t xml:space="preserve">Magnusson, W., </w:t>
        </w:r>
        <w:proofErr w:type="spellStart"/>
        <w:r w:rsidR="00E55949">
          <w:rPr>
            <w:rFonts w:ascii="Times New Roman" w:eastAsia="Times New Roman" w:hAnsi="Times New Roman" w:cs="Times New Roman"/>
            <w:color w:val="000000"/>
            <w:sz w:val="24"/>
            <w:szCs w:val="24"/>
          </w:rPr>
          <w:t>Maisels</w:t>
        </w:r>
        <w:proofErr w:type="spellEnd"/>
        <w:r w:rsidR="00E55949">
          <w:rPr>
            <w:rFonts w:ascii="Times New Roman" w:eastAsia="Times New Roman" w:hAnsi="Times New Roman" w:cs="Times New Roman"/>
            <w:color w:val="000000"/>
            <w:sz w:val="24"/>
            <w:szCs w:val="24"/>
          </w:rPr>
          <w:t xml:space="preserve">, F., Marshall, A.R., </w:t>
        </w:r>
        <w:proofErr w:type="spellStart"/>
        <w:r w:rsidR="00E55949">
          <w:rPr>
            <w:rFonts w:ascii="Times New Roman" w:eastAsia="Times New Roman" w:hAnsi="Times New Roman" w:cs="Times New Roman"/>
            <w:color w:val="000000"/>
            <w:sz w:val="24"/>
            <w:szCs w:val="24"/>
          </w:rPr>
          <w:t>McClearn</w:t>
        </w:r>
        <w:proofErr w:type="spellEnd"/>
        <w:r w:rsidR="00E55949">
          <w:rPr>
            <w:rFonts w:ascii="Times New Roman" w:eastAsia="Times New Roman" w:hAnsi="Times New Roman" w:cs="Times New Roman"/>
            <w:color w:val="000000"/>
            <w:sz w:val="24"/>
            <w:szCs w:val="24"/>
          </w:rPr>
          <w:t xml:space="preserve">, D., </w:t>
        </w:r>
        <w:proofErr w:type="spellStart"/>
        <w:r w:rsidR="00E55949">
          <w:rPr>
            <w:rFonts w:ascii="Times New Roman" w:eastAsia="Times New Roman" w:hAnsi="Times New Roman" w:cs="Times New Roman"/>
            <w:color w:val="000000"/>
            <w:sz w:val="24"/>
            <w:szCs w:val="24"/>
          </w:rPr>
          <w:t>Mudappa</w:t>
        </w:r>
        <w:proofErr w:type="spellEnd"/>
        <w:r w:rsidR="00E55949">
          <w:rPr>
            <w:rFonts w:ascii="Times New Roman" w:eastAsia="Times New Roman" w:hAnsi="Times New Roman" w:cs="Times New Roman"/>
            <w:color w:val="000000"/>
            <w:sz w:val="24"/>
            <w:szCs w:val="24"/>
          </w:rPr>
          <w:t xml:space="preserve">, D., Nielsen, M.R., Pearson, R., Pitman, N., van der Ploeg, J., </w:t>
        </w:r>
        <w:proofErr w:type="spellStart"/>
        <w:r w:rsidR="00E55949">
          <w:rPr>
            <w:rFonts w:ascii="Times New Roman" w:eastAsia="Times New Roman" w:hAnsi="Times New Roman" w:cs="Times New Roman"/>
            <w:color w:val="000000"/>
            <w:sz w:val="24"/>
            <w:szCs w:val="24"/>
          </w:rPr>
          <w:t>Plumptre</w:t>
        </w:r>
        <w:proofErr w:type="spellEnd"/>
        <w:r w:rsidR="00E55949">
          <w:rPr>
            <w:rFonts w:ascii="Times New Roman" w:eastAsia="Times New Roman" w:hAnsi="Times New Roman" w:cs="Times New Roman"/>
            <w:color w:val="000000"/>
            <w:sz w:val="24"/>
            <w:szCs w:val="24"/>
          </w:rPr>
          <w:t xml:space="preserve">, A., Poulsen, J., Quesada, M., Rainey, H., Robinson, D., </w:t>
        </w:r>
        <w:proofErr w:type="spellStart"/>
        <w:r w:rsidR="00E55949">
          <w:rPr>
            <w:rFonts w:ascii="Times New Roman" w:eastAsia="Times New Roman" w:hAnsi="Times New Roman" w:cs="Times New Roman"/>
            <w:color w:val="000000"/>
            <w:sz w:val="24"/>
            <w:szCs w:val="24"/>
          </w:rPr>
          <w:t>Roetgers</w:t>
        </w:r>
        <w:proofErr w:type="spellEnd"/>
        <w:r w:rsidR="00E55949">
          <w:rPr>
            <w:rFonts w:ascii="Times New Roman" w:eastAsia="Times New Roman" w:hAnsi="Times New Roman" w:cs="Times New Roman"/>
            <w:color w:val="000000"/>
            <w:sz w:val="24"/>
            <w:szCs w:val="24"/>
          </w:rPr>
          <w:t xml:space="preserve">, C., </w:t>
        </w:r>
        <w:proofErr w:type="spellStart"/>
        <w:r w:rsidR="00E55949">
          <w:rPr>
            <w:rFonts w:ascii="Times New Roman" w:eastAsia="Times New Roman" w:hAnsi="Times New Roman" w:cs="Times New Roman"/>
            <w:color w:val="000000"/>
            <w:sz w:val="24"/>
            <w:szCs w:val="24"/>
          </w:rPr>
          <w:t>Rovero</w:t>
        </w:r>
        <w:proofErr w:type="spellEnd"/>
        <w:r w:rsidR="00E55949">
          <w:rPr>
            <w:rFonts w:ascii="Times New Roman" w:eastAsia="Times New Roman" w:hAnsi="Times New Roman" w:cs="Times New Roman"/>
            <w:color w:val="000000"/>
            <w:sz w:val="24"/>
            <w:szCs w:val="24"/>
          </w:rPr>
          <w:t xml:space="preserve">, F., </w:t>
        </w:r>
        <w:proofErr w:type="spellStart"/>
        <w:r w:rsidR="00E55949">
          <w:rPr>
            <w:rFonts w:ascii="Times New Roman" w:eastAsia="Times New Roman" w:hAnsi="Times New Roman" w:cs="Times New Roman"/>
            <w:color w:val="000000"/>
            <w:sz w:val="24"/>
            <w:szCs w:val="24"/>
          </w:rPr>
          <w:t>Scatena</w:t>
        </w:r>
        <w:proofErr w:type="spellEnd"/>
        <w:r w:rsidR="00E55949">
          <w:rPr>
            <w:rFonts w:ascii="Times New Roman" w:eastAsia="Times New Roman" w:hAnsi="Times New Roman" w:cs="Times New Roman"/>
            <w:color w:val="000000"/>
            <w:sz w:val="24"/>
            <w:szCs w:val="24"/>
          </w:rPr>
          <w:t xml:space="preserve">, F., Schulze, C., Sheil, D., </w:t>
        </w:r>
        <w:proofErr w:type="spellStart"/>
        <w:r w:rsidR="00E55949">
          <w:rPr>
            <w:rFonts w:ascii="Times New Roman" w:eastAsia="Times New Roman" w:hAnsi="Times New Roman" w:cs="Times New Roman"/>
            <w:color w:val="000000"/>
            <w:sz w:val="24"/>
            <w:szCs w:val="24"/>
          </w:rPr>
          <w:t>Struhsaker</w:t>
        </w:r>
        <w:proofErr w:type="spellEnd"/>
        <w:r w:rsidR="00E55949">
          <w:rPr>
            <w:rFonts w:ascii="Times New Roman" w:eastAsia="Times New Roman" w:hAnsi="Times New Roman" w:cs="Times New Roman"/>
            <w:color w:val="000000"/>
            <w:sz w:val="24"/>
            <w:szCs w:val="24"/>
          </w:rPr>
          <w:t xml:space="preserve">, T., </w:t>
        </w:r>
        <w:proofErr w:type="spellStart"/>
        <w:r w:rsidR="00E55949">
          <w:rPr>
            <w:rFonts w:ascii="Times New Roman" w:eastAsia="Times New Roman" w:hAnsi="Times New Roman" w:cs="Times New Roman"/>
            <w:color w:val="000000"/>
            <w:sz w:val="24"/>
            <w:szCs w:val="24"/>
          </w:rPr>
          <w:t>Terborgh</w:t>
        </w:r>
        <w:proofErr w:type="spellEnd"/>
        <w:r w:rsidR="00E55949">
          <w:rPr>
            <w:rFonts w:ascii="Times New Roman" w:eastAsia="Times New Roman" w:hAnsi="Times New Roman" w:cs="Times New Roman"/>
            <w:color w:val="000000"/>
            <w:sz w:val="24"/>
            <w:szCs w:val="24"/>
          </w:rPr>
          <w:t xml:space="preserve">, J., Thomas, D., Timm, R., Urbina-Cardona, J.N., Vasudevan, K., Wright, S.J., Arias-G, J.C., Arroyo, L., Ashton, M., </w:t>
        </w:r>
        <w:proofErr w:type="spellStart"/>
        <w:r w:rsidR="00E55949">
          <w:rPr>
            <w:rFonts w:ascii="Times New Roman" w:eastAsia="Times New Roman" w:hAnsi="Times New Roman" w:cs="Times New Roman"/>
            <w:color w:val="000000"/>
            <w:sz w:val="24"/>
            <w:szCs w:val="24"/>
          </w:rPr>
          <w:t>Auzel</w:t>
        </w:r>
        <w:proofErr w:type="spellEnd"/>
        <w:r w:rsidR="00E55949">
          <w:rPr>
            <w:rFonts w:ascii="Times New Roman" w:eastAsia="Times New Roman" w:hAnsi="Times New Roman" w:cs="Times New Roman"/>
            <w:color w:val="000000"/>
            <w:sz w:val="24"/>
            <w:szCs w:val="24"/>
          </w:rPr>
          <w:t xml:space="preserve">, P., </w:t>
        </w:r>
        <w:proofErr w:type="spellStart"/>
        <w:r w:rsidR="00E55949">
          <w:rPr>
            <w:rFonts w:ascii="Times New Roman" w:eastAsia="Times New Roman" w:hAnsi="Times New Roman" w:cs="Times New Roman"/>
            <w:color w:val="000000"/>
            <w:sz w:val="24"/>
            <w:szCs w:val="24"/>
          </w:rPr>
          <w:t>Babaasa</w:t>
        </w:r>
        <w:proofErr w:type="spellEnd"/>
        <w:r w:rsidR="00E55949">
          <w:rPr>
            <w:rFonts w:ascii="Times New Roman" w:eastAsia="Times New Roman" w:hAnsi="Times New Roman" w:cs="Times New Roman"/>
            <w:color w:val="000000"/>
            <w:sz w:val="24"/>
            <w:szCs w:val="24"/>
          </w:rPr>
          <w:t xml:space="preserve">, D., </w:t>
        </w:r>
        <w:proofErr w:type="spellStart"/>
        <w:r w:rsidR="00E55949">
          <w:rPr>
            <w:rFonts w:ascii="Times New Roman" w:eastAsia="Times New Roman" w:hAnsi="Times New Roman" w:cs="Times New Roman"/>
            <w:color w:val="000000"/>
            <w:sz w:val="24"/>
            <w:szCs w:val="24"/>
          </w:rPr>
          <w:t>Babweteera</w:t>
        </w:r>
        <w:proofErr w:type="spellEnd"/>
        <w:r w:rsidR="00E55949">
          <w:rPr>
            <w:rFonts w:ascii="Times New Roman" w:eastAsia="Times New Roman" w:hAnsi="Times New Roman" w:cs="Times New Roman"/>
            <w:color w:val="000000"/>
            <w:sz w:val="24"/>
            <w:szCs w:val="24"/>
          </w:rPr>
          <w:t xml:space="preserve">, F., Baker, P., </w:t>
        </w:r>
        <w:proofErr w:type="spellStart"/>
        <w:r w:rsidR="00E55949">
          <w:rPr>
            <w:rFonts w:ascii="Times New Roman" w:eastAsia="Times New Roman" w:hAnsi="Times New Roman" w:cs="Times New Roman"/>
            <w:color w:val="000000"/>
            <w:sz w:val="24"/>
            <w:szCs w:val="24"/>
          </w:rPr>
          <w:t>Banki</w:t>
        </w:r>
        <w:proofErr w:type="spellEnd"/>
        <w:r w:rsidR="00E55949">
          <w:rPr>
            <w:rFonts w:ascii="Times New Roman" w:eastAsia="Times New Roman" w:hAnsi="Times New Roman" w:cs="Times New Roman"/>
            <w:color w:val="000000"/>
            <w:sz w:val="24"/>
            <w:szCs w:val="24"/>
          </w:rPr>
          <w:t>, O., Bass, M., Bila-</w:t>
        </w:r>
        <w:proofErr w:type="spellStart"/>
        <w:r w:rsidR="00E55949">
          <w:rPr>
            <w:rFonts w:ascii="Times New Roman" w:eastAsia="Times New Roman" w:hAnsi="Times New Roman" w:cs="Times New Roman"/>
            <w:color w:val="000000"/>
            <w:sz w:val="24"/>
            <w:szCs w:val="24"/>
          </w:rPr>
          <w:t>Isia</w:t>
        </w:r>
        <w:proofErr w:type="spellEnd"/>
        <w:r w:rsidR="00E55949">
          <w:rPr>
            <w:rFonts w:ascii="Times New Roman" w:eastAsia="Times New Roman" w:hAnsi="Times New Roman" w:cs="Times New Roman"/>
            <w:color w:val="000000"/>
            <w:sz w:val="24"/>
            <w:szCs w:val="24"/>
          </w:rPr>
          <w:t xml:space="preserve">, I., Blake, S., Brockelman, W., Brokaw, N., </w:t>
        </w:r>
        <w:proofErr w:type="spellStart"/>
        <w:r w:rsidR="00E55949">
          <w:rPr>
            <w:rFonts w:ascii="Times New Roman" w:eastAsia="Times New Roman" w:hAnsi="Times New Roman" w:cs="Times New Roman"/>
            <w:color w:val="000000"/>
            <w:sz w:val="24"/>
            <w:szCs w:val="24"/>
          </w:rPr>
          <w:t>Brühl</w:t>
        </w:r>
        <w:proofErr w:type="spellEnd"/>
        <w:r w:rsidR="00E55949">
          <w:rPr>
            <w:rFonts w:ascii="Times New Roman" w:eastAsia="Times New Roman" w:hAnsi="Times New Roman" w:cs="Times New Roman"/>
            <w:color w:val="000000"/>
            <w:sz w:val="24"/>
            <w:szCs w:val="24"/>
          </w:rPr>
          <w:t xml:space="preserve">, C.A., </w:t>
        </w:r>
        <w:proofErr w:type="spellStart"/>
        <w:r w:rsidR="00E55949">
          <w:rPr>
            <w:rFonts w:ascii="Times New Roman" w:eastAsia="Times New Roman" w:hAnsi="Times New Roman" w:cs="Times New Roman"/>
            <w:color w:val="000000"/>
            <w:sz w:val="24"/>
            <w:szCs w:val="24"/>
          </w:rPr>
          <w:t>Bunyavejchewin</w:t>
        </w:r>
        <w:proofErr w:type="spellEnd"/>
        <w:r w:rsidR="00E55949">
          <w:rPr>
            <w:rFonts w:ascii="Times New Roman" w:eastAsia="Times New Roman" w:hAnsi="Times New Roman" w:cs="Times New Roman"/>
            <w:color w:val="000000"/>
            <w:sz w:val="24"/>
            <w:szCs w:val="24"/>
          </w:rPr>
          <w:t xml:space="preserve">, S., Chao, J.-T., </w:t>
        </w:r>
        <w:proofErr w:type="spellStart"/>
        <w:r w:rsidR="00E55949">
          <w:rPr>
            <w:rFonts w:ascii="Times New Roman" w:eastAsia="Times New Roman" w:hAnsi="Times New Roman" w:cs="Times New Roman"/>
            <w:color w:val="000000"/>
            <w:sz w:val="24"/>
            <w:szCs w:val="24"/>
          </w:rPr>
          <w:t>Chave</w:t>
        </w:r>
        <w:proofErr w:type="spellEnd"/>
        <w:r w:rsidR="00E55949">
          <w:rPr>
            <w:rFonts w:ascii="Times New Roman" w:eastAsia="Times New Roman" w:hAnsi="Times New Roman" w:cs="Times New Roman"/>
            <w:color w:val="000000"/>
            <w:sz w:val="24"/>
            <w:szCs w:val="24"/>
          </w:rPr>
          <w:t xml:space="preserve">, J., Chellam, R., Clark, C.J., Clavijo, J., Congdon, R., Corlett, R., </w:t>
        </w:r>
        <w:proofErr w:type="spellStart"/>
        <w:r w:rsidR="00E55949">
          <w:rPr>
            <w:rFonts w:ascii="Times New Roman" w:eastAsia="Times New Roman" w:hAnsi="Times New Roman" w:cs="Times New Roman"/>
            <w:color w:val="000000"/>
            <w:sz w:val="24"/>
            <w:szCs w:val="24"/>
          </w:rPr>
          <w:t>Dattaraja</w:t>
        </w:r>
        <w:proofErr w:type="spellEnd"/>
        <w:r w:rsidR="00E55949">
          <w:rPr>
            <w:rFonts w:ascii="Times New Roman" w:eastAsia="Times New Roman" w:hAnsi="Times New Roman" w:cs="Times New Roman"/>
            <w:color w:val="000000"/>
            <w:sz w:val="24"/>
            <w:szCs w:val="24"/>
          </w:rPr>
          <w:t xml:space="preserve">, H.S., Dave, C., Davies, G., Beisiegel, B. de M., da Silva, R. de N.P., Di Fiore, A., </w:t>
        </w:r>
        <w:proofErr w:type="spellStart"/>
        <w:r w:rsidR="00E55949">
          <w:rPr>
            <w:rFonts w:ascii="Times New Roman" w:eastAsia="Times New Roman" w:hAnsi="Times New Roman" w:cs="Times New Roman"/>
            <w:color w:val="000000"/>
            <w:sz w:val="24"/>
            <w:szCs w:val="24"/>
          </w:rPr>
          <w:t>Diesmos</w:t>
        </w:r>
        <w:proofErr w:type="spellEnd"/>
        <w:r w:rsidR="00E55949">
          <w:rPr>
            <w:rFonts w:ascii="Times New Roman" w:eastAsia="Times New Roman" w:hAnsi="Times New Roman" w:cs="Times New Roman"/>
            <w:color w:val="000000"/>
            <w:sz w:val="24"/>
            <w:szCs w:val="24"/>
          </w:rPr>
          <w:t xml:space="preserve">, A., </w:t>
        </w:r>
        <w:proofErr w:type="spellStart"/>
        <w:r w:rsidR="00E55949">
          <w:rPr>
            <w:rFonts w:ascii="Times New Roman" w:eastAsia="Times New Roman" w:hAnsi="Times New Roman" w:cs="Times New Roman"/>
            <w:color w:val="000000"/>
            <w:sz w:val="24"/>
            <w:szCs w:val="24"/>
          </w:rPr>
          <w:t>Dirzo</w:t>
        </w:r>
        <w:proofErr w:type="spellEnd"/>
        <w:r w:rsidR="00E55949">
          <w:rPr>
            <w:rFonts w:ascii="Times New Roman" w:eastAsia="Times New Roman" w:hAnsi="Times New Roman" w:cs="Times New Roman"/>
            <w:color w:val="000000"/>
            <w:sz w:val="24"/>
            <w:szCs w:val="24"/>
          </w:rPr>
          <w:t xml:space="preserve">, R., Doran-Sheehy, D., Eaton, M., Emmons, L., Estrada, A., </w:t>
        </w:r>
        <w:proofErr w:type="spellStart"/>
        <w:r w:rsidR="00E55949">
          <w:rPr>
            <w:rFonts w:ascii="Times New Roman" w:eastAsia="Times New Roman" w:hAnsi="Times New Roman" w:cs="Times New Roman"/>
            <w:color w:val="000000"/>
            <w:sz w:val="24"/>
            <w:szCs w:val="24"/>
          </w:rPr>
          <w:t>Ewango</w:t>
        </w:r>
        <w:proofErr w:type="spellEnd"/>
        <w:r w:rsidR="00E55949">
          <w:rPr>
            <w:rFonts w:ascii="Times New Roman" w:eastAsia="Times New Roman" w:hAnsi="Times New Roman" w:cs="Times New Roman"/>
            <w:color w:val="000000"/>
            <w:sz w:val="24"/>
            <w:szCs w:val="24"/>
          </w:rPr>
          <w:t xml:space="preserve">, C., </w:t>
        </w:r>
        <w:proofErr w:type="spellStart"/>
        <w:r w:rsidR="00E55949">
          <w:rPr>
            <w:rFonts w:ascii="Times New Roman" w:eastAsia="Times New Roman" w:hAnsi="Times New Roman" w:cs="Times New Roman"/>
            <w:color w:val="000000"/>
            <w:sz w:val="24"/>
            <w:szCs w:val="24"/>
          </w:rPr>
          <w:t>Fedigan</w:t>
        </w:r>
        <w:proofErr w:type="spellEnd"/>
        <w:r w:rsidR="00E55949">
          <w:rPr>
            <w:rFonts w:ascii="Times New Roman" w:eastAsia="Times New Roman" w:hAnsi="Times New Roman" w:cs="Times New Roman"/>
            <w:color w:val="000000"/>
            <w:sz w:val="24"/>
            <w:szCs w:val="24"/>
          </w:rPr>
          <w:t xml:space="preserve">, L., </w:t>
        </w:r>
        <w:proofErr w:type="spellStart"/>
        <w:r w:rsidR="00E55949">
          <w:rPr>
            <w:rFonts w:ascii="Times New Roman" w:eastAsia="Times New Roman" w:hAnsi="Times New Roman" w:cs="Times New Roman"/>
            <w:color w:val="000000"/>
            <w:sz w:val="24"/>
            <w:szCs w:val="24"/>
          </w:rPr>
          <w:t>Feer</w:t>
        </w:r>
        <w:proofErr w:type="spellEnd"/>
        <w:r w:rsidR="00E55949">
          <w:rPr>
            <w:rFonts w:ascii="Times New Roman" w:eastAsia="Times New Roman" w:hAnsi="Times New Roman" w:cs="Times New Roman"/>
            <w:color w:val="000000"/>
            <w:sz w:val="24"/>
            <w:szCs w:val="24"/>
          </w:rPr>
          <w:t xml:space="preserve">, F., Fruth, B., Willis, J.G., Goodale, U., Goodman, S., </w:t>
        </w:r>
        <w:proofErr w:type="spellStart"/>
        <w:r w:rsidR="00E55949">
          <w:rPr>
            <w:rFonts w:ascii="Times New Roman" w:eastAsia="Times New Roman" w:hAnsi="Times New Roman" w:cs="Times New Roman"/>
            <w:color w:val="000000"/>
            <w:sz w:val="24"/>
            <w:szCs w:val="24"/>
          </w:rPr>
          <w:t>Guix</w:t>
        </w:r>
        <w:proofErr w:type="spellEnd"/>
        <w:r w:rsidR="00E55949">
          <w:rPr>
            <w:rFonts w:ascii="Times New Roman" w:eastAsia="Times New Roman" w:hAnsi="Times New Roman" w:cs="Times New Roman"/>
            <w:color w:val="000000"/>
            <w:sz w:val="24"/>
            <w:szCs w:val="24"/>
          </w:rPr>
          <w:t xml:space="preserve">, J.C., </w:t>
        </w:r>
        <w:proofErr w:type="spellStart"/>
        <w:r w:rsidR="00E55949">
          <w:rPr>
            <w:rFonts w:ascii="Times New Roman" w:eastAsia="Times New Roman" w:hAnsi="Times New Roman" w:cs="Times New Roman"/>
            <w:color w:val="000000"/>
            <w:sz w:val="24"/>
            <w:szCs w:val="24"/>
          </w:rPr>
          <w:t>Guthiga</w:t>
        </w:r>
        <w:proofErr w:type="spellEnd"/>
        <w:r w:rsidR="00E55949">
          <w:rPr>
            <w:rFonts w:ascii="Times New Roman" w:eastAsia="Times New Roman" w:hAnsi="Times New Roman" w:cs="Times New Roman"/>
            <w:color w:val="000000"/>
            <w:sz w:val="24"/>
            <w:szCs w:val="24"/>
          </w:rPr>
          <w:t xml:space="preserve">, P., Haber, W., Hamer, K., </w:t>
        </w:r>
        <w:proofErr w:type="spellStart"/>
        <w:r w:rsidR="00E55949">
          <w:rPr>
            <w:rFonts w:ascii="Times New Roman" w:eastAsia="Times New Roman" w:hAnsi="Times New Roman" w:cs="Times New Roman"/>
            <w:color w:val="000000"/>
            <w:sz w:val="24"/>
            <w:szCs w:val="24"/>
          </w:rPr>
          <w:t>Herbinger</w:t>
        </w:r>
        <w:proofErr w:type="spellEnd"/>
        <w:r w:rsidR="00E55949">
          <w:rPr>
            <w:rFonts w:ascii="Times New Roman" w:eastAsia="Times New Roman" w:hAnsi="Times New Roman" w:cs="Times New Roman"/>
            <w:color w:val="000000"/>
            <w:sz w:val="24"/>
            <w:szCs w:val="24"/>
          </w:rPr>
          <w:t xml:space="preserve">, I., Hill, J., Huang, Z., Sun, I.F., Ickes, K., Itoh, A., </w:t>
        </w:r>
        <w:proofErr w:type="spellStart"/>
        <w:r w:rsidR="00E55949">
          <w:rPr>
            <w:rFonts w:ascii="Times New Roman" w:eastAsia="Times New Roman" w:hAnsi="Times New Roman" w:cs="Times New Roman"/>
            <w:color w:val="000000"/>
            <w:sz w:val="24"/>
            <w:szCs w:val="24"/>
          </w:rPr>
          <w:t>Ivanauskas</w:t>
        </w:r>
        <w:proofErr w:type="spellEnd"/>
        <w:r w:rsidR="00E55949">
          <w:rPr>
            <w:rFonts w:ascii="Times New Roman" w:eastAsia="Times New Roman" w:hAnsi="Times New Roman" w:cs="Times New Roman"/>
            <w:color w:val="000000"/>
            <w:sz w:val="24"/>
            <w:szCs w:val="24"/>
          </w:rPr>
          <w:t xml:space="preserve">, N., </w:t>
        </w:r>
        <w:proofErr w:type="spellStart"/>
        <w:r w:rsidR="00E55949">
          <w:rPr>
            <w:rFonts w:ascii="Times New Roman" w:eastAsia="Times New Roman" w:hAnsi="Times New Roman" w:cs="Times New Roman"/>
            <w:color w:val="000000"/>
            <w:sz w:val="24"/>
            <w:szCs w:val="24"/>
          </w:rPr>
          <w:t>Jackes</w:t>
        </w:r>
        <w:proofErr w:type="spellEnd"/>
        <w:r w:rsidR="00E55949">
          <w:rPr>
            <w:rFonts w:ascii="Times New Roman" w:eastAsia="Times New Roman" w:hAnsi="Times New Roman" w:cs="Times New Roman"/>
            <w:color w:val="000000"/>
            <w:sz w:val="24"/>
            <w:szCs w:val="24"/>
          </w:rPr>
          <w:t xml:space="preserve">, B., </w:t>
        </w:r>
        <w:proofErr w:type="spellStart"/>
        <w:r w:rsidR="00E55949">
          <w:rPr>
            <w:rFonts w:ascii="Times New Roman" w:eastAsia="Times New Roman" w:hAnsi="Times New Roman" w:cs="Times New Roman"/>
            <w:color w:val="000000"/>
            <w:sz w:val="24"/>
            <w:szCs w:val="24"/>
          </w:rPr>
          <w:t>Janovec</w:t>
        </w:r>
        <w:proofErr w:type="spellEnd"/>
        <w:r w:rsidR="00E55949">
          <w:rPr>
            <w:rFonts w:ascii="Times New Roman" w:eastAsia="Times New Roman" w:hAnsi="Times New Roman" w:cs="Times New Roman"/>
            <w:color w:val="000000"/>
            <w:sz w:val="24"/>
            <w:szCs w:val="24"/>
          </w:rPr>
          <w:t xml:space="preserve">, J., Janzen, D., </w:t>
        </w:r>
        <w:proofErr w:type="spellStart"/>
        <w:r w:rsidR="00E55949">
          <w:rPr>
            <w:rFonts w:ascii="Times New Roman" w:eastAsia="Times New Roman" w:hAnsi="Times New Roman" w:cs="Times New Roman"/>
            <w:color w:val="000000"/>
            <w:sz w:val="24"/>
            <w:szCs w:val="24"/>
          </w:rPr>
          <w:t>Jiangming</w:t>
        </w:r>
        <w:proofErr w:type="spellEnd"/>
        <w:r w:rsidR="00E55949">
          <w:rPr>
            <w:rFonts w:ascii="Times New Roman" w:eastAsia="Times New Roman" w:hAnsi="Times New Roman" w:cs="Times New Roman"/>
            <w:color w:val="000000"/>
            <w:sz w:val="24"/>
            <w:szCs w:val="24"/>
          </w:rPr>
          <w:t xml:space="preserve">, M., Jin, C., Jones, T., </w:t>
        </w:r>
        <w:proofErr w:type="spellStart"/>
        <w:r w:rsidR="00E55949">
          <w:rPr>
            <w:rFonts w:ascii="Times New Roman" w:eastAsia="Times New Roman" w:hAnsi="Times New Roman" w:cs="Times New Roman"/>
            <w:color w:val="000000"/>
            <w:sz w:val="24"/>
            <w:szCs w:val="24"/>
          </w:rPr>
          <w:t>Justiniano</w:t>
        </w:r>
        <w:proofErr w:type="spellEnd"/>
        <w:r w:rsidR="00E55949">
          <w:rPr>
            <w:rFonts w:ascii="Times New Roman" w:eastAsia="Times New Roman" w:hAnsi="Times New Roman" w:cs="Times New Roman"/>
            <w:color w:val="000000"/>
            <w:sz w:val="24"/>
            <w:szCs w:val="24"/>
          </w:rPr>
          <w:t xml:space="preserve">, H., </w:t>
        </w:r>
        <w:proofErr w:type="spellStart"/>
        <w:r w:rsidR="00E55949">
          <w:rPr>
            <w:rFonts w:ascii="Times New Roman" w:eastAsia="Times New Roman" w:hAnsi="Times New Roman" w:cs="Times New Roman"/>
            <w:color w:val="000000"/>
            <w:sz w:val="24"/>
            <w:szCs w:val="24"/>
          </w:rPr>
          <w:t>Kalko</w:t>
        </w:r>
        <w:proofErr w:type="spellEnd"/>
        <w:r w:rsidR="00E55949">
          <w:rPr>
            <w:rFonts w:ascii="Times New Roman" w:eastAsia="Times New Roman" w:hAnsi="Times New Roman" w:cs="Times New Roman"/>
            <w:color w:val="000000"/>
            <w:sz w:val="24"/>
            <w:szCs w:val="24"/>
          </w:rPr>
          <w:t xml:space="preserve">, E., </w:t>
        </w:r>
        <w:proofErr w:type="spellStart"/>
        <w:r w:rsidR="00E55949">
          <w:rPr>
            <w:rFonts w:ascii="Times New Roman" w:eastAsia="Times New Roman" w:hAnsi="Times New Roman" w:cs="Times New Roman"/>
            <w:color w:val="000000"/>
            <w:sz w:val="24"/>
            <w:szCs w:val="24"/>
          </w:rPr>
          <w:t>Kasangaki</w:t>
        </w:r>
        <w:proofErr w:type="spellEnd"/>
        <w:r w:rsidR="00E55949">
          <w:rPr>
            <w:rFonts w:ascii="Times New Roman" w:eastAsia="Times New Roman" w:hAnsi="Times New Roman" w:cs="Times New Roman"/>
            <w:color w:val="000000"/>
            <w:sz w:val="24"/>
            <w:szCs w:val="24"/>
          </w:rPr>
          <w:t xml:space="preserve">, A., Killeen, T., King, H.-B., Klop, E., Knott, C., </w:t>
        </w:r>
        <w:proofErr w:type="spellStart"/>
        <w:r w:rsidR="00E55949">
          <w:rPr>
            <w:rFonts w:ascii="Times New Roman" w:eastAsia="Times New Roman" w:hAnsi="Times New Roman" w:cs="Times New Roman"/>
            <w:color w:val="000000"/>
            <w:sz w:val="24"/>
            <w:szCs w:val="24"/>
          </w:rPr>
          <w:t>Koné</w:t>
        </w:r>
        <w:proofErr w:type="spellEnd"/>
        <w:r w:rsidR="00E55949">
          <w:rPr>
            <w:rFonts w:ascii="Times New Roman" w:eastAsia="Times New Roman" w:hAnsi="Times New Roman" w:cs="Times New Roman"/>
            <w:color w:val="000000"/>
            <w:sz w:val="24"/>
            <w:szCs w:val="24"/>
          </w:rPr>
          <w:t xml:space="preserve">, I., </w:t>
        </w:r>
        <w:proofErr w:type="spellStart"/>
        <w:r w:rsidR="00E55949">
          <w:rPr>
            <w:rFonts w:ascii="Times New Roman" w:eastAsia="Times New Roman" w:hAnsi="Times New Roman" w:cs="Times New Roman"/>
            <w:color w:val="000000"/>
            <w:sz w:val="24"/>
            <w:szCs w:val="24"/>
          </w:rPr>
          <w:t>Kudavidanage</w:t>
        </w:r>
        <w:proofErr w:type="spellEnd"/>
        <w:r w:rsidR="00E55949">
          <w:rPr>
            <w:rFonts w:ascii="Times New Roman" w:eastAsia="Times New Roman" w:hAnsi="Times New Roman" w:cs="Times New Roman"/>
            <w:color w:val="000000"/>
            <w:sz w:val="24"/>
            <w:szCs w:val="24"/>
          </w:rPr>
          <w:t xml:space="preserve">, E., Ribeiro, J.L. da S., </w:t>
        </w:r>
        <w:proofErr w:type="spellStart"/>
        <w:r w:rsidR="00E55949">
          <w:rPr>
            <w:rFonts w:ascii="Times New Roman" w:eastAsia="Times New Roman" w:hAnsi="Times New Roman" w:cs="Times New Roman"/>
            <w:color w:val="000000"/>
            <w:sz w:val="24"/>
            <w:szCs w:val="24"/>
          </w:rPr>
          <w:t>Lattke</w:t>
        </w:r>
        <w:proofErr w:type="spellEnd"/>
        <w:r w:rsidR="00E55949">
          <w:rPr>
            <w:rFonts w:ascii="Times New Roman" w:eastAsia="Times New Roman" w:hAnsi="Times New Roman" w:cs="Times New Roman"/>
            <w:color w:val="000000"/>
            <w:sz w:val="24"/>
            <w:szCs w:val="24"/>
          </w:rPr>
          <w:t xml:space="preserve">, J., Laval, R., Lawton, R., Leal, M., Leighton, M., </w:t>
        </w:r>
        <w:proofErr w:type="spellStart"/>
        <w:r w:rsidR="00E55949">
          <w:rPr>
            <w:rFonts w:ascii="Times New Roman" w:eastAsia="Times New Roman" w:hAnsi="Times New Roman" w:cs="Times New Roman"/>
            <w:color w:val="000000"/>
            <w:sz w:val="24"/>
            <w:szCs w:val="24"/>
          </w:rPr>
          <w:t>Lentino</w:t>
        </w:r>
        <w:proofErr w:type="spellEnd"/>
        <w:r w:rsidR="00E55949">
          <w:rPr>
            <w:rFonts w:ascii="Times New Roman" w:eastAsia="Times New Roman" w:hAnsi="Times New Roman" w:cs="Times New Roman"/>
            <w:color w:val="000000"/>
            <w:sz w:val="24"/>
            <w:szCs w:val="24"/>
          </w:rPr>
          <w:t xml:space="preserve">, M., Leonel, C., Lindsell, J., Ling-Ling, L., </w:t>
        </w:r>
        <w:proofErr w:type="spellStart"/>
        <w:r w:rsidR="00E55949">
          <w:rPr>
            <w:rFonts w:ascii="Times New Roman" w:eastAsia="Times New Roman" w:hAnsi="Times New Roman" w:cs="Times New Roman"/>
            <w:color w:val="000000"/>
            <w:sz w:val="24"/>
            <w:szCs w:val="24"/>
          </w:rPr>
          <w:t>Linsenmair</w:t>
        </w:r>
        <w:proofErr w:type="spellEnd"/>
        <w:r w:rsidR="00E55949">
          <w:rPr>
            <w:rFonts w:ascii="Times New Roman" w:eastAsia="Times New Roman" w:hAnsi="Times New Roman" w:cs="Times New Roman"/>
            <w:color w:val="000000"/>
            <w:sz w:val="24"/>
            <w:szCs w:val="24"/>
          </w:rPr>
          <w:t xml:space="preserve">, K.E., </w:t>
        </w:r>
        <w:proofErr w:type="spellStart"/>
        <w:r w:rsidR="00E55949">
          <w:rPr>
            <w:rFonts w:ascii="Times New Roman" w:eastAsia="Times New Roman" w:hAnsi="Times New Roman" w:cs="Times New Roman"/>
            <w:color w:val="000000"/>
            <w:sz w:val="24"/>
            <w:szCs w:val="24"/>
          </w:rPr>
          <w:t>Losos</w:t>
        </w:r>
        <w:proofErr w:type="spellEnd"/>
        <w:r w:rsidR="00E55949">
          <w:rPr>
            <w:rFonts w:ascii="Times New Roman" w:eastAsia="Times New Roman" w:hAnsi="Times New Roman" w:cs="Times New Roman"/>
            <w:color w:val="000000"/>
            <w:sz w:val="24"/>
            <w:szCs w:val="24"/>
          </w:rPr>
          <w:t xml:space="preserve">, E., Lugo, A., Lwanga, J., Mack, A.L., Martins, M., McGraw, W.S., McNab, R., Montag, L., Thompson, J.M., Nabe-Nielsen, J., Nakagawa, M., Nepal, S., </w:t>
        </w:r>
        <w:proofErr w:type="spellStart"/>
        <w:r w:rsidR="00E55949">
          <w:rPr>
            <w:rFonts w:ascii="Times New Roman" w:eastAsia="Times New Roman" w:hAnsi="Times New Roman" w:cs="Times New Roman"/>
            <w:color w:val="000000"/>
            <w:sz w:val="24"/>
            <w:szCs w:val="24"/>
          </w:rPr>
          <w:t>Norconk</w:t>
        </w:r>
        <w:proofErr w:type="spellEnd"/>
        <w:r w:rsidR="00E55949">
          <w:rPr>
            <w:rFonts w:ascii="Times New Roman" w:eastAsia="Times New Roman" w:hAnsi="Times New Roman" w:cs="Times New Roman"/>
            <w:color w:val="000000"/>
            <w:sz w:val="24"/>
            <w:szCs w:val="24"/>
          </w:rPr>
          <w:t xml:space="preserve">, M., Novotny, V., O’Donnell, S., </w:t>
        </w:r>
        <w:proofErr w:type="spellStart"/>
        <w:r w:rsidR="00E55949">
          <w:rPr>
            <w:rFonts w:ascii="Times New Roman" w:eastAsia="Times New Roman" w:hAnsi="Times New Roman" w:cs="Times New Roman"/>
            <w:color w:val="000000"/>
            <w:sz w:val="24"/>
            <w:szCs w:val="24"/>
          </w:rPr>
          <w:t>Opiang</w:t>
        </w:r>
        <w:proofErr w:type="spellEnd"/>
        <w:r w:rsidR="00E55949">
          <w:rPr>
            <w:rFonts w:ascii="Times New Roman" w:eastAsia="Times New Roman" w:hAnsi="Times New Roman" w:cs="Times New Roman"/>
            <w:color w:val="000000"/>
            <w:sz w:val="24"/>
            <w:szCs w:val="24"/>
          </w:rPr>
          <w:t xml:space="preserve">, M., </w:t>
        </w:r>
        <w:proofErr w:type="spellStart"/>
        <w:r w:rsidR="00E55949">
          <w:rPr>
            <w:rFonts w:ascii="Times New Roman" w:eastAsia="Times New Roman" w:hAnsi="Times New Roman" w:cs="Times New Roman"/>
            <w:color w:val="000000"/>
            <w:sz w:val="24"/>
            <w:szCs w:val="24"/>
          </w:rPr>
          <w:t>Ouboter</w:t>
        </w:r>
        <w:proofErr w:type="spellEnd"/>
        <w:r w:rsidR="00E55949">
          <w:rPr>
            <w:rFonts w:ascii="Times New Roman" w:eastAsia="Times New Roman" w:hAnsi="Times New Roman" w:cs="Times New Roman"/>
            <w:color w:val="000000"/>
            <w:sz w:val="24"/>
            <w:szCs w:val="24"/>
          </w:rPr>
          <w:t xml:space="preserve">, P., Parker, K., Parthasarathy, N., </w:t>
        </w:r>
        <w:proofErr w:type="spellStart"/>
        <w:r w:rsidR="00E55949">
          <w:rPr>
            <w:rFonts w:ascii="Times New Roman" w:eastAsia="Times New Roman" w:hAnsi="Times New Roman" w:cs="Times New Roman"/>
            <w:color w:val="000000"/>
            <w:sz w:val="24"/>
            <w:szCs w:val="24"/>
          </w:rPr>
          <w:t>Pisciotta</w:t>
        </w:r>
        <w:proofErr w:type="spellEnd"/>
        <w:r w:rsidR="00E55949">
          <w:rPr>
            <w:rFonts w:ascii="Times New Roman" w:eastAsia="Times New Roman" w:hAnsi="Times New Roman" w:cs="Times New Roman"/>
            <w:color w:val="000000"/>
            <w:sz w:val="24"/>
            <w:szCs w:val="24"/>
          </w:rPr>
          <w:t xml:space="preserve">, K., </w:t>
        </w:r>
        <w:proofErr w:type="spellStart"/>
        <w:r w:rsidR="00E55949">
          <w:rPr>
            <w:rFonts w:ascii="Times New Roman" w:eastAsia="Times New Roman" w:hAnsi="Times New Roman" w:cs="Times New Roman"/>
            <w:color w:val="000000"/>
            <w:sz w:val="24"/>
            <w:szCs w:val="24"/>
          </w:rPr>
          <w:t>Prawiradilaga</w:t>
        </w:r>
        <w:proofErr w:type="spellEnd"/>
        <w:r w:rsidR="00E55949">
          <w:rPr>
            <w:rFonts w:ascii="Times New Roman" w:eastAsia="Times New Roman" w:hAnsi="Times New Roman" w:cs="Times New Roman"/>
            <w:color w:val="000000"/>
            <w:sz w:val="24"/>
            <w:szCs w:val="24"/>
          </w:rPr>
          <w:t xml:space="preserve">, D., Pringle, C., </w:t>
        </w:r>
        <w:proofErr w:type="spellStart"/>
        <w:r w:rsidR="00E55949">
          <w:rPr>
            <w:rFonts w:ascii="Times New Roman" w:eastAsia="Times New Roman" w:hAnsi="Times New Roman" w:cs="Times New Roman"/>
            <w:color w:val="000000"/>
            <w:sz w:val="24"/>
            <w:szCs w:val="24"/>
          </w:rPr>
          <w:t>Rajathurai</w:t>
        </w:r>
        <w:proofErr w:type="spellEnd"/>
        <w:r w:rsidR="00E55949">
          <w:rPr>
            <w:rFonts w:ascii="Times New Roman" w:eastAsia="Times New Roman" w:hAnsi="Times New Roman" w:cs="Times New Roman"/>
            <w:color w:val="000000"/>
            <w:sz w:val="24"/>
            <w:szCs w:val="24"/>
          </w:rPr>
          <w:t xml:space="preserve">, S., Reichard, U., </w:t>
        </w:r>
        <w:proofErr w:type="spellStart"/>
        <w:r w:rsidR="00E55949">
          <w:rPr>
            <w:rFonts w:ascii="Times New Roman" w:eastAsia="Times New Roman" w:hAnsi="Times New Roman" w:cs="Times New Roman"/>
            <w:color w:val="000000"/>
            <w:sz w:val="24"/>
            <w:szCs w:val="24"/>
          </w:rPr>
          <w:t>Reinartz</w:t>
        </w:r>
        <w:proofErr w:type="spellEnd"/>
        <w:r w:rsidR="00E55949">
          <w:rPr>
            <w:rFonts w:ascii="Times New Roman" w:eastAsia="Times New Roman" w:hAnsi="Times New Roman" w:cs="Times New Roman"/>
            <w:color w:val="000000"/>
            <w:sz w:val="24"/>
            <w:szCs w:val="24"/>
          </w:rPr>
          <w:t xml:space="preserve">, G., Renton, K., Reynolds, G., Reynolds, V., Riley, E., </w:t>
        </w:r>
        <w:proofErr w:type="spellStart"/>
        <w:r w:rsidR="00E55949">
          <w:rPr>
            <w:rFonts w:ascii="Times New Roman" w:eastAsia="Times New Roman" w:hAnsi="Times New Roman" w:cs="Times New Roman"/>
            <w:color w:val="000000"/>
            <w:sz w:val="24"/>
            <w:szCs w:val="24"/>
          </w:rPr>
          <w:t>Rödel</w:t>
        </w:r>
        <w:proofErr w:type="spellEnd"/>
        <w:r w:rsidR="00E55949">
          <w:rPr>
            <w:rFonts w:ascii="Times New Roman" w:eastAsia="Times New Roman" w:hAnsi="Times New Roman" w:cs="Times New Roman"/>
            <w:color w:val="000000"/>
            <w:sz w:val="24"/>
            <w:szCs w:val="24"/>
          </w:rPr>
          <w:t xml:space="preserve">, M.-O., Rothman, J., Round, P., Sakai, S., </w:t>
        </w:r>
        <w:proofErr w:type="spellStart"/>
        <w:r w:rsidR="00E55949">
          <w:rPr>
            <w:rFonts w:ascii="Times New Roman" w:eastAsia="Times New Roman" w:hAnsi="Times New Roman" w:cs="Times New Roman"/>
            <w:color w:val="000000"/>
            <w:sz w:val="24"/>
            <w:szCs w:val="24"/>
          </w:rPr>
          <w:t>Sanaiotti</w:t>
        </w:r>
        <w:proofErr w:type="spellEnd"/>
        <w:r w:rsidR="00E55949">
          <w:rPr>
            <w:rFonts w:ascii="Times New Roman" w:eastAsia="Times New Roman" w:hAnsi="Times New Roman" w:cs="Times New Roman"/>
            <w:color w:val="000000"/>
            <w:sz w:val="24"/>
            <w:szCs w:val="24"/>
          </w:rPr>
          <w:t xml:space="preserve">, T., </w:t>
        </w:r>
        <w:proofErr w:type="spellStart"/>
        <w:r w:rsidR="00E55949">
          <w:rPr>
            <w:rFonts w:ascii="Times New Roman" w:eastAsia="Times New Roman" w:hAnsi="Times New Roman" w:cs="Times New Roman"/>
            <w:color w:val="000000"/>
            <w:sz w:val="24"/>
            <w:szCs w:val="24"/>
          </w:rPr>
          <w:t>Savini</w:t>
        </w:r>
        <w:proofErr w:type="spellEnd"/>
        <w:r w:rsidR="00E55949">
          <w:rPr>
            <w:rFonts w:ascii="Times New Roman" w:eastAsia="Times New Roman" w:hAnsi="Times New Roman" w:cs="Times New Roman"/>
            <w:color w:val="000000"/>
            <w:sz w:val="24"/>
            <w:szCs w:val="24"/>
          </w:rPr>
          <w:t xml:space="preserve">, T., </w:t>
        </w:r>
        <w:proofErr w:type="spellStart"/>
        <w:r w:rsidR="00E55949">
          <w:rPr>
            <w:rFonts w:ascii="Times New Roman" w:eastAsia="Times New Roman" w:hAnsi="Times New Roman" w:cs="Times New Roman"/>
            <w:color w:val="000000"/>
            <w:sz w:val="24"/>
            <w:szCs w:val="24"/>
          </w:rPr>
          <w:t>Schaab</w:t>
        </w:r>
        <w:proofErr w:type="spellEnd"/>
        <w:r w:rsidR="00E55949">
          <w:rPr>
            <w:rFonts w:ascii="Times New Roman" w:eastAsia="Times New Roman" w:hAnsi="Times New Roman" w:cs="Times New Roman"/>
            <w:color w:val="000000"/>
            <w:sz w:val="24"/>
            <w:szCs w:val="24"/>
          </w:rPr>
          <w:t xml:space="preserve">, G., </w:t>
        </w:r>
        <w:proofErr w:type="spellStart"/>
        <w:r w:rsidR="00E55949">
          <w:rPr>
            <w:rFonts w:ascii="Times New Roman" w:eastAsia="Times New Roman" w:hAnsi="Times New Roman" w:cs="Times New Roman"/>
            <w:color w:val="000000"/>
            <w:sz w:val="24"/>
            <w:szCs w:val="24"/>
          </w:rPr>
          <w:t>Seidensticker</w:t>
        </w:r>
        <w:proofErr w:type="spellEnd"/>
        <w:r w:rsidR="00E55949">
          <w:rPr>
            <w:rFonts w:ascii="Times New Roman" w:eastAsia="Times New Roman" w:hAnsi="Times New Roman" w:cs="Times New Roman"/>
            <w:color w:val="000000"/>
            <w:sz w:val="24"/>
            <w:szCs w:val="24"/>
          </w:rPr>
          <w:t xml:space="preserve">, J., Siaka, A., </w:t>
        </w:r>
        <w:proofErr w:type="spellStart"/>
        <w:r w:rsidR="00E55949">
          <w:rPr>
            <w:rFonts w:ascii="Times New Roman" w:eastAsia="Times New Roman" w:hAnsi="Times New Roman" w:cs="Times New Roman"/>
            <w:color w:val="000000"/>
            <w:sz w:val="24"/>
            <w:szCs w:val="24"/>
          </w:rPr>
          <w:t>Silman</w:t>
        </w:r>
        <w:proofErr w:type="spellEnd"/>
        <w:r w:rsidR="00E55949">
          <w:rPr>
            <w:rFonts w:ascii="Times New Roman" w:eastAsia="Times New Roman" w:hAnsi="Times New Roman" w:cs="Times New Roman"/>
            <w:color w:val="000000"/>
            <w:sz w:val="24"/>
            <w:szCs w:val="24"/>
          </w:rPr>
          <w:t xml:space="preserve">, M.R., Smith, T.B., de Almeida, S.S., Sodhi, N., Stanford, C., Stewart, K., Stokes, E., Stoner, K.E., Sukumar, R., </w:t>
        </w:r>
        <w:proofErr w:type="spellStart"/>
        <w:r w:rsidR="00E55949">
          <w:rPr>
            <w:rFonts w:ascii="Times New Roman" w:eastAsia="Times New Roman" w:hAnsi="Times New Roman" w:cs="Times New Roman"/>
            <w:color w:val="000000"/>
            <w:sz w:val="24"/>
            <w:szCs w:val="24"/>
          </w:rPr>
          <w:t>Surbeck</w:t>
        </w:r>
        <w:proofErr w:type="spellEnd"/>
        <w:r w:rsidR="00E55949">
          <w:rPr>
            <w:rFonts w:ascii="Times New Roman" w:eastAsia="Times New Roman" w:hAnsi="Times New Roman" w:cs="Times New Roman"/>
            <w:color w:val="000000"/>
            <w:sz w:val="24"/>
            <w:szCs w:val="24"/>
          </w:rPr>
          <w:t xml:space="preserve">, M., Tobler, M., </w:t>
        </w:r>
        <w:proofErr w:type="spellStart"/>
        <w:r w:rsidR="00E55949">
          <w:rPr>
            <w:rFonts w:ascii="Times New Roman" w:eastAsia="Times New Roman" w:hAnsi="Times New Roman" w:cs="Times New Roman"/>
            <w:color w:val="000000"/>
            <w:sz w:val="24"/>
            <w:szCs w:val="24"/>
          </w:rPr>
          <w:t>Tscharntke</w:t>
        </w:r>
        <w:proofErr w:type="spellEnd"/>
        <w:r w:rsidR="00E55949">
          <w:rPr>
            <w:rFonts w:ascii="Times New Roman" w:eastAsia="Times New Roman" w:hAnsi="Times New Roman" w:cs="Times New Roman"/>
            <w:color w:val="000000"/>
            <w:sz w:val="24"/>
            <w:szCs w:val="24"/>
          </w:rPr>
          <w:t xml:space="preserve">, T., </w:t>
        </w:r>
        <w:proofErr w:type="spellStart"/>
        <w:r w:rsidR="00E55949">
          <w:rPr>
            <w:rFonts w:ascii="Times New Roman" w:eastAsia="Times New Roman" w:hAnsi="Times New Roman" w:cs="Times New Roman"/>
            <w:color w:val="000000"/>
            <w:sz w:val="24"/>
            <w:szCs w:val="24"/>
          </w:rPr>
          <w:t>Turkalo</w:t>
        </w:r>
        <w:proofErr w:type="spellEnd"/>
        <w:r w:rsidR="00E55949">
          <w:rPr>
            <w:rFonts w:ascii="Times New Roman" w:eastAsia="Times New Roman" w:hAnsi="Times New Roman" w:cs="Times New Roman"/>
            <w:color w:val="000000"/>
            <w:sz w:val="24"/>
            <w:szCs w:val="24"/>
          </w:rPr>
          <w:t xml:space="preserve">, A., </w:t>
        </w:r>
        <w:proofErr w:type="spellStart"/>
        <w:r w:rsidR="00E55949">
          <w:rPr>
            <w:rFonts w:ascii="Times New Roman" w:eastAsia="Times New Roman" w:hAnsi="Times New Roman" w:cs="Times New Roman"/>
            <w:color w:val="000000"/>
            <w:sz w:val="24"/>
            <w:szCs w:val="24"/>
          </w:rPr>
          <w:lastRenderedPageBreak/>
          <w:t>Umapathy</w:t>
        </w:r>
        <w:proofErr w:type="spellEnd"/>
        <w:r w:rsidR="00E55949">
          <w:rPr>
            <w:rFonts w:ascii="Times New Roman" w:eastAsia="Times New Roman" w:hAnsi="Times New Roman" w:cs="Times New Roman"/>
            <w:color w:val="000000"/>
            <w:sz w:val="24"/>
            <w:szCs w:val="24"/>
          </w:rPr>
          <w:t xml:space="preserve">, G., van </w:t>
        </w:r>
        <w:proofErr w:type="spellStart"/>
        <w:r w:rsidR="00E55949">
          <w:rPr>
            <w:rFonts w:ascii="Times New Roman" w:eastAsia="Times New Roman" w:hAnsi="Times New Roman" w:cs="Times New Roman"/>
            <w:color w:val="000000"/>
            <w:sz w:val="24"/>
            <w:szCs w:val="24"/>
          </w:rPr>
          <w:t>Weerd</w:t>
        </w:r>
        <w:proofErr w:type="spellEnd"/>
        <w:r w:rsidR="00E55949">
          <w:rPr>
            <w:rFonts w:ascii="Times New Roman" w:eastAsia="Times New Roman" w:hAnsi="Times New Roman" w:cs="Times New Roman"/>
            <w:color w:val="000000"/>
            <w:sz w:val="24"/>
            <w:szCs w:val="24"/>
          </w:rPr>
          <w:t xml:space="preserve">, M., Rivera, J.V., Venkataraman, M., Venn, L., </w:t>
        </w:r>
        <w:proofErr w:type="spellStart"/>
        <w:r w:rsidR="00E55949">
          <w:rPr>
            <w:rFonts w:ascii="Times New Roman" w:eastAsia="Times New Roman" w:hAnsi="Times New Roman" w:cs="Times New Roman"/>
            <w:color w:val="000000"/>
            <w:sz w:val="24"/>
            <w:szCs w:val="24"/>
          </w:rPr>
          <w:t>Verea</w:t>
        </w:r>
        <w:proofErr w:type="spellEnd"/>
        <w:r w:rsidR="00E55949">
          <w:rPr>
            <w:rFonts w:ascii="Times New Roman" w:eastAsia="Times New Roman" w:hAnsi="Times New Roman" w:cs="Times New Roman"/>
            <w:color w:val="000000"/>
            <w:sz w:val="24"/>
            <w:szCs w:val="24"/>
          </w:rPr>
          <w:t xml:space="preserve">, C., de Castilho, C.V., </w:t>
        </w:r>
        <w:proofErr w:type="spellStart"/>
        <w:r w:rsidR="00E55949">
          <w:rPr>
            <w:rFonts w:ascii="Times New Roman" w:eastAsia="Times New Roman" w:hAnsi="Times New Roman" w:cs="Times New Roman"/>
            <w:color w:val="000000"/>
            <w:sz w:val="24"/>
            <w:szCs w:val="24"/>
          </w:rPr>
          <w:t>Waltert</w:t>
        </w:r>
        <w:proofErr w:type="spellEnd"/>
        <w:r w:rsidR="00E55949">
          <w:rPr>
            <w:rFonts w:ascii="Times New Roman" w:eastAsia="Times New Roman" w:hAnsi="Times New Roman" w:cs="Times New Roman"/>
            <w:color w:val="000000"/>
            <w:sz w:val="24"/>
            <w:szCs w:val="24"/>
          </w:rPr>
          <w:t xml:space="preserve">, M., Wang, B., Watts, D., Weber, W., West, P., Whitacre, D., Whitney, K., Wilkie, D., Williams, S., Wright, D.D., Wright, P., </w:t>
        </w:r>
        <w:proofErr w:type="spellStart"/>
        <w:r w:rsidR="00E55949">
          <w:rPr>
            <w:rFonts w:ascii="Times New Roman" w:eastAsia="Times New Roman" w:hAnsi="Times New Roman" w:cs="Times New Roman"/>
            <w:color w:val="000000"/>
            <w:sz w:val="24"/>
            <w:szCs w:val="24"/>
          </w:rPr>
          <w:t>Xiankai</w:t>
        </w:r>
        <w:proofErr w:type="spellEnd"/>
        <w:r w:rsidR="00E55949">
          <w:rPr>
            <w:rFonts w:ascii="Times New Roman" w:eastAsia="Times New Roman" w:hAnsi="Times New Roman" w:cs="Times New Roman"/>
            <w:color w:val="000000"/>
            <w:sz w:val="24"/>
            <w:szCs w:val="24"/>
          </w:rPr>
          <w:t xml:space="preserve">, L., </w:t>
        </w:r>
        <w:proofErr w:type="spellStart"/>
        <w:r w:rsidR="00E55949">
          <w:rPr>
            <w:rFonts w:ascii="Times New Roman" w:eastAsia="Times New Roman" w:hAnsi="Times New Roman" w:cs="Times New Roman"/>
            <w:color w:val="000000"/>
            <w:sz w:val="24"/>
            <w:szCs w:val="24"/>
          </w:rPr>
          <w:t>Yonzon</w:t>
        </w:r>
        <w:proofErr w:type="spellEnd"/>
        <w:r w:rsidR="00E55949">
          <w:rPr>
            <w:rFonts w:ascii="Times New Roman" w:eastAsia="Times New Roman" w:hAnsi="Times New Roman" w:cs="Times New Roman"/>
            <w:color w:val="000000"/>
            <w:sz w:val="24"/>
            <w:szCs w:val="24"/>
          </w:rPr>
          <w:t xml:space="preserve">, P. &amp; </w:t>
        </w:r>
        <w:proofErr w:type="spellStart"/>
        <w:r w:rsidR="00E55949">
          <w:rPr>
            <w:rFonts w:ascii="Times New Roman" w:eastAsia="Times New Roman" w:hAnsi="Times New Roman" w:cs="Times New Roman"/>
            <w:color w:val="000000"/>
            <w:sz w:val="24"/>
            <w:szCs w:val="24"/>
          </w:rPr>
          <w:t>Zamzani</w:t>
        </w:r>
        <w:proofErr w:type="spellEnd"/>
        <w:r w:rsidR="00E55949">
          <w:rPr>
            <w:rFonts w:ascii="Times New Roman" w:eastAsia="Times New Roman" w:hAnsi="Times New Roman" w:cs="Times New Roman"/>
            <w:color w:val="000000"/>
            <w:sz w:val="24"/>
            <w:szCs w:val="24"/>
          </w:rPr>
          <w:t xml:space="preserve">, F. (2012). Averting biodiversity collapse in tropical forest protected areas. </w:t>
        </w:r>
      </w:hyperlink>
      <w:hyperlink r:id="rId82">
        <w:r w:rsidR="00E55949">
          <w:rPr>
            <w:rFonts w:ascii="Times New Roman" w:eastAsia="Times New Roman" w:hAnsi="Times New Roman" w:cs="Times New Roman"/>
            <w:i/>
            <w:color w:val="000000"/>
            <w:sz w:val="24"/>
            <w:szCs w:val="24"/>
          </w:rPr>
          <w:t>Nature</w:t>
        </w:r>
      </w:hyperlink>
      <w:hyperlink r:id="rId83">
        <w:r w:rsidR="00E55949">
          <w:rPr>
            <w:rFonts w:ascii="Times New Roman" w:eastAsia="Times New Roman" w:hAnsi="Times New Roman" w:cs="Times New Roman"/>
            <w:color w:val="000000"/>
            <w:sz w:val="24"/>
            <w:szCs w:val="24"/>
          </w:rPr>
          <w:t>, 489, 290–294.</w:t>
        </w:r>
      </w:hyperlink>
    </w:p>
    <w:p w14:paraId="363B21AC"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4">
        <w:r w:rsidR="00E55949">
          <w:rPr>
            <w:rFonts w:ascii="Times New Roman" w:eastAsia="Times New Roman" w:hAnsi="Times New Roman" w:cs="Times New Roman"/>
            <w:color w:val="000000"/>
            <w:sz w:val="24"/>
            <w:szCs w:val="24"/>
          </w:rPr>
          <w:t xml:space="preserve">Lawson, B., </w:t>
        </w:r>
        <w:proofErr w:type="spellStart"/>
        <w:r w:rsidR="00E55949">
          <w:rPr>
            <w:rFonts w:ascii="Times New Roman" w:eastAsia="Times New Roman" w:hAnsi="Times New Roman" w:cs="Times New Roman"/>
            <w:color w:val="000000"/>
            <w:sz w:val="24"/>
            <w:szCs w:val="24"/>
          </w:rPr>
          <w:t>Neimanis</w:t>
        </w:r>
        <w:proofErr w:type="spellEnd"/>
        <w:r w:rsidR="00E55949">
          <w:rPr>
            <w:rFonts w:ascii="Times New Roman" w:eastAsia="Times New Roman" w:hAnsi="Times New Roman" w:cs="Times New Roman"/>
            <w:color w:val="000000"/>
            <w:sz w:val="24"/>
            <w:szCs w:val="24"/>
          </w:rPr>
          <w:t xml:space="preserve">, A., Lavazza, A., López-Olvera, J.R., Tavernier, P., </w:t>
        </w:r>
        <w:proofErr w:type="spellStart"/>
        <w:r w:rsidR="00E55949">
          <w:rPr>
            <w:rFonts w:ascii="Times New Roman" w:eastAsia="Times New Roman" w:hAnsi="Times New Roman" w:cs="Times New Roman"/>
            <w:color w:val="000000"/>
            <w:sz w:val="24"/>
            <w:szCs w:val="24"/>
          </w:rPr>
          <w:t>Billinis</w:t>
        </w:r>
        <w:proofErr w:type="spellEnd"/>
        <w:r w:rsidR="00E55949">
          <w:rPr>
            <w:rFonts w:ascii="Times New Roman" w:eastAsia="Times New Roman" w:hAnsi="Times New Roman" w:cs="Times New Roman"/>
            <w:color w:val="000000"/>
            <w:sz w:val="24"/>
            <w:szCs w:val="24"/>
          </w:rPr>
          <w:t xml:space="preserve">, C., Duff, J.P., Mladenov, D.T., </w:t>
        </w:r>
        <w:proofErr w:type="spellStart"/>
        <w:r w:rsidR="00E55949">
          <w:rPr>
            <w:rFonts w:ascii="Times New Roman" w:eastAsia="Times New Roman" w:hAnsi="Times New Roman" w:cs="Times New Roman"/>
            <w:color w:val="000000"/>
            <w:sz w:val="24"/>
            <w:szCs w:val="24"/>
          </w:rPr>
          <w:t>Rijks</w:t>
        </w:r>
        <w:proofErr w:type="spellEnd"/>
        <w:r w:rsidR="00E55949">
          <w:rPr>
            <w:rFonts w:ascii="Times New Roman" w:eastAsia="Times New Roman" w:hAnsi="Times New Roman" w:cs="Times New Roman"/>
            <w:color w:val="000000"/>
            <w:sz w:val="24"/>
            <w:szCs w:val="24"/>
          </w:rPr>
          <w:t xml:space="preserve">, J.M., </w:t>
        </w:r>
        <w:proofErr w:type="spellStart"/>
        <w:r w:rsidR="00E55949">
          <w:rPr>
            <w:rFonts w:ascii="Times New Roman" w:eastAsia="Times New Roman" w:hAnsi="Times New Roman" w:cs="Times New Roman"/>
            <w:color w:val="000000"/>
            <w:sz w:val="24"/>
            <w:szCs w:val="24"/>
          </w:rPr>
          <w:t>Savić</w:t>
        </w:r>
        <w:proofErr w:type="spellEnd"/>
        <w:r w:rsidR="00E55949">
          <w:rPr>
            <w:rFonts w:ascii="Times New Roman" w:eastAsia="Times New Roman" w:hAnsi="Times New Roman" w:cs="Times New Roman"/>
            <w:color w:val="000000"/>
            <w:sz w:val="24"/>
            <w:szCs w:val="24"/>
          </w:rPr>
          <w:t xml:space="preserve">, S., </w:t>
        </w:r>
        <w:proofErr w:type="spellStart"/>
        <w:r w:rsidR="00E55949">
          <w:rPr>
            <w:rFonts w:ascii="Times New Roman" w:eastAsia="Times New Roman" w:hAnsi="Times New Roman" w:cs="Times New Roman"/>
            <w:color w:val="000000"/>
            <w:sz w:val="24"/>
            <w:szCs w:val="24"/>
          </w:rPr>
          <w:t>Wibbelt</w:t>
        </w:r>
        <w:proofErr w:type="spellEnd"/>
        <w:r w:rsidR="00E55949">
          <w:rPr>
            <w:rFonts w:ascii="Times New Roman" w:eastAsia="Times New Roman" w:hAnsi="Times New Roman" w:cs="Times New Roman"/>
            <w:color w:val="000000"/>
            <w:sz w:val="24"/>
            <w:szCs w:val="24"/>
          </w:rPr>
          <w:t>, G., Ryser-</w:t>
        </w:r>
        <w:proofErr w:type="spellStart"/>
        <w:r w:rsidR="00E55949">
          <w:rPr>
            <w:rFonts w:ascii="Times New Roman" w:eastAsia="Times New Roman" w:hAnsi="Times New Roman" w:cs="Times New Roman"/>
            <w:color w:val="000000"/>
            <w:sz w:val="24"/>
            <w:szCs w:val="24"/>
          </w:rPr>
          <w:t>Degiorgis</w:t>
        </w:r>
        <w:proofErr w:type="spellEnd"/>
        <w:r w:rsidR="00E55949">
          <w:rPr>
            <w:rFonts w:ascii="Times New Roman" w:eastAsia="Times New Roman" w:hAnsi="Times New Roman" w:cs="Times New Roman"/>
            <w:color w:val="000000"/>
            <w:sz w:val="24"/>
            <w:szCs w:val="24"/>
          </w:rPr>
          <w:t xml:space="preserve">, M.-P. &amp; </w:t>
        </w:r>
        <w:proofErr w:type="spellStart"/>
        <w:r w:rsidR="00E55949">
          <w:rPr>
            <w:rFonts w:ascii="Times New Roman" w:eastAsia="Times New Roman" w:hAnsi="Times New Roman" w:cs="Times New Roman"/>
            <w:color w:val="000000"/>
            <w:sz w:val="24"/>
            <w:szCs w:val="24"/>
          </w:rPr>
          <w:t>Kuiken</w:t>
        </w:r>
        <w:proofErr w:type="spellEnd"/>
        <w:r w:rsidR="00E55949">
          <w:rPr>
            <w:rFonts w:ascii="Times New Roman" w:eastAsia="Times New Roman" w:hAnsi="Times New Roman" w:cs="Times New Roman"/>
            <w:color w:val="000000"/>
            <w:sz w:val="24"/>
            <w:szCs w:val="24"/>
          </w:rPr>
          <w:t xml:space="preserve">, T. (2021). How to Start Up a National Wildlife Health Surveillance </w:t>
        </w:r>
        <w:proofErr w:type="spellStart"/>
        <w:r w:rsidR="00E55949">
          <w:rPr>
            <w:rFonts w:ascii="Times New Roman" w:eastAsia="Times New Roman" w:hAnsi="Times New Roman" w:cs="Times New Roman"/>
            <w:color w:val="000000"/>
            <w:sz w:val="24"/>
            <w:szCs w:val="24"/>
          </w:rPr>
          <w:t>Programme</w:t>
        </w:r>
        <w:proofErr w:type="spellEnd"/>
        <w:r w:rsidR="00E55949">
          <w:rPr>
            <w:rFonts w:ascii="Times New Roman" w:eastAsia="Times New Roman" w:hAnsi="Times New Roman" w:cs="Times New Roman"/>
            <w:color w:val="000000"/>
            <w:sz w:val="24"/>
            <w:szCs w:val="24"/>
          </w:rPr>
          <w:t xml:space="preserve">. </w:t>
        </w:r>
      </w:hyperlink>
      <w:hyperlink r:id="rId85">
        <w:r w:rsidR="00E55949">
          <w:rPr>
            <w:rFonts w:ascii="Times New Roman" w:eastAsia="Times New Roman" w:hAnsi="Times New Roman" w:cs="Times New Roman"/>
            <w:i/>
            <w:color w:val="000000"/>
            <w:sz w:val="24"/>
            <w:szCs w:val="24"/>
          </w:rPr>
          <w:t>Animals (Basel)</w:t>
        </w:r>
      </w:hyperlink>
      <w:hyperlink r:id="rId86">
        <w:r w:rsidR="00E55949">
          <w:rPr>
            <w:rFonts w:ascii="Times New Roman" w:eastAsia="Times New Roman" w:hAnsi="Times New Roman" w:cs="Times New Roman"/>
            <w:color w:val="000000"/>
            <w:sz w:val="24"/>
            <w:szCs w:val="24"/>
          </w:rPr>
          <w:t>, 11.</w:t>
        </w:r>
      </w:hyperlink>
    </w:p>
    <w:p w14:paraId="15879E27" w14:textId="77777777" w:rsidR="00E55949" w:rsidRPr="00C64AC4"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36"/>
          <w:szCs w:val="36"/>
        </w:rPr>
      </w:pPr>
      <w:proofErr w:type="spellStart"/>
      <w:r w:rsidRPr="00C64AC4">
        <w:rPr>
          <w:rFonts w:ascii="Times New Roman" w:hAnsi="Times New Roman" w:cs="Times New Roman"/>
          <w:color w:val="222222"/>
          <w:sz w:val="24"/>
          <w:szCs w:val="24"/>
          <w:shd w:val="clear" w:color="auto" w:fill="FFFFFF"/>
        </w:rPr>
        <w:t>Leguia</w:t>
      </w:r>
      <w:proofErr w:type="spellEnd"/>
      <w:r w:rsidRPr="00C64AC4">
        <w:rPr>
          <w:rFonts w:ascii="Times New Roman" w:hAnsi="Times New Roman" w:cs="Times New Roman"/>
          <w:color w:val="222222"/>
          <w:sz w:val="24"/>
          <w:szCs w:val="24"/>
          <w:shd w:val="clear" w:color="auto" w:fill="FFFFFF"/>
        </w:rPr>
        <w:t>, M., Garcia-</w:t>
      </w:r>
      <w:proofErr w:type="spellStart"/>
      <w:r w:rsidRPr="00C64AC4">
        <w:rPr>
          <w:rFonts w:ascii="Times New Roman" w:hAnsi="Times New Roman" w:cs="Times New Roman"/>
          <w:color w:val="222222"/>
          <w:sz w:val="24"/>
          <w:szCs w:val="24"/>
          <w:shd w:val="clear" w:color="auto" w:fill="FFFFFF"/>
        </w:rPr>
        <w:t>Glaessner</w:t>
      </w:r>
      <w:proofErr w:type="spellEnd"/>
      <w:r w:rsidRPr="00C64AC4">
        <w:rPr>
          <w:rFonts w:ascii="Times New Roman" w:hAnsi="Times New Roman" w:cs="Times New Roman"/>
          <w:color w:val="222222"/>
          <w:sz w:val="24"/>
          <w:szCs w:val="24"/>
          <w:shd w:val="clear" w:color="auto" w:fill="FFFFFF"/>
        </w:rPr>
        <w:t xml:space="preserve">, A., Muñoz-Saavedra, B., Juarez, D., Barrera, P., Calvo-Mac, C., Jara, J., Silva, W., </w:t>
      </w:r>
      <w:proofErr w:type="spellStart"/>
      <w:r w:rsidRPr="00C64AC4">
        <w:rPr>
          <w:rFonts w:ascii="Times New Roman" w:hAnsi="Times New Roman" w:cs="Times New Roman"/>
          <w:color w:val="222222"/>
          <w:sz w:val="24"/>
          <w:szCs w:val="24"/>
          <w:shd w:val="clear" w:color="auto" w:fill="FFFFFF"/>
        </w:rPr>
        <w:t>Ploog</w:t>
      </w:r>
      <w:proofErr w:type="spellEnd"/>
      <w:r w:rsidRPr="00C64AC4">
        <w:rPr>
          <w:rFonts w:ascii="Times New Roman" w:hAnsi="Times New Roman" w:cs="Times New Roman"/>
          <w:color w:val="222222"/>
          <w:sz w:val="24"/>
          <w:szCs w:val="24"/>
          <w:shd w:val="clear" w:color="auto" w:fill="FFFFFF"/>
        </w:rPr>
        <w:t xml:space="preserve">, K., Amaro, L. &amp; </w:t>
      </w:r>
      <w:proofErr w:type="spellStart"/>
      <w:r w:rsidRPr="00C64AC4">
        <w:rPr>
          <w:rFonts w:ascii="Times New Roman" w:hAnsi="Times New Roman" w:cs="Times New Roman"/>
          <w:color w:val="222222"/>
          <w:sz w:val="24"/>
          <w:szCs w:val="24"/>
          <w:shd w:val="clear" w:color="auto" w:fill="FFFFFF"/>
        </w:rPr>
        <w:t>Colchao-Claux</w:t>
      </w:r>
      <w:proofErr w:type="spellEnd"/>
      <w:r w:rsidRPr="00C64AC4">
        <w:rPr>
          <w:rFonts w:ascii="Times New Roman" w:hAnsi="Times New Roman" w:cs="Times New Roman"/>
          <w:color w:val="222222"/>
          <w:sz w:val="24"/>
          <w:szCs w:val="24"/>
          <w:shd w:val="clear" w:color="auto" w:fill="FFFFFF"/>
        </w:rPr>
        <w:t>, P. (2023). Highly pathogenic avian influenza A (H5N1) in marine mammals and seabirds in Peru. </w:t>
      </w:r>
      <w:r w:rsidRPr="00C64AC4">
        <w:rPr>
          <w:rFonts w:ascii="Times New Roman" w:hAnsi="Times New Roman" w:cs="Times New Roman"/>
          <w:i/>
          <w:iCs/>
          <w:color w:val="222222"/>
          <w:sz w:val="24"/>
          <w:szCs w:val="24"/>
          <w:shd w:val="clear" w:color="auto" w:fill="FFFFFF"/>
        </w:rPr>
        <w:t>Nat. Comm.</w:t>
      </w:r>
      <w:r w:rsidRPr="00C64AC4">
        <w:rPr>
          <w:rFonts w:ascii="Times New Roman" w:hAnsi="Times New Roman" w:cs="Times New Roman"/>
          <w:color w:val="222222"/>
          <w:sz w:val="24"/>
          <w:szCs w:val="24"/>
          <w:shd w:val="clear" w:color="auto" w:fill="FFFFFF"/>
        </w:rPr>
        <w:t>, 14, p.5489.</w:t>
      </w:r>
    </w:p>
    <w:p w14:paraId="0ECAE968"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7">
        <w:proofErr w:type="spellStart"/>
        <w:r w:rsidR="00E55949">
          <w:rPr>
            <w:rFonts w:ascii="Times New Roman" w:eastAsia="Times New Roman" w:hAnsi="Times New Roman" w:cs="Times New Roman"/>
            <w:color w:val="000000"/>
            <w:sz w:val="24"/>
            <w:szCs w:val="24"/>
          </w:rPr>
          <w:t>Machalaba</w:t>
        </w:r>
        <w:proofErr w:type="spellEnd"/>
        <w:r w:rsidR="00E55949">
          <w:rPr>
            <w:rFonts w:ascii="Times New Roman" w:eastAsia="Times New Roman" w:hAnsi="Times New Roman" w:cs="Times New Roman"/>
            <w:color w:val="000000"/>
            <w:sz w:val="24"/>
            <w:szCs w:val="24"/>
          </w:rPr>
          <w:t xml:space="preserve">, C., </w:t>
        </w:r>
        <w:proofErr w:type="spellStart"/>
        <w:r w:rsidR="00E55949">
          <w:rPr>
            <w:rFonts w:ascii="Times New Roman" w:eastAsia="Times New Roman" w:hAnsi="Times New Roman" w:cs="Times New Roman"/>
            <w:color w:val="000000"/>
            <w:sz w:val="24"/>
            <w:szCs w:val="24"/>
          </w:rPr>
          <w:t>Feferholtz</w:t>
        </w:r>
        <w:proofErr w:type="spellEnd"/>
        <w:r w:rsidR="00E55949">
          <w:rPr>
            <w:rFonts w:ascii="Times New Roman" w:eastAsia="Times New Roman" w:hAnsi="Times New Roman" w:cs="Times New Roman"/>
            <w:color w:val="000000"/>
            <w:sz w:val="24"/>
            <w:szCs w:val="24"/>
          </w:rPr>
          <w:t xml:space="preserve">, Y., Uhart, M. &amp; </w:t>
        </w:r>
        <w:proofErr w:type="spellStart"/>
        <w:r w:rsidR="00E55949">
          <w:rPr>
            <w:rFonts w:ascii="Times New Roman" w:eastAsia="Times New Roman" w:hAnsi="Times New Roman" w:cs="Times New Roman"/>
            <w:color w:val="000000"/>
            <w:sz w:val="24"/>
            <w:szCs w:val="24"/>
          </w:rPr>
          <w:t>Karesh</w:t>
        </w:r>
        <w:proofErr w:type="spellEnd"/>
        <w:r w:rsidR="00E55949">
          <w:rPr>
            <w:rFonts w:ascii="Times New Roman" w:eastAsia="Times New Roman" w:hAnsi="Times New Roman" w:cs="Times New Roman"/>
            <w:color w:val="000000"/>
            <w:sz w:val="24"/>
            <w:szCs w:val="24"/>
          </w:rPr>
          <w:t xml:space="preserve">, W.B. (2020). Wildlife conservation status and disease trends: ten years of reports to the Worldwide Monitoring System for Wild Animal Diseases. </w:t>
        </w:r>
      </w:hyperlink>
      <w:hyperlink r:id="rId88">
        <w:r w:rsidR="00E55949">
          <w:rPr>
            <w:rFonts w:ascii="Times New Roman" w:eastAsia="Times New Roman" w:hAnsi="Times New Roman" w:cs="Times New Roman"/>
            <w:i/>
            <w:color w:val="000000"/>
            <w:sz w:val="24"/>
            <w:szCs w:val="24"/>
          </w:rPr>
          <w:t>Rev. Sci. Tech.</w:t>
        </w:r>
      </w:hyperlink>
      <w:hyperlink r:id="rId89">
        <w:r w:rsidR="00E55949">
          <w:rPr>
            <w:rFonts w:ascii="Times New Roman" w:eastAsia="Times New Roman" w:hAnsi="Times New Roman" w:cs="Times New Roman"/>
            <w:color w:val="000000"/>
            <w:sz w:val="24"/>
            <w:szCs w:val="24"/>
          </w:rPr>
          <w:t>, 39, 991–1001.</w:t>
        </w:r>
      </w:hyperlink>
    </w:p>
    <w:p w14:paraId="1968E6D7"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0">
        <w:proofErr w:type="spellStart"/>
        <w:r w:rsidR="00E55949">
          <w:rPr>
            <w:rFonts w:ascii="Times New Roman" w:eastAsia="Times New Roman" w:hAnsi="Times New Roman" w:cs="Times New Roman"/>
            <w:color w:val="000000"/>
            <w:sz w:val="24"/>
            <w:szCs w:val="24"/>
          </w:rPr>
          <w:t>Machalaba</w:t>
        </w:r>
        <w:proofErr w:type="spellEnd"/>
        <w:r w:rsidR="00E55949">
          <w:rPr>
            <w:rFonts w:ascii="Times New Roman" w:eastAsia="Times New Roman" w:hAnsi="Times New Roman" w:cs="Times New Roman"/>
            <w:color w:val="000000"/>
            <w:sz w:val="24"/>
            <w:szCs w:val="24"/>
          </w:rPr>
          <w:t>, C., Uhart, M., Ryser-</w:t>
        </w:r>
        <w:proofErr w:type="spellStart"/>
        <w:r w:rsidR="00E55949">
          <w:rPr>
            <w:rFonts w:ascii="Times New Roman" w:eastAsia="Times New Roman" w:hAnsi="Times New Roman" w:cs="Times New Roman"/>
            <w:color w:val="000000"/>
            <w:sz w:val="24"/>
            <w:szCs w:val="24"/>
          </w:rPr>
          <w:t>Degiorgis</w:t>
        </w:r>
        <w:proofErr w:type="spellEnd"/>
        <w:r w:rsidR="00E55949">
          <w:rPr>
            <w:rFonts w:ascii="Times New Roman" w:eastAsia="Times New Roman" w:hAnsi="Times New Roman" w:cs="Times New Roman"/>
            <w:color w:val="000000"/>
            <w:sz w:val="24"/>
            <w:szCs w:val="24"/>
          </w:rPr>
          <w:t xml:space="preserve">, M.-P. &amp; </w:t>
        </w:r>
        <w:proofErr w:type="spellStart"/>
        <w:r w:rsidR="00E55949">
          <w:rPr>
            <w:rFonts w:ascii="Times New Roman" w:eastAsia="Times New Roman" w:hAnsi="Times New Roman" w:cs="Times New Roman"/>
            <w:color w:val="000000"/>
            <w:sz w:val="24"/>
            <w:szCs w:val="24"/>
          </w:rPr>
          <w:t>Karesh</w:t>
        </w:r>
        <w:proofErr w:type="spellEnd"/>
        <w:r w:rsidR="00E55949">
          <w:rPr>
            <w:rFonts w:ascii="Times New Roman" w:eastAsia="Times New Roman" w:hAnsi="Times New Roman" w:cs="Times New Roman"/>
            <w:color w:val="000000"/>
            <w:sz w:val="24"/>
            <w:szCs w:val="24"/>
          </w:rPr>
          <w:t xml:space="preserve">, W.B. (2021). Gaps in health security related to wildlife and environment affecting pandemic prevention and preparedness, 2007-2020. </w:t>
        </w:r>
      </w:hyperlink>
      <w:hyperlink r:id="rId91">
        <w:r w:rsidR="00E55949">
          <w:rPr>
            <w:rFonts w:ascii="Times New Roman" w:eastAsia="Times New Roman" w:hAnsi="Times New Roman" w:cs="Times New Roman"/>
            <w:i/>
            <w:color w:val="000000"/>
            <w:sz w:val="24"/>
            <w:szCs w:val="24"/>
          </w:rPr>
          <w:t>Bull. World Health Organ.</w:t>
        </w:r>
      </w:hyperlink>
      <w:hyperlink r:id="rId92">
        <w:r w:rsidR="00E55949">
          <w:rPr>
            <w:rFonts w:ascii="Times New Roman" w:eastAsia="Times New Roman" w:hAnsi="Times New Roman" w:cs="Times New Roman"/>
            <w:color w:val="000000"/>
            <w:sz w:val="24"/>
            <w:szCs w:val="24"/>
          </w:rPr>
          <w:t>, 99, 342–350B.</w:t>
        </w:r>
      </w:hyperlink>
    </w:p>
    <w:p w14:paraId="686C9873"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3">
        <w:r w:rsidR="00E55949">
          <w:rPr>
            <w:rFonts w:ascii="Times New Roman" w:eastAsia="Times New Roman" w:hAnsi="Times New Roman" w:cs="Times New Roman"/>
            <w:color w:val="000000"/>
            <w:sz w:val="24"/>
            <w:szCs w:val="24"/>
          </w:rPr>
          <w:t xml:space="preserve">Meng, Z., Dong, J., Ellis, E.C., </w:t>
        </w:r>
        <w:proofErr w:type="spellStart"/>
        <w:r w:rsidR="00E55949">
          <w:rPr>
            <w:rFonts w:ascii="Times New Roman" w:eastAsia="Times New Roman" w:hAnsi="Times New Roman" w:cs="Times New Roman"/>
            <w:color w:val="000000"/>
            <w:sz w:val="24"/>
            <w:szCs w:val="24"/>
          </w:rPr>
          <w:t>Metternicht</w:t>
        </w:r>
        <w:proofErr w:type="spellEnd"/>
        <w:r w:rsidR="00E55949">
          <w:rPr>
            <w:rFonts w:ascii="Times New Roman" w:eastAsia="Times New Roman" w:hAnsi="Times New Roman" w:cs="Times New Roman"/>
            <w:color w:val="000000"/>
            <w:sz w:val="24"/>
            <w:szCs w:val="24"/>
          </w:rPr>
          <w:t xml:space="preserve">, G., Qin, Y., Song, X.-P., </w:t>
        </w:r>
        <w:proofErr w:type="spellStart"/>
        <w:r w:rsidR="00E55949">
          <w:rPr>
            <w:rFonts w:ascii="Times New Roman" w:eastAsia="Times New Roman" w:hAnsi="Times New Roman" w:cs="Times New Roman"/>
            <w:color w:val="000000"/>
            <w:sz w:val="24"/>
            <w:szCs w:val="24"/>
          </w:rPr>
          <w:t>Löfqvist</w:t>
        </w:r>
        <w:proofErr w:type="spellEnd"/>
        <w:r w:rsidR="00E55949">
          <w:rPr>
            <w:rFonts w:ascii="Times New Roman" w:eastAsia="Times New Roman" w:hAnsi="Times New Roman" w:cs="Times New Roman"/>
            <w:color w:val="000000"/>
            <w:sz w:val="24"/>
            <w:szCs w:val="24"/>
          </w:rPr>
          <w:t xml:space="preserve">, S., Garrett, R.D., Jia, X. &amp; Xiao, X. (2023). Post-2020 biodiversity framework challenged by cropland expansion in protected areas. </w:t>
        </w:r>
      </w:hyperlink>
      <w:hyperlink r:id="rId94">
        <w:r w:rsidR="00E55949">
          <w:rPr>
            <w:rFonts w:ascii="Times New Roman" w:eastAsia="Times New Roman" w:hAnsi="Times New Roman" w:cs="Times New Roman"/>
            <w:i/>
            <w:color w:val="000000"/>
            <w:sz w:val="24"/>
            <w:szCs w:val="24"/>
          </w:rPr>
          <w:t>Nature Sustainability</w:t>
        </w:r>
      </w:hyperlink>
      <w:hyperlink r:id="rId95">
        <w:r w:rsidR="00E55949">
          <w:rPr>
            <w:rFonts w:ascii="Times New Roman" w:eastAsia="Times New Roman" w:hAnsi="Times New Roman" w:cs="Times New Roman"/>
            <w:color w:val="000000"/>
            <w:sz w:val="24"/>
            <w:szCs w:val="24"/>
          </w:rPr>
          <w:t>, 1–11.</w:t>
        </w:r>
      </w:hyperlink>
    </w:p>
    <w:p w14:paraId="29216585"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6">
        <w:r w:rsidR="00E55949">
          <w:rPr>
            <w:rFonts w:ascii="Times New Roman" w:eastAsia="Times New Roman" w:hAnsi="Times New Roman" w:cs="Times New Roman"/>
            <w:color w:val="000000"/>
            <w:sz w:val="24"/>
            <w:szCs w:val="24"/>
          </w:rPr>
          <w:t xml:space="preserve">Mittermeier, R.A., Turner, W.R., Larsen, F.W., Brooks, T.M. &amp; Gascon, C. (2011). Global </w:t>
        </w:r>
        <w:r w:rsidR="00E55949">
          <w:rPr>
            <w:rFonts w:ascii="Times New Roman" w:eastAsia="Times New Roman" w:hAnsi="Times New Roman" w:cs="Times New Roman"/>
            <w:color w:val="000000"/>
            <w:sz w:val="24"/>
            <w:szCs w:val="24"/>
          </w:rPr>
          <w:lastRenderedPageBreak/>
          <w:t xml:space="preserve">Biodiversity Conservation: The Critical Role of Hotspots. In: </w:t>
        </w:r>
      </w:hyperlink>
      <w:hyperlink r:id="rId97">
        <w:r w:rsidR="00E55949">
          <w:rPr>
            <w:rFonts w:ascii="Times New Roman" w:eastAsia="Times New Roman" w:hAnsi="Times New Roman" w:cs="Times New Roman"/>
            <w:i/>
            <w:color w:val="000000"/>
            <w:sz w:val="24"/>
            <w:szCs w:val="24"/>
          </w:rPr>
          <w:t>Biodiversity Hotspots: Distribution and Protection of Conservation Priority Areas</w:t>
        </w:r>
      </w:hyperlink>
      <w:hyperlink r:id="rId98">
        <w:r w:rsidR="00E55949">
          <w:rPr>
            <w:rFonts w:ascii="Times New Roman" w:eastAsia="Times New Roman" w:hAnsi="Times New Roman" w:cs="Times New Roman"/>
            <w:color w:val="000000"/>
            <w:sz w:val="24"/>
            <w:szCs w:val="24"/>
          </w:rPr>
          <w:t xml:space="preserve"> (eds. </w:t>
        </w:r>
        <w:proofErr w:type="spellStart"/>
        <w:r w:rsidR="00E55949">
          <w:rPr>
            <w:rFonts w:ascii="Times New Roman" w:eastAsia="Times New Roman" w:hAnsi="Times New Roman" w:cs="Times New Roman"/>
            <w:color w:val="000000"/>
            <w:sz w:val="24"/>
            <w:szCs w:val="24"/>
          </w:rPr>
          <w:t>Zachos</w:t>
        </w:r>
        <w:proofErr w:type="spellEnd"/>
        <w:r w:rsidR="00E55949">
          <w:rPr>
            <w:rFonts w:ascii="Times New Roman" w:eastAsia="Times New Roman" w:hAnsi="Times New Roman" w:cs="Times New Roman"/>
            <w:color w:val="000000"/>
            <w:sz w:val="24"/>
            <w:szCs w:val="24"/>
          </w:rPr>
          <w:t xml:space="preserve">, F.E. &amp; </w:t>
        </w:r>
        <w:proofErr w:type="spellStart"/>
        <w:r w:rsidR="00E55949">
          <w:rPr>
            <w:rFonts w:ascii="Times New Roman" w:eastAsia="Times New Roman" w:hAnsi="Times New Roman" w:cs="Times New Roman"/>
            <w:color w:val="000000"/>
            <w:sz w:val="24"/>
            <w:szCs w:val="24"/>
          </w:rPr>
          <w:t>Habel</w:t>
        </w:r>
        <w:proofErr w:type="spellEnd"/>
        <w:r w:rsidR="00E55949">
          <w:rPr>
            <w:rFonts w:ascii="Times New Roman" w:eastAsia="Times New Roman" w:hAnsi="Times New Roman" w:cs="Times New Roman"/>
            <w:color w:val="000000"/>
            <w:sz w:val="24"/>
            <w:szCs w:val="24"/>
          </w:rPr>
          <w:t>, J.C.). Springer Berlin Heidelberg, Berlin, Heidelberg, pp. 3–22.</w:t>
        </w:r>
      </w:hyperlink>
    </w:p>
    <w:p w14:paraId="01406ED2"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9">
        <w:r w:rsidR="00E55949">
          <w:rPr>
            <w:rFonts w:ascii="Times New Roman" w:eastAsia="Times New Roman" w:hAnsi="Times New Roman" w:cs="Times New Roman"/>
            <w:color w:val="000000"/>
            <w:sz w:val="24"/>
            <w:szCs w:val="24"/>
          </w:rPr>
          <w:t>Montecino-</w:t>
        </w:r>
        <w:proofErr w:type="spellStart"/>
        <w:r w:rsidR="00E55949">
          <w:rPr>
            <w:rFonts w:ascii="Times New Roman" w:eastAsia="Times New Roman" w:hAnsi="Times New Roman" w:cs="Times New Roman"/>
            <w:color w:val="000000"/>
            <w:sz w:val="24"/>
            <w:szCs w:val="24"/>
          </w:rPr>
          <w:t>Latorre</w:t>
        </w:r>
        <w:proofErr w:type="spellEnd"/>
        <w:r w:rsidR="00E55949">
          <w:rPr>
            <w:rFonts w:ascii="Times New Roman" w:eastAsia="Times New Roman" w:hAnsi="Times New Roman" w:cs="Times New Roman"/>
            <w:color w:val="000000"/>
            <w:sz w:val="24"/>
            <w:szCs w:val="24"/>
          </w:rPr>
          <w:t xml:space="preserve">, D., Napolitano, C., </w:t>
        </w:r>
        <w:proofErr w:type="spellStart"/>
        <w:r w:rsidR="00E55949">
          <w:rPr>
            <w:rFonts w:ascii="Times New Roman" w:eastAsia="Times New Roman" w:hAnsi="Times New Roman" w:cs="Times New Roman"/>
            <w:color w:val="000000"/>
            <w:sz w:val="24"/>
            <w:szCs w:val="24"/>
          </w:rPr>
          <w:t>Briceño</w:t>
        </w:r>
        <w:proofErr w:type="spellEnd"/>
        <w:r w:rsidR="00E55949">
          <w:rPr>
            <w:rFonts w:ascii="Times New Roman" w:eastAsia="Times New Roman" w:hAnsi="Times New Roman" w:cs="Times New Roman"/>
            <w:color w:val="000000"/>
            <w:sz w:val="24"/>
            <w:szCs w:val="24"/>
          </w:rPr>
          <w:t xml:space="preserve">, C. &amp; Uhart, M.M. (2020). Sarcoptic mange: An emerging threat to Chilean wild mammals? </w:t>
        </w:r>
      </w:hyperlink>
      <w:hyperlink r:id="rId100">
        <w:proofErr w:type="spellStart"/>
        <w:r w:rsidR="00E55949">
          <w:rPr>
            <w:rFonts w:ascii="Times New Roman" w:eastAsia="Times New Roman" w:hAnsi="Times New Roman" w:cs="Times New Roman"/>
            <w:i/>
            <w:color w:val="000000"/>
            <w:sz w:val="24"/>
            <w:szCs w:val="24"/>
          </w:rPr>
          <w:t>P</w:t>
        </w:r>
      </w:hyperlink>
      <w:r w:rsidR="00E55949">
        <w:rPr>
          <w:rFonts w:ascii="Times New Roman" w:eastAsia="Times New Roman" w:hAnsi="Times New Roman" w:cs="Times New Roman"/>
          <w:i/>
          <w:color w:val="000000"/>
          <w:sz w:val="24"/>
          <w:szCs w:val="24"/>
        </w:rPr>
        <w:t>erspect</w:t>
      </w:r>
      <w:proofErr w:type="spellEnd"/>
      <w:r w:rsidR="00E55949">
        <w:rPr>
          <w:rFonts w:ascii="Times New Roman" w:eastAsia="Times New Roman" w:hAnsi="Times New Roman" w:cs="Times New Roman"/>
          <w:i/>
          <w:color w:val="000000"/>
          <w:sz w:val="24"/>
          <w:szCs w:val="24"/>
        </w:rPr>
        <w:t xml:space="preserve"> </w:t>
      </w:r>
      <w:r w:rsidR="00E55949" w:rsidRPr="00C64AC4">
        <w:rPr>
          <w:rStyle w:val="Emphasis"/>
          <w:i w:val="0"/>
          <w:iCs w:val="0"/>
          <w:color w:val="5F6368"/>
          <w:sz w:val="21"/>
          <w:szCs w:val="21"/>
          <w:shd w:val="clear" w:color="auto" w:fill="FFFFFF"/>
        </w:rPr>
        <w:t>Ecol.</w:t>
      </w:r>
      <w:r w:rsidR="00E55949" w:rsidRPr="00C64AC4">
        <w:rPr>
          <w:rStyle w:val="Emphasis"/>
          <w:b/>
          <w:bCs/>
          <w:i w:val="0"/>
          <w:iCs w:val="0"/>
          <w:color w:val="5F6368"/>
          <w:sz w:val="21"/>
          <w:szCs w:val="21"/>
          <w:shd w:val="clear" w:color="auto" w:fill="FFFFFF"/>
        </w:rPr>
        <w:t xml:space="preserve"> </w:t>
      </w:r>
      <w:proofErr w:type="spellStart"/>
      <w:r w:rsidR="00E55949" w:rsidRPr="00C64AC4">
        <w:rPr>
          <w:rStyle w:val="Emphasis"/>
          <w:i w:val="0"/>
          <w:iCs w:val="0"/>
          <w:color w:val="5F6368"/>
          <w:sz w:val="21"/>
          <w:szCs w:val="21"/>
          <w:shd w:val="clear" w:color="auto" w:fill="FFFFFF"/>
        </w:rPr>
        <w:t>Conserv</w:t>
      </w:r>
      <w:proofErr w:type="spellEnd"/>
      <w:r w:rsidR="00E55949">
        <w:fldChar w:fldCharType="begin"/>
      </w:r>
      <w:r w:rsidR="00E55949">
        <w:instrText>HYPERLINK "http://paperpile.com/b/3IYyWY/iW5Zy" \h</w:instrText>
      </w:r>
      <w:r w:rsidR="00E55949">
        <w:fldChar w:fldCharType="separate"/>
      </w:r>
      <w:r w:rsidR="00E55949">
        <w:rPr>
          <w:rFonts w:ascii="Times New Roman" w:eastAsia="Times New Roman" w:hAnsi="Times New Roman" w:cs="Times New Roman"/>
          <w:color w:val="000000"/>
          <w:sz w:val="24"/>
          <w:szCs w:val="24"/>
        </w:rPr>
        <w:t>, 18, 267–276.</w:t>
      </w:r>
      <w:r w:rsidR="00E55949">
        <w:rPr>
          <w:rFonts w:ascii="Times New Roman" w:eastAsia="Times New Roman" w:hAnsi="Times New Roman" w:cs="Times New Roman"/>
          <w:color w:val="000000"/>
          <w:sz w:val="24"/>
          <w:szCs w:val="24"/>
        </w:rPr>
        <w:fldChar w:fldCharType="end"/>
      </w:r>
    </w:p>
    <w:p w14:paraId="1FE8170D" w14:textId="77777777" w:rsidR="00E55949" w:rsidRPr="00C2429E"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C64AC4">
        <w:rPr>
          <w:rFonts w:ascii="Times New Roman" w:hAnsi="Times New Roman" w:cs="Times New Roman"/>
          <w:color w:val="222222"/>
          <w:sz w:val="24"/>
          <w:szCs w:val="24"/>
          <w:shd w:val="clear" w:color="auto" w:fill="FFFFFF"/>
        </w:rPr>
        <w:t xml:space="preserve">Nicola, M., </w:t>
      </w:r>
      <w:proofErr w:type="spellStart"/>
      <w:r w:rsidRPr="00C64AC4">
        <w:rPr>
          <w:rFonts w:ascii="Times New Roman" w:hAnsi="Times New Roman" w:cs="Times New Roman"/>
          <w:color w:val="222222"/>
          <w:sz w:val="24"/>
          <w:szCs w:val="24"/>
          <w:shd w:val="clear" w:color="auto" w:fill="FFFFFF"/>
        </w:rPr>
        <w:t>Alsafi</w:t>
      </w:r>
      <w:proofErr w:type="spellEnd"/>
      <w:r w:rsidRPr="00C64AC4">
        <w:rPr>
          <w:rFonts w:ascii="Times New Roman" w:hAnsi="Times New Roman" w:cs="Times New Roman"/>
          <w:color w:val="222222"/>
          <w:sz w:val="24"/>
          <w:szCs w:val="24"/>
          <w:shd w:val="clear" w:color="auto" w:fill="FFFFFF"/>
        </w:rPr>
        <w:t xml:space="preserve">, Z., </w:t>
      </w:r>
      <w:proofErr w:type="spellStart"/>
      <w:r w:rsidRPr="00C64AC4">
        <w:rPr>
          <w:rFonts w:ascii="Times New Roman" w:hAnsi="Times New Roman" w:cs="Times New Roman"/>
          <w:color w:val="222222"/>
          <w:sz w:val="24"/>
          <w:szCs w:val="24"/>
          <w:shd w:val="clear" w:color="auto" w:fill="FFFFFF"/>
        </w:rPr>
        <w:t>Sohrabi</w:t>
      </w:r>
      <w:proofErr w:type="spellEnd"/>
      <w:r w:rsidRPr="00C64AC4">
        <w:rPr>
          <w:rFonts w:ascii="Times New Roman" w:hAnsi="Times New Roman" w:cs="Times New Roman"/>
          <w:color w:val="222222"/>
          <w:sz w:val="24"/>
          <w:szCs w:val="24"/>
          <w:shd w:val="clear" w:color="auto" w:fill="FFFFFF"/>
        </w:rPr>
        <w:t xml:space="preserve">, C., </w:t>
      </w:r>
      <w:proofErr w:type="spellStart"/>
      <w:r w:rsidRPr="00C64AC4">
        <w:rPr>
          <w:rFonts w:ascii="Times New Roman" w:hAnsi="Times New Roman" w:cs="Times New Roman"/>
          <w:color w:val="222222"/>
          <w:sz w:val="24"/>
          <w:szCs w:val="24"/>
          <w:shd w:val="clear" w:color="auto" w:fill="FFFFFF"/>
        </w:rPr>
        <w:t>Kerwan</w:t>
      </w:r>
      <w:proofErr w:type="spellEnd"/>
      <w:r w:rsidRPr="00C64AC4">
        <w:rPr>
          <w:rFonts w:ascii="Times New Roman" w:hAnsi="Times New Roman" w:cs="Times New Roman"/>
          <w:color w:val="222222"/>
          <w:sz w:val="24"/>
          <w:szCs w:val="24"/>
          <w:shd w:val="clear" w:color="auto" w:fill="FFFFFF"/>
        </w:rPr>
        <w:t xml:space="preserve">, A., Al-Jabir, A., </w:t>
      </w:r>
      <w:proofErr w:type="spellStart"/>
      <w:r w:rsidRPr="00C64AC4">
        <w:rPr>
          <w:rFonts w:ascii="Times New Roman" w:hAnsi="Times New Roman" w:cs="Times New Roman"/>
          <w:color w:val="222222"/>
          <w:sz w:val="24"/>
          <w:szCs w:val="24"/>
          <w:shd w:val="clear" w:color="auto" w:fill="FFFFFF"/>
        </w:rPr>
        <w:t>Iosifidis</w:t>
      </w:r>
      <w:proofErr w:type="spellEnd"/>
      <w:r w:rsidRPr="00C64AC4">
        <w:rPr>
          <w:rFonts w:ascii="Times New Roman" w:hAnsi="Times New Roman" w:cs="Times New Roman"/>
          <w:color w:val="222222"/>
          <w:sz w:val="24"/>
          <w:szCs w:val="24"/>
          <w:shd w:val="clear" w:color="auto" w:fill="FFFFFF"/>
        </w:rPr>
        <w:t>, C., Agha, M. &amp; Agha, R. (2020). The socio-economic implications of the coronavirus pandemic (COVID-19): A review. </w:t>
      </w:r>
      <w:r w:rsidRPr="00C64AC4">
        <w:rPr>
          <w:rFonts w:ascii="Times New Roman" w:hAnsi="Times New Roman" w:cs="Times New Roman"/>
          <w:i/>
          <w:iCs/>
          <w:color w:val="222222"/>
          <w:sz w:val="24"/>
          <w:szCs w:val="24"/>
          <w:shd w:val="clear" w:color="auto" w:fill="FFFFFF"/>
        </w:rPr>
        <w:t>International Journal of Surgery</w:t>
      </w:r>
      <w:r w:rsidRPr="00C64AC4">
        <w:rPr>
          <w:rFonts w:ascii="Times New Roman" w:hAnsi="Times New Roman" w:cs="Times New Roman"/>
          <w:color w:val="222222"/>
          <w:sz w:val="24"/>
          <w:szCs w:val="24"/>
          <w:shd w:val="clear" w:color="auto" w:fill="FFFFFF"/>
        </w:rPr>
        <w:t>, </w:t>
      </w:r>
      <w:r w:rsidRPr="00C64AC4">
        <w:rPr>
          <w:rFonts w:ascii="Times New Roman" w:hAnsi="Times New Roman" w:cs="Times New Roman"/>
          <w:i/>
          <w:iCs/>
          <w:color w:val="222222"/>
          <w:sz w:val="24"/>
          <w:szCs w:val="24"/>
          <w:shd w:val="clear" w:color="auto" w:fill="FFFFFF"/>
        </w:rPr>
        <w:t>78</w:t>
      </w:r>
      <w:r w:rsidRPr="00C64AC4">
        <w:rPr>
          <w:rFonts w:ascii="Times New Roman" w:hAnsi="Times New Roman" w:cs="Times New Roman"/>
          <w:color w:val="222222"/>
          <w:sz w:val="24"/>
          <w:szCs w:val="24"/>
          <w:shd w:val="clear" w:color="auto" w:fill="FFFFFF"/>
        </w:rPr>
        <w:t>, 185-193.</w:t>
      </w:r>
    </w:p>
    <w:p w14:paraId="25C9205F"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1">
        <w:r w:rsidR="00E55949">
          <w:rPr>
            <w:rFonts w:ascii="Times New Roman" w:eastAsia="Times New Roman" w:hAnsi="Times New Roman" w:cs="Times New Roman"/>
            <w:color w:val="000000"/>
            <w:sz w:val="24"/>
            <w:szCs w:val="24"/>
          </w:rPr>
          <w:t xml:space="preserve">One Health High-Level Expert Panel (OHHLEP), </w:t>
        </w:r>
        <w:proofErr w:type="spellStart"/>
        <w:r w:rsidR="00E55949">
          <w:rPr>
            <w:rFonts w:ascii="Times New Roman" w:eastAsia="Times New Roman" w:hAnsi="Times New Roman" w:cs="Times New Roman"/>
            <w:color w:val="000000"/>
            <w:sz w:val="24"/>
            <w:szCs w:val="24"/>
          </w:rPr>
          <w:t>Adisasmito</w:t>
        </w:r>
        <w:proofErr w:type="spellEnd"/>
        <w:r w:rsidR="00E55949">
          <w:rPr>
            <w:rFonts w:ascii="Times New Roman" w:eastAsia="Times New Roman" w:hAnsi="Times New Roman" w:cs="Times New Roman"/>
            <w:color w:val="000000"/>
            <w:sz w:val="24"/>
            <w:szCs w:val="24"/>
          </w:rPr>
          <w:t xml:space="preserve">, W.B., </w:t>
        </w:r>
        <w:proofErr w:type="spellStart"/>
        <w:r w:rsidR="00E55949">
          <w:rPr>
            <w:rFonts w:ascii="Times New Roman" w:eastAsia="Times New Roman" w:hAnsi="Times New Roman" w:cs="Times New Roman"/>
            <w:color w:val="000000"/>
            <w:sz w:val="24"/>
            <w:szCs w:val="24"/>
          </w:rPr>
          <w:t>Almuhairi</w:t>
        </w:r>
        <w:proofErr w:type="spellEnd"/>
        <w:r w:rsidR="00E55949">
          <w:rPr>
            <w:rFonts w:ascii="Times New Roman" w:eastAsia="Times New Roman" w:hAnsi="Times New Roman" w:cs="Times New Roman"/>
            <w:color w:val="000000"/>
            <w:sz w:val="24"/>
            <w:szCs w:val="24"/>
          </w:rPr>
          <w:t xml:space="preserve">, S., </w:t>
        </w:r>
        <w:proofErr w:type="spellStart"/>
        <w:r w:rsidR="00E55949">
          <w:rPr>
            <w:rFonts w:ascii="Times New Roman" w:eastAsia="Times New Roman" w:hAnsi="Times New Roman" w:cs="Times New Roman"/>
            <w:color w:val="000000"/>
            <w:sz w:val="24"/>
            <w:szCs w:val="24"/>
          </w:rPr>
          <w:t>Behravesh</w:t>
        </w:r>
        <w:proofErr w:type="spellEnd"/>
        <w:r w:rsidR="00E55949">
          <w:rPr>
            <w:rFonts w:ascii="Times New Roman" w:eastAsia="Times New Roman" w:hAnsi="Times New Roman" w:cs="Times New Roman"/>
            <w:color w:val="000000"/>
            <w:sz w:val="24"/>
            <w:szCs w:val="24"/>
          </w:rPr>
          <w:t xml:space="preserve">, C.B., </w:t>
        </w:r>
        <w:proofErr w:type="spellStart"/>
        <w:r w:rsidR="00E55949">
          <w:rPr>
            <w:rFonts w:ascii="Times New Roman" w:eastAsia="Times New Roman" w:hAnsi="Times New Roman" w:cs="Times New Roman"/>
            <w:color w:val="000000"/>
            <w:sz w:val="24"/>
            <w:szCs w:val="24"/>
          </w:rPr>
          <w:t>Bilivogui</w:t>
        </w:r>
        <w:proofErr w:type="spellEnd"/>
        <w:r w:rsidR="00E55949">
          <w:rPr>
            <w:rFonts w:ascii="Times New Roman" w:eastAsia="Times New Roman" w:hAnsi="Times New Roman" w:cs="Times New Roman"/>
            <w:color w:val="000000"/>
            <w:sz w:val="24"/>
            <w:szCs w:val="24"/>
          </w:rPr>
          <w:t xml:space="preserve">, P., </w:t>
        </w:r>
        <w:proofErr w:type="spellStart"/>
        <w:r w:rsidR="00E55949">
          <w:rPr>
            <w:rFonts w:ascii="Times New Roman" w:eastAsia="Times New Roman" w:hAnsi="Times New Roman" w:cs="Times New Roman"/>
            <w:color w:val="000000"/>
            <w:sz w:val="24"/>
            <w:szCs w:val="24"/>
          </w:rPr>
          <w:t>Bukachi</w:t>
        </w:r>
        <w:proofErr w:type="spellEnd"/>
        <w:r w:rsidR="00E55949">
          <w:rPr>
            <w:rFonts w:ascii="Times New Roman" w:eastAsia="Times New Roman" w:hAnsi="Times New Roman" w:cs="Times New Roman"/>
            <w:color w:val="000000"/>
            <w:sz w:val="24"/>
            <w:szCs w:val="24"/>
          </w:rPr>
          <w:t xml:space="preserve">, S.A., Casas, N., </w:t>
        </w:r>
        <w:proofErr w:type="spellStart"/>
        <w:r w:rsidR="00E55949">
          <w:rPr>
            <w:rFonts w:ascii="Times New Roman" w:eastAsia="Times New Roman" w:hAnsi="Times New Roman" w:cs="Times New Roman"/>
            <w:color w:val="000000"/>
            <w:sz w:val="24"/>
            <w:szCs w:val="24"/>
          </w:rPr>
          <w:t>Cediel</w:t>
        </w:r>
        <w:proofErr w:type="spellEnd"/>
        <w:r w:rsidR="00E55949">
          <w:rPr>
            <w:rFonts w:ascii="Times New Roman" w:eastAsia="Times New Roman" w:hAnsi="Times New Roman" w:cs="Times New Roman"/>
            <w:color w:val="000000"/>
            <w:sz w:val="24"/>
            <w:szCs w:val="24"/>
          </w:rPr>
          <w:t xml:space="preserve"> Becerra, N., Charron, D.F., Chaudhary, A., </w:t>
        </w:r>
        <w:proofErr w:type="spellStart"/>
        <w:r w:rsidR="00E55949">
          <w:rPr>
            <w:rFonts w:ascii="Times New Roman" w:eastAsia="Times New Roman" w:hAnsi="Times New Roman" w:cs="Times New Roman"/>
            <w:color w:val="000000"/>
            <w:sz w:val="24"/>
            <w:szCs w:val="24"/>
          </w:rPr>
          <w:t>Ciacci</w:t>
        </w:r>
        <w:proofErr w:type="spellEnd"/>
        <w:r w:rsidR="00E55949">
          <w:rPr>
            <w:rFonts w:ascii="Times New Roman" w:eastAsia="Times New Roman" w:hAnsi="Times New Roman" w:cs="Times New Roman"/>
            <w:color w:val="000000"/>
            <w:sz w:val="24"/>
            <w:szCs w:val="24"/>
          </w:rPr>
          <w:t xml:space="preserve"> </w:t>
        </w:r>
        <w:proofErr w:type="spellStart"/>
        <w:r w:rsidR="00E55949">
          <w:rPr>
            <w:rFonts w:ascii="Times New Roman" w:eastAsia="Times New Roman" w:hAnsi="Times New Roman" w:cs="Times New Roman"/>
            <w:color w:val="000000"/>
            <w:sz w:val="24"/>
            <w:szCs w:val="24"/>
          </w:rPr>
          <w:t>Zanella</w:t>
        </w:r>
        <w:proofErr w:type="spellEnd"/>
        <w:r w:rsidR="00E55949">
          <w:rPr>
            <w:rFonts w:ascii="Times New Roman" w:eastAsia="Times New Roman" w:hAnsi="Times New Roman" w:cs="Times New Roman"/>
            <w:color w:val="000000"/>
            <w:sz w:val="24"/>
            <w:szCs w:val="24"/>
          </w:rPr>
          <w:t xml:space="preserve">, J.R., Cunningham, A.A., Dar, O., Debnath, N., </w:t>
        </w:r>
        <w:proofErr w:type="spellStart"/>
        <w:r w:rsidR="00E55949">
          <w:rPr>
            <w:rFonts w:ascii="Times New Roman" w:eastAsia="Times New Roman" w:hAnsi="Times New Roman" w:cs="Times New Roman"/>
            <w:color w:val="000000"/>
            <w:sz w:val="24"/>
            <w:szCs w:val="24"/>
          </w:rPr>
          <w:t>Dungu</w:t>
        </w:r>
        <w:proofErr w:type="spellEnd"/>
        <w:r w:rsidR="00E55949">
          <w:rPr>
            <w:rFonts w:ascii="Times New Roman" w:eastAsia="Times New Roman" w:hAnsi="Times New Roman" w:cs="Times New Roman"/>
            <w:color w:val="000000"/>
            <w:sz w:val="24"/>
            <w:szCs w:val="24"/>
          </w:rPr>
          <w:t xml:space="preserve">, B., Farag, E., Gao, G.F., Hayman, D.T.S., </w:t>
        </w:r>
        <w:proofErr w:type="spellStart"/>
        <w:r w:rsidR="00E55949">
          <w:rPr>
            <w:rFonts w:ascii="Times New Roman" w:eastAsia="Times New Roman" w:hAnsi="Times New Roman" w:cs="Times New Roman"/>
            <w:color w:val="000000"/>
            <w:sz w:val="24"/>
            <w:szCs w:val="24"/>
          </w:rPr>
          <w:t>Khaitsa</w:t>
        </w:r>
        <w:proofErr w:type="spellEnd"/>
        <w:r w:rsidR="00E55949">
          <w:rPr>
            <w:rFonts w:ascii="Times New Roman" w:eastAsia="Times New Roman" w:hAnsi="Times New Roman" w:cs="Times New Roman"/>
            <w:color w:val="000000"/>
            <w:sz w:val="24"/>
            <w:szCs w:val="24"/>
          </w:rPr>
          <w:t xml:space="preserve">, M., Koopmans, M.P.G., </w:t>
        </w:r>
        <w:proofErr w:type="spellStart"/>
        <w:r w:rsidR="00E55949">
          <w:rPr>
            <w:rFonts w:ascii="Times New Roman" w:eastAsia="Times New Roman" w:hAnsi="Times New Roman" w:cs="Times New Roman"/>
            <w:color w:val="000000"/>
            <w:sz w:val="24"/>
            <w:szCs w:val="24"/>
          </w:rPr>
          <w:t>Machalaba</w:t>
        </w:r>
        <w:proofErr w:type="spellEnd"/>
        <w:r w:rsidR="00E55949">
          <w:rPr>
            <w:rFonts w:ascii="Times New Roman" w:eastAsia="Times New Roman" w:hAnsi="Times New Roman" w:cs="Times New Roman"/>
            <w:color w:val="000000"/>
            <w:sz w:val="24"/>
            <w:szCs w:val="24"/>
          </w:rPr>
          <w:t xml:space="preserve">, C., Mackenzie, J.S., </w:t>
        </w:r>
        <w:proofErr w:type="spellStart"/>
        <w:r w:rsidR="00E55949">
          <w:rPr>
            <w:rFonts w:ascii="Times New Roman" w:eastAsia="Times New Roman" w:hAnsi="Times New Roman" w:cs="Times New Roman"/>
            <w:color w:val="000000"/>
            <w:sz w:val="24"/>
            <w:szCs w:val="24"/>
          </w:rPr>
          <w:t>Markotter</w:t>
        </w:r>
        <w:proofErr w:type="spellEnd"/>
        <w:r w:rsidR="00E55949">
          <w:rPr>
            <w:rFonts w:ascii="Times New Roman" w:eastAsia="Times New Roman" w:hAnsi="Times New Roman" w:cs="Times New Roman"/>
            <w:color w:val="000000"/>
            <w:sz w:val="24"/>
            <w:szCs w:val="24"/>
          </w:rPr>
          <w:t xml:space="preserve">, W., </w:t>
        </w:r>
        <w:proofErr w:type="spellStart"/>
        <w:r w:rsidR="00E55949">
          <w:rPr>
            <w:rFonts w:ascii="Times New Roman" w:eastAsia="Times New Roman" w:hAnsi="Times New Roman" w:cs="Times New Roman"/>
            <w:color w:val="000000"/>
            <w:sz w:val="24"/>
            <w:szCs w:val="24"/>
          </w:rPr>
          <w:t>Mettenleiter</w:t>
        </w:r>
        <w:proofErr w:type="spellEnd"/>
        <w:r w:rsidR="00E55949">
          <w:rPr>
            <w:rFonts w:ascii="Times New Roman" w:eastAsia="Times New Roman" w:hAnsi="Times New Roman" w:cs="Times New Roman"/>
            <w:color w:val="000000"/>
            <w:sz w:val="24"/>
            <w:szCs w:val="24"/>
          </w:rPr>
          <w:t xml:space="preserve">, T.C., </w:t>
        </w:r>
        <w:proofErr w:type="spellStart"/>
        <w:r w:rsidR="00E55949">
          <w:rPr>
            <w:rFonts w:ascii="Times New Roman" w:eastAsia="Times New Roman" w:hAnsi="Times New Roman" w:cs="Times New Roman"/>
            <w:color w:val="000000"/>
            <w:sz w:val="24"/>
            <w:szCs w:val="24"/>
          </w:rPr>
          <w:t>Morand</w:t>
        </w:r>
        <w:proofErr w:type="spellEnd"/>
        <w:r w:rsidR="00E55949">
          <w:rPr>
            <w:rFonts w:ascii="Times New Roman" w:eastAsia="Times New Roman" w:hAnsi="Times New Roman" w:cs="Times New Roman"/>
            <w:color w:val="000000"/>
            <w:sz w:val="24"/>
            <w:szCs w:val="24"/>
          </w:rPr>
          <w:t xml:space="preserve">, S., </w:t>
        </w:r>
        <w:proofErr w:type="spellStart"/>
        <w:r w:rsidR="00E55949">
          <w:rPr>
            <w:rFonts w:ascii="Times New Roman" w:eastAsia="Times New Roman" w:hAnsi="Times New Roman" w:cs="Times New Roman"/>
            <w:color w:val="000000"/>
            <w:sz w:val="24"/>
            <w:szCs w:val="24"/>
          </w:rPr>
          <w:t>Smolenskiy</w:t>
        </w:r>
        <w:proofErr w:type="spellEnd"/>
        <w:r w:rsidR="00E55949">
          <w:rPr>
            <w:rFonts w:ascii="Times New Roman" w:eastAsia="Times New Roman" w:hAnsi="Times New Roman" w:cs="Times New Roman"/>
            <w:color w:val="000000"/>
            <w:sz w:val="24"/>
            <w:szCs w:val="24"/>
          </w:rPr>
          <w:t xml:space="preserve">, V. &amp; Zhou, L. (2022). One Health: A new definition for a sustainable and healthy future. </w:t>
        </w:r>
      </w:hyperlink>
      <w:hyperlink r:id="rId102">
        <w:proofErr w:type="spellStart"/>
        <w:r w:rsidR="00E55949">
          <w:rPr>
            <w:rFonts w:ascii="Times New Roman" w:eastAsia="Times New Roman" w:hAnsi="Times New Roman" w:cs="Times New Roman"/>
            <w:i/>
            <w:color w:val="000000"/>
            <w:sz w:val="24"/>
            <w:szCs w:val="24"/>
          </w:rPr>
          <w:t>PLoS</w:t>
        </w:r>
        <w:proofErr w:type="spellEnd"/>
        <w:r w:rsidR="00E55949">
          <w:rPr>
            <w:rFonts w:ascii="Times New Roman" w:eastAsia="Times New Roman" w:hAnsi="Times New Roman" w:cs="Times New Roman"/>
            <w:i/>
            <w:color w:val="000000"/>
            <w:sz w:val="24"/>
            <w:szCs w:val="24"/>
          </w:rPr>
          <w:t xml:space="preserve"> </w:t>
        </w:r>
        <w:proofErr w:type="spellStart"/>
        <w:r w:rsidR="00E55949">
          <w:rPr>
            <w:rFonts w:ascii="Times New Roman" w:eastAsia="Times New Roman" w:hAnsi="Times New Roman" w:cs="Times New Roman"/>
            <w:i/>
            <w:color w:val="000000"/>
            <w:sz w:val="24"/>
            <w:szCs w:val="24"/>
          </w:rPr>
          <w:t>Pathog</w:t>
        </w:r>
        <w:proofErr w:type="spellEnd"/>
        <w:r w:rsidR="00E55949">
          <w:rPr>
            <w:rFonts w:ascii="Times New Roman" w:eastAsia="Times New Roman" w:hAnsi="Times New Roman" w:cs="Times New Roman"/>
            <w:i/>
            <w:color w:val="000000"/>
            <w:sz w:val="24"/>
            <w:szCs w:val="24"/>
          </w:rPr>
          <w:t>.</w:t>
        </w:r>
      </w:hyperlink>
      <w:hyperlink r:id="rId103">
        <w:r w:rsidR="00E55949">
          <w:rPr>
            <w:rFonts w:ascii="Times New Roman" w:eastAsia="Times New Roman" w:hAnsi="Times New Roman" w:cs="Times New Roman"/>
            <w:color w:val="000000"/>
            <w:sz w:val="24"/>
            <w:szCs w:val="24"/>
          </w:rPr>
          <w:t>, 18, e1010537.</w:t>
        </w:r>
      </w:hyperlink>
    </w:p>
    <w:p w14:paraId="2FEBA8E7"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4">
        <w:r w:rsidR="00E55949">
          <w:rPr>
            <w:rFonts w:ascii="Times New Roman" w:eastAsia="Times New Roman" w:hAnsi="Times New Roman" w:cs="Times New Roman"/>
            <w:color w:val="000000"/>
            <w:sz w:val="24"/>
            <w:szCs w:val="24"/>
          </w:rPr>
          <w:t xml:space="preserve">Orozco, M.M., </w:t>
        </w:r>
        <w:proofErr w:type="spellStart"/>
        <w:r w:rsidR="00E55949">
          <w:rPr>
            <w:rFonts w:ascii="Times New Roman" w:eastAsia="Times New Roman" w:hAnsi="Times New Roman" w:cs="Times New Roman"/>
            <w:color w:val="000000"/>
            <w:sz w:val="24"/>
            <w:szCs w:val="24"/>
          </w:rPr>
          <w:t>Argibay</w:t>
        </w:r>
        <w:proofErr w:type="spellEnd"/>
        <w:r w:rsidR="00E55949">
          <w:rPr>
            <w:rFonts w:ascii="Times New Roman" w:eastAsia="Times New Roman" w:hAnsi="Times New Roman" w:cs="Times New Roman"/>
            <w:color w:val="000000"/>
            <w:sz w:val="24"/>
            <w:szCs w:val="24"/>
          </w:rPr>
          <w:t xml:space="preserve">, H.D., </w:t>
        </w:r>
        <w:proofErr w:type="spellStart"/>
        <w:r w:rsidR="00E55949">
          <w:rPr>
            <w:rFonts w:ascii="Times New Roman" w:eastAsia="Times New Roman" w:hAnsi="Times New Roman" w:cs="Times New Roman"/>
            <w:color w:val="000000"/>
            <w:sz w:val="24"/>
            <w:szCs w:val="24"/>
          </w:rPr>
          <w:t>Minatel</w:t>
        </w:r>
        <w:proofErr w:type="spellEnd"/>
        <w:r w:rsidR="00E55949">
          <w:rPr>
            <w:rFonts w:ascii="Times New Roman" w:eastAsia="Times New Roman" w:hAnsi="Times New Roman" w:cs="Times New Roman"/>
            <w:color w:val="000000"/>
            <w:sz w:val="24"/>
            <w:szCs w:val="24"/>
          </w:rPr>
          <w:t xml:space="preserve">, L., </w:t>
        </w:r>
        <w:proofErr w:type="spellStart"/>
        <w:r w:rsidR="00E55949">
          <w:rPr>
            <w:rFonts w:ascii="Times New Roman" w:eastAsia="Times New Roman" w:hAnsi="Times New Roman" w:cs="Times New Roman"/>
            <w:color w:val="000000"/>
            <w:sz w:val="24"/>
            <w:szCs w:val="24"/>
          </w:rPr>
          <w:t>Guillemi</w:t>
        </w:r>
        <w:proofErr w:type="spellEnd"/>
        <w:r w:rsidR="00E55949">
          <w:rPr>
            <w:rFonts w:ascii="Times New Roman" w:eastAsia="Times New Roman" w:hAnsi="Times New Roman" w:cs="Times New Roman"/>
            <w:color w:val="000000"/>
            <w:sz w:val="24"/>
            <w:szCs w:val="24"/>
          </w:rPr>
          <w:t xml:space="preserve">, E.C., Berra, Y., </w:t>
        </w:r>
        <w:proofErr w:type="spellStart"/>
        <w:r w:rsidR="00E55949">
          <w:rPr>
            <w:rFonts w:ascii="Times New Roman" w:eastAsia="Times New Roman" w:hAnsi="Times New Roman" w:cs="Times New Roman"/>
            <w:color w:val="000000"/>
            <w:sz w:val="24"/>
            <w:szCs w:val="24"/>
          </w:rPr>
          <w:t>Schapira</w:t>
        </w:r>
        <w:proofErr w:type="spellEnd"/>
        <w:r w:rsidR="00E55949">
          <w:rPr>
            <w:rFonts w:ascii="Times New Roman" w:eastAsia="Times New Roman" w:hAnsi="Times New Roman" w:cs="Times New Roman"/>
            <w:color w:val="000000"/>
            <w:sz w:val="24"/>
            <w:szCs w:val="24"/>
          </w:rPr>
          <w:t xml:space="preserve">, A., Di Nucci, D., Marcos, A., Lois, F., </w:t>
        </w:r>
        <w:proofErr w:type="spellStart"/>
        <w:r w:rsidR="00E55949">
          <w:rPr>
            <w:rFonts w:ascii="Times New Roman" w:eastAsia="Times New Roman" w:hAnsi="Times New Roman" w:cs="Times New Roman"/>
            <w:color w:val="000000"/>
            <w:sz w:val="24"/>
            <w:szCs w:val="24"/>
          </w:rPr>
          <w:t>Falzone</w:t>
        </w:r>
        <w:proofErr w:type="spellEnd"/>
        <w:r w:rsidR="00E55949">
          <w:rPr>
            <w:rFonts w:ascii="Times New Roman" w:eastAsia="Times New Roman" w:hAnsi="Times New Roman" w:cs="Times New Roman"/>
            <w:color w:val="000000"/>
            <w:sz w:val="24"/>
            <w:szCs w:val="24"/>
          </w:rPr>
          <w:t>, M. &amp; Farber, M.D. (2020). A participatory surveillance of marsh deer (</w:t>
        </w:r>
        <w:proofErr w:type="spellStart"/>
        <w:r w:rsidR="00E55949">
          <w:rPr>
            <w:rFonts w:ascii="Times New Roman" w:eastAsia="Times New Roman" w:hAnsi="Times New Roman" w:cs="Times New Roman"/>
            <w:color w:val="000000"/>
            <w:sz w:val="24"/>
            <w:szCs w:val="24"/>
          </w:rPr>
          <w:t>Blastocerus</w:t>
        </w:r>
        <w:proofErr w:type="spellEnd"/>
        <w:r w:rsidR="00E55949">
          <w:rPr>
            <w:rFonts w:ascii="Times New Roman" w:eastAsia="Times New Roman" w:hAnsi="Times New Roman" w:cs="Times New Roman"/>
            <w:color w:val="000000"/>
            <w:sz w:val="24"/>
            <w:szCs w:val="24"/>
          </w:rPr>
          <w:t xml:space="preserve"> </w:t>
        </w:r>
        <w:proofErr w:type="spellStart"/>
        <w:r w:rsidR="00E55949">
          <w:rPr>
            <w:rFonts w:ascii="Times New Roman" w:eastAsia="Times New Roman" w:hAnsi="Times New Roman" w:cs="Times New Roman"/>
            <w:color w:val="000000"/>
            <w:sz w:val="24"/>
            <w:szCs w:val="24"/>
          </w:rPr>
          <w:t>dichotomus</w:t>
        </w:r>
        <w:proofErr w:type="spellEnd"/>
        <w:r w:rsidR="00E55949">
          <w:rPr>
            <w:rFonts w:ascii="Times New Roman" w:eastAsia="Times New Roman" w:hAnsi="Times New Roman" w:cs="Times New Roman"/>
            <w:color w:val="000000"/>
            <w:sz w:val="24"/>
            <w:szCs w:val="24"/>
          </w:rPr>
          <w:t xml:space="preserve">) morbidity and mortality in Argentina: first results. </w:t>
        </w:r>
      </w:hyperlink>
      <w:hyperlink r:id="rId105">
        <w:r w:rsidR="00E55949">
          <w:rPr>
            <w:rFonts w:ascii="Times New Roman" w:eastAsia="Times New Roman" w:hAnsi="Times New Roman" w:cs="Times New Roman"/>
            <w:i/>
            <w:color w:val="000000"/>
            <w:sz w:val="24"/>
            <w:szCs w:val="24"/>
          </w:rPr>
          <w:t>BMC Vet. Res.</w:t>
        </w:r>
      </w:hyperlink>
      <w:hyperlink r:id="rId106">
        <w:r w:rsidR="00E55949">
          <w:rPr>
            <w:rFonts w:ascii="Times New Roman" w:eastAsia="Times New Roman" w:hAnsi="Times New Roman" w:cs="Times New Roman"/>
            <w:color w:val="000000"/>
            <w:sz w:val="24"/>
            <w:szCs w:val="24"/>
          </w:rPr>
          <w:t>, 16, 321.</w:t>
        </w:r>
      </w:hyperlink>
    </w:p>
    <w:p w14:paraId="7EBB7394"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7">
        <w:r w:rsidR="00E55949">
          <w:rPr>
            <w:rFonts w:ascii="Times New Roman" w:eastAsia="Times New Roman" w:hAnsi="Times New Roman" w:cs="Times New Roman"/>
            <w:color w:val="000000"/>
            <w:sz w:val="24"/>
            <w:szCs w:val="24"/>
          </w:rPr>
          <w:t xml:space="preserve">Plowright, R.K., </w:t>
        </w:r>
        <w:proofErr w:type="spellStart"/>
        <w:r w:rsidR="00E55949">
          <w:rPr>
            <w:rFonts w:ascii="Times New Roman" w:eastAsia="Times New Roman" w:hAnsi="Times New Roman" w:cs="Times New Roman"/>
            <w:color w:val="000000"/>
            <w:sz w:val="24"/>
            <w:szCs w:val="24"/>
          </w:rPr>
          <w:t>Reaser</w:t>
        </w:r>
        <w:proofErr w:type="spellEnd"/>
        <w:r w:rsidR="00E55949">
          <w:rPr>
            <w:rFonts w:ascii="Times New Roman" w:eastAsia="Times New Roman" w:hAnsi="Times New Roman" w:cs="Times New Roman"/>
            <w:color w:val="000000"/>
            <w:sz w:val="24"/>
            <w:szCs w:val="24"/>
          </w:rPr>
          <w:t xml:space="preserve">, J.K., Locke, H., Woodley, S.J., Patz, J.A., Becker, D.J., </w:t>
        </w:r>
        <w:proofErr w:type="spellStart"/>
        <w:r w:rsidR="00E55949">
          <w:rPr>
            <w:rFonts w:ascii="Times New Roman" w:eastAsia="Times New Roman" w:hAnsi="Times New Roman" w:cs="Times New Roman"/>
            <w:color w:val="000000"/>
            <w:sz w:val="24"/>
            <w:szCs w:val="24"/>
          </w:rPr>
          <w:t>Oppler</w:t>
        </w:r>
        <w:proofErr w:type="spellEnd"/>
        <w:r w:rsidR="00E55949">
          <w:rPr>
            <w:rFonts w:ascii="Times New Roman" w:eastAsia="Times New Roman" w:hAnsi="Times New Roman" w:cs="Times New Roman"/>
            <w:color w:val="000000"/>
            <w:sz w:val="24"/>
            <w:szCs w:val="24"/>
          </w:rPr>
          <w:t xml:space="preserve">, G., Hudson, P.J. &amp; Tabor, G.M. (2021). Land use-induced spillover: a call to action to safeguard environmental, animal, and human health. </w:t>
        </w:r>
      </w:hyperlink>
      <w:hyperlink r:id="rId108">
        <w:r w:rsidR="00E55949">
          <w:rPr>
            <w:rFonts w:ascii="Times New Roman" w:eastAsia="Times New Roman" w:hAnsi="Times New Roman" w:cs="Times New Roman"/>
            <w:i/>
            <w:color w:val="000000"/>
            <w:sz w:val="24"/>
            <w:szCs w:val="24"/>
          </w:rPr>
          <w:t>Lancet Planet Health</w:t>
        </w:r>
      </w:hyperlink>
      <w:hyperlink r:id="rId109">
        <w:r w:rsidR="00E55949">
          <w:rPr>
            <w:rFonts w:ascii="Times New Roman" w:eastAsia="Times New Roman" w:hAnsi="Times New Roman" w:cs="Times New Roman"/>
            <w:color w:val="000000"/>
            <w:sz w:val="24"/>
            <w:szCs w:val="24"/>
          </w:rPr>
          <w:t>, 5, e237–e245.</w:t>
        </w:r>
      </w:hyperlink>
    </w:p>
    <w:p w14:paraId="784DEC29"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0">
        <w:r w:rsidR="00E55949">
          <w:rPr>
            <w:rFonts w:ascii="Times New Roman" w:eastAsia="Times New Roman" w:hAnsi="Times New Roman" w:cs="Times New Roman"/>
            <w:color w:val="000000"/>
            <w:sz w:val="24"/>
            <w:szCs w:val="24"/>
          </w:rPr>
          <w:t xml:space="preserve">Porco, A., Chea, S., Sours, S., Nou, V., </w:t>
        </w:r>
        <w:proofErr w:type="spellStart"/>
        <w:r w:rsidR="00E55949">
          <w:rPr>
            <w:rFonts w:ascii="Times New Roman" w:eastAsia="Times New Roman" w:hAnsi="Times New Roman" w:cs="Times New Roman"/>
            <w:color w:val="000000"/>
            <w:sz w:val="24"/>
            <w:szCs w:val="24"/>
          </w:rPr>
          <w:t>Groenenberg</w:t>
        </w:r>
        <w:proofErr w:type="spellEnd"/>
        <w:r w:rsidR="00E55949">
          <w:rPr>
            <w:rFonts w:ascii="Times New Roman" w:eastAsia="Times New Roman" w:hAnsi="Times New Roman" w:cs="Times New Roman"/>
            <w:color w:val="000000"/>
            <w:sz w:val="24"/>
            <w:szCs w:val="24"/>
          </w:rPr>
          <w:t xml:space="preserve">, M., Agger, C., Tum, S., </w:t>
        </w:r>
        <w:proofErr w:type="spellStart"/>
        <w:r w:rsidR="00E55949">
          <w:rPr>
            <w:rFonts w:ascii="Times New Roman" w:eastAsia="Times New Roman" w:hAnsi="Times New Roman" w:cs="Times New Roman"/>
            <w:color w:val="000000"/>
            <w:sz w:val="24"/>
            <w:szCs w:val="24"/>
          </w:rPr>
          <w:t>Chhuon</w:t>
        </w:r>
        <w:proofErr w:type="spellEnd"/>
        <w:r w:rsidR="00E55949">
          <w:rPr>
            <w:rFonts w:ascii="Times New Roman" w:eastAsia="Times New Roman" w:hAnsi="Times New Roman" w:cs="Times New Roman"/>
            <w:color w:val="000000"/>
            <w:sz w:val="24"/>
            <w:szCs w:val="24"/>
          </w:rPr>
          <w:t xml:space="preserve">, V., Sorn, S., Hong, C., Davis, B., Davis, S., Ken, S., Olson, S. &amp; Fine, A. (2023). Case Report: </w:t>
        </w:r>
        <w:r w:rsidR="00E55949">
          <w:rPr>
            <w:rFonts w:ascii="Times New Roman" w:eastAsia="Times New Roman" w:hAnsi="Times New Roman" w:cs="Times New Roman"/>
            <w:color w:val="000000"/>
            <w:sz w:val="24"/>
            <w:szCs w:val="24"/>
          </w:rPr>
          <w:lastRenderedPageBreak/>
          <w:t xml:space="preserve">Lumpy skin disease in an endangered wild </w:t>
        </w:r>
        <w:proofErr w:type="spellStart"/>
        <w:r w:rsidR="00E55949">
          <w:rPr>
            <w:rFonts w:ascii="Times New Roman" w:eastAsia="Times New Roman" w:hAnsi="Times New Roman" w:cs="Times New Roman"/>
            <w:color w:val="000000"/>
            <w:sz w:val="24"/>
            <w:szCs w:val="24"/>
          </w:rPr>
          <w:t>banteng</w:t>
        </w:r>
        <w:proofErr w:type="spellEnd"/>
        <w:r w:rsidR="00E55949">
          <w:rPr>
            <w:rFonts w:ascii="Times New Roman" w:eastAsia="Times New Roman" w:hAnsi="Times New Roman" w:cs="Times New Roman"/>
            <w:color w:val="000000"/>
            <w:sz w:val="24"/>
            <w:szCs w:val="24"/>
          </w:rPr>
          <w:t xml:space="preserve"> (Bos </w:t>
        </w:r>
        <w:proofErr w:type="spellStart"/>
        <w:r w:rsidR="00E55949">
          <w:rPr>
            <w:rFonts w:ascii="Times New Roman" w:eastAsia="Times New Roman" w:hAnsi="Times New Roman" w:cs="Times New Roman"/>
            <w:color w:val="000000"/>
            <w:sz w:val="24"/>
            <w:szCs w:val="24"/>
          </w:rPr>
          <w:t>javanicus</w:t>
        </w:r>
        <w:proofErr w:type="spellEnd"/>
        <w:r w:rsidR="00E55949">
          <w:rPr>
            <w:rFonts w:ascii="Times New Roman" w:eastAsia="Times New Roman" w:hAnsi="Times New Roman" w:cs="Times New Roman"/>
            <w:color w:val="000000"/>
            <w:sz w:val="24"/>
            <w:szCs w:val="24"/>
          </w:rPr>
          <w:t xml:space="preserve">) and initiation of a vaccination campaign in domestic livestock in Cambodia. </w:t>
        </w:r>
      </w:hyperlink>
      <w:hyperlink r:id="rId111">
        <w:r w:rsidR="00E55949">
          <w:rPr>
            <w:rFonts w:ascii="Times New Roman" w:eastAsia="Times New Roman" w:hAnsi="Times New Roman" w:cs="Times New Roman"/>
            <w:i/>
            <w:color w:val="000000"/>
            <w:sz w:val="24"/>
            <w:szCs w:val="24"/>
          </w:rPr>
          <w:t>Frontiers in Veterinary Science</w:t>
        </w:r>
      </w:hyperlink>
      <w:hyperlink r:id="rId112">
        <w:r w:rsidR="00E55949">
          <w:rPr>
            <w:rFonts w:ascii="Times New Roman" w:eastAsia="Times New Roman" w:hAnsi="Times New Roman" w:cs="Times New Roman"/>
            <w:color w:val="000000"/>
            <w:sz w:val="24"/>
            <w:szCs w:val="24"/>
          </w:rPr>
          <w:t>, 10.</w:t>
        </w:r>
      </w:hyperlink>
    </w:p>
    <w:p w14:paraId="6069DEFF"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3">
        <w:r w:rsidR="00E55949">
          <w:rPr>
            <w:rFonts w:ascii="Times New Roman" w:eastAsia="Times New Roman" w:hAnsi="Times New Roman" w:cs="Times New Roman"/>
            <w:color w:val="000000"/>
            <w:sz w:val="24"/>
            <w:szCs w:val="24"/>
          </w:rPr>
          <w:t>Pruvot, M., Denstedt, E., Latinne, A., Porco, A., Montecino-</w:t>
        </w:r>
        <w:proofErr w:type="spellStart"/>
        <w:r w:rsidR="00E55949">
          <w:rPr>
            <w:rFonts w:ascii="Times New Roman" w:eastAsia="Times New Roman" w:hAnsi="Times New Roman" w:cs="Times New Roman"/>
            <w:color w:val="000000"/>
            <w:sz w:val="24"/>
            <w:szCs w:val="24"/>
          </w:rPr>
          <w:t>Latorre</w:t>
        </w:r>
        <w:proofErr w:type="spellEnd"/>
        <w:r w:rsidR="00E55949">
          <w:rPr>
            <w:rFonts w:ascii="Times New Roman" w:eastAsia="Times New Roman" w:hAnsi="Times New Roman" w:cs="Times New Roman"/>
            <w:color w:val="000000"/>
            <w:sz w:val="24"/>
            <w:szCs w:val="24"/>
          </w:rPr>
          <w:t xml:space="preserve">, D., Khammavong, K., Milavong, P., Phouangsouvanh, S., Sisavanh, M., Nga, N.T.T., Ngoc, P.T.B., Thanh, V.D., Chea, S., Sours, S., </w:t>
        </w:r>
        <w:proofErr w:type="spellStart"/>
        <w:r w:rsidR="00E55949">
          <w:rPr>
            <w:rFonts w:ascii="Times New Roman" w:eastAsia="Times New Roman" w:hAnsi="Times New Roman" w:cs="Times New Roman"/>
            <w:color w:val="000000"/>
            <w:sz w:val="24"/>
            <w:szCs w:val="24"/>
          </w:rPr>
          <w:t>Phommachanh</w:t>
        </w:r>
        <w:proofErr w:type="spellEnd"/>
        <w:r w:rsidR="00E55949">
          <w:rPr>
            <w:rFonts w:ascii="Times New Roman" w:eastAsia="Times New Roman" w:hAnsi="Times New Roman" w:cs="Times New Roman"/>
            <w:color w:val="000000"/>
            <w:sz w:val="24"/>
            <w:szCs w:val="24"/>
          </w:rPr>
          <w:t xml:space="preserve">, P., Theppangna, W., </w:t>
        </w:r>
        <w:proofErr w:type="spellStart"/>
        <w:r w:rsidR="00E55949">
          <w:rPr>
            <w:rFonts w:ascii="Times New Roman" w:eastAsia="Times New Roman" w:hAnsi="Times New Roman" w:cs="Times New Roman"/>
            <w:color w:val="000000"/>
            <w:sz w:val="24"/>
            <w:szCs w:val="24"/>
          </w:rPr>
          <w:t>Phiphakhavong</w:t>
        </w:r>
        <w:proofErr w:type="spellEnd"/>
        <w:r w:rsidR="00E55949">
          <w:rPr>
            <w:rFonts w:ascii="Times New Roman" w:eastAsia="Times New Roman" w:hAnsi="Times New Roman" w:cs="Times New Roman"/>
            <w:color w:val="000000"/>
            <w:sz w:val="24"/>
            <w:szCs w:val="24"/>
          </w:rPr>
          <w:t xml:space="preserve">, S., Vanna, C., </w:t>
        </w:r>
        <w:proofErr w:type="spellStart"/>
        <w:r w:rsidR="00E55949">
          <w:rPr>
            <w:rFonts w:ascii="Times New Roman" w:eastAsia="Times New Roman" w:hAnsi="Times New Roman" w:cs="Times New Roman"/>
            <w:color w:val="000000"/>
            <w:sz w:val="24"/>
            <w:szCs w:val="24"/>
          </w:rPr>
          <w:t>Masphal</w:t>
        </w:r>
        <w:proofErr w:type="spellEnd"/>
        <w:r w:rsidR="00E55949">
          <w:rPr>
            <w:rFonts w:ascii="Times New Roman" w:eastAsia="Times New Roman" w:hAnsi="Times New Roman" w:cs="Times New Roman"/>
            <w:color w:val="000000"/>
            <w:sz w:val="24"/>
            <w:szCs w:val="24"/>
          </w:rPr>
          <w:t xml:space="preserve">, K., Sothyra, T., San, S., Chamnan, H., Long, P.T., Diep, N.T., </w:t>
        </w:r>
        <w:proofErr w:type="spellStart"/>
        <w:r w:rsidR="00E55949">
          <w:rPr>
            <w:rFonts w:ascii="Times New Roman" w:eastAsia="Times New Roman" w:hAnsi="Times New Roman" w:cs="Times New Roman"/>
            <w:color w:val="000000"/>
            <w:sz w:val="24"/>
            <w:szCs w:val="24"/>
          </w:rPr>
          <w:t>Duoc</w:t>
        </w:r>
        <w:proofErr w:type="spellEnd"/>
        <w:r w:rsidR="00E55949">
          <w:rPr>
            <w:rFonts w:ascii="Times New Roman" w:eastAsia="Times New Roman" w:hAnsi="Times New Roman" w:cs="Times New Roman"/>
            <w:color w:val="000000"/>
            <w:sz w:val="24"/>
            <w:szCs w:val="24"/>
          </w:rPr>
          <w:t xml:space="preserve">, V.T., Zimmer, P., Brown, K., Olson, S.H. &amp; Fine, A.E. (2023). </w:t>
        </w:r>
        <w:proofErr w:type="spellStart"/>
        <w:r w:rsidR="00E55949">
          <w:rPr>
            <w:rFonts w:ascii="Times New Roman" w:eastAsia="Times New Roman" w:hAnsi="Times New Roman" w:cs="Times New Roman"/>
            <w:color w:val="000000"/>
            <w:sz w:val="24"/>
            <w:szCs w:val="24"/>
          </w:rPr>
          <w:t>WildHealthNet</w:t>
        </w:r>
        <w:proofErr w:type="spellEnd"/>
        <w:r w:rsidR="00E55949">
          <w:rPr>
            <w:rFonts w:ascii="Times New Roman" w:eastAsia="Times New Roman" w:hAnsi="Times New Roman" w:cs="Times New Roman"/>
            <w:color w:val="000000"/>
            <w:sz w:val="24"/>
            <w:szCs w:val="24"/>
          </w:rPr>
          <w:t xml:space="preserve">: Supporting the development of sustainable wildlife health surveillance networks in Southeast Asia. </w:t>
        </w:r>
      </w:hyperlink>
      <w:hyperlink r:id="rId114">
        <w:r w:rsidR="00E55949">
          <w:rPr>
            <w:rFonts w:ascii="Times New Roman" w:eastAsia="Times New Roman" w:hAnsi="Times New Roman" w:cs="Times New Roman"/>
            <w:i/>
            <w:color w:val="000000"/>
            <w:sz w:val="24"/>
            <w:szCs w:val="24"/>
          </w:rPr>
          <w:t>Sci. Total Environ.</w:t>
        </w:r>
      </w:hyperlink>
      <w:hyperlink r:id="rId115">
        <w:r w:rsidR="00E55949">
          <w:rPr>
            <w:rFonts w:ascii="Times New Roman" w:eastAsia="Times New Roman" w:hAnsi="Times New Roman" w:cs="Times New Roman"/>
            <w:color w:val="000000"/>
            <w:sz w:val="24"/>
            <w:szCs w:val="24"/>
          </w:rPr>
          <w:t>, 863, 160748.</w:t>
        </w:r>
      </w:hyperlink>
    </w:p>
    <w:p w14:paraId="589CD173"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6">
        <w:proofErr w:type="spellStart"/>
        <w:r w:rsidR="00E55949">
          <w:rPr>
            <w:rFonts w:ascii="Times New Roman" w:eastAsia="Times New Roman" w:hAnsi="Times New Roman" w:cs="Times New Roman"/>
            <w:color w:val="000000"/>
            <w:sz w:val="24"/>
            <w:szCs w:val="24"/>
          </w:rPr>
          <w:t>Reaser</w:t>
        </w:r>
        <w:proofErr w:type="spellEnd"/>
        <w:r w:rsidR="00E55949">
          <w:rPr>
            <w:rFonts w:ascii="Times New Roman" w:eastAsia="Times New Roman" w:hAnsi="Times New Roman" w:cs="Times New Roman"/>
            <w:color w:val="000000"/>
            <w:sz w:val="24"/>
            <w:szCs w:val="24"/>
          </w:rPr>
          <w:t xml:space="preserve">, J.K., </w:t>
        </w:r>
        <w:proofErr w:type="spellStart"/>
        <w:r w:rsidR="00E55949">
          <w:rPr>
            <w:rFonts w:ascii="Times New Roman" w:eastAsia="Times New Roman" w:hAnsi="Times New Roman" w:cs="Times New Roman"/>
            <w:color w:val="000000"/>
            <w:sz w:val="24"/>
            <w:szCs w:val="24"/>
          </w:rPr>
          <w:t>Chitale</w:t>
        </w:r>
        <w:proofErr w:type="spellEnd"/>
        <w:r w:rsidR="00E55949">
          <w:rPr>
            <w:rFonts w:ascii="Times New Roman" w:eastAsia="Times New Roman" w:hAnsi="Times New Roman" w:cs="Times New Roman"/>
            <w:color w:val="000000"/>
            <w:sz w:val="24"/>
            <w:szCs w:val="24"/>
          </w:rPr>
          <w:t xml:space="preserve">, R.A., Tabor, G.M., Hudson, P.J. &amp; Plowright, R.K. (2023). Looking Left: Ecologically Based Biosecurity to Prevent Pandemics. </w:t>
        </w:r>
      </w:hyperlink>
      <w:hyperlink r:id="rId117">
        <w:r w:rsidR="00E55949">
          <w:rPr>
            <w:rFonts w:ascii="Times New Roman" w:eastAsia="Times New Roman" w:hAnsi="Times New Roman" w:cs="Times New Roman"/>
            <w:i/>
            <w:color w:val="000000"/>
            <w:sz w:val="24"/>
            <w:szCs w:val="24"/>
          </w:rPr>
          <w:t xml:space="preserve">Health </w:t>
        </w:r>
        <w:proofErr w:type="spellStart"/>
        <w:r w:rsidR="00E55949">
          <w:rPr>
            <w:rFonts w:ascii="Times New Roman" w:eastAsia="Times New Roman" w:hAnsi="Times New Roman" w:cs="Times New Roman"/>
            <w:i/>
            <w:color w:val="000000"/>
            <w:sz w:val="24"/>
            <w:szCs w:val="24"/>
          </w:rPr>
          <w:t>Secur</w:t>
        </w:r>
        <w:proofErr w:type="spellEnd"/>
      </w:hyperlink>
      <w:hyperlink r:id="rId118">
        <w:r w:rsidR="00E55949">
          <w:rPr>
            <w:rFonts w:ascii="Times New Roman" w:eastAsia="Times New Roman" w:hAnsi="Times New Roman" w:cs="Times New Roman"/>
            <w:color w:val="000000"/>
            <w:sz w:val="24"/>
            <w:szCs w:val="24"/>
          </w:rPr>
          <w:t>.</w:t>
        </w:r>
      </w:hyperlink>
    </w:p>
    <w:p w14:paraId="131C0970"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9">
        <w:r w:rsidR="00E55949">
          <w:rPr>
            <w:rFonts w:ascii="Times New Roman" w:eastAsia="Times New Roman" w:hAnsi="Times New Roman" w:cs="Times New Roman"/>
            <w:color w:val="000000"/>
            <w:sz w:val="24"/>
            <w:szCs w:val="24"/>
          </w:rPr>
          <w:t>Ryser-</w:t>
        </w:r>
        <w:proofErr w:type="spellStart"/>
        <w:r w:rsidR="00E55949">
          <w:rPr>
            <w:rFonts w:ascii="Times New Roman" w:eastAsia="Times New Roman" w:hAnsi="Times New Roman" w:cs="Times New Roman"/>
            <w:color w:val="000000"/>
            <w:sz w:val="24"/>
            <w:szCs w:val="24"/>
          </w:rPr>
          <w:t>Degiorgis</w:t>
        </w:r>
        <w:proofErr w:type="spellEnd"/>
        <w:r w:rsidR="00E55949">
          <w:rPr>
            <w:rFonts w:ascii="Times New Roman" w:eastAsia="Times New Roman" w:hAnsi="Times New Roman" w:cs="Times New Roman"/>
            <w:color w:val="000000"/>
            <w:sz w:val="24"/>
            <w:szCs w:val="24"/>
          </w:rPr>
          <w:t xml:space="preserve">, M.-P. (2013). Wildlife health investigations: needs, </w:t>
        </w:r>
        <w:proofErr w:type="gramStart"/>
        <w:r w:rsidR="00E55949">
          <w:rPr>
            <w:rFonts w:ascii="Times New Roman" w:eastAsia="Times New Roman" w:hAnsi="Times New Roman" w:cs="Times New Roman"/>
            <w:color w:val="000000"/>
            <w:sz w:val="24"/>
            <w:szCs w:val="24"/>
          </w:rPr>
          <w:t>challenges</w:t>
        </w:r>
        <w:proofErr w:type="gramEnd"/>
        <w:r w:rsidR="00E55949">
          <w:rPr>
            <w:rFonts w:ascii="Times New Roman" w:eastAsia="Times New Roman" w:hAnsi="Times New Roman" w:cs="Times New Roman"/>
            <w:color w:val="000000"/>
            <w:sz w:val="24"/>
            <w:szCs w:val="24"/>
          </w:rPr>
          <w:t xml:space="preserve"> and recommendations. </w:t>
        </w:r>
      </w:hyperlink>
      <w:hyperlink r:id="rId120">
        <w:r w:rsidR="00E55949">
          <w:rPr>
            <w:rFonts w:ascii="Times New Roman" w:eastAsia="Times New Roman" w:hAnsi="Times New Roman" w:cs="Times New Roman"/>
            <w:i/>
            <w:color w:val="000000"/>
            <w:sz w:val="24"/>
            <w:szCs w:val="24"/>
          </w:rPr>
          <w:t>BMC Vet. Res.</w:t>
        </w:r>
      </w:hyperlink>
      <w:hyperlink r:id="rId121">
        <w:r w:rsidR="00E55949">
          <w:rPr>
            <w:rFonts w:ascii="Times New Roman" w:eastAsia="Times New Roman" w:hAnsi="Times New Roman" w:cs="Times New Roman"/>
            <w:color w:val="000000"/>
            <w:sz w:val="24"/>
            <w:szCs w:val="24"/>
          </w:rPr>
          <w:t>, 9, 223.</w:t>
        </w:r>
      </w:hyperlink>
    </w:p>
    <w:p w14:paraId="35A2CD4D"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2">
        <w:r w:rsidR="00E55949">
          <w:rPr>
            <w:rFonts w:ascii="Times New Roman" w:eastAsia="Times New Roman" w:hAnsi="Times New Roman" w:cs="Times New Roman"/>
            <w:color w:val="000000"/>
            <w:sz w:val="24"/>
            <w:szCs w:val="24"/>
          </w:rPr>
          <w:t xml:space="preserve">Singh, R., </w:t>
        </w:r>
        <w:proofErr w:type="spellStart"/>
        <w:r w:rsidR="00E55949">
          <w:rPr>
            <w:rFonts w:ascii="Times New Roman" w:eastAsia="Times New Roman" w:hAnsi="Times New Roman" w:cs="Times New Roman"/>
            <w:color w:val="000000"/>
            <w:sz w:val="24"/>
            <w:szCs w:val="24"/>
          </w:rPr>
          <w:t>Galliers</w:t>
        </w:r>
        <w:proofErr w:type="spellEnd"/>
        <w:r w:rsidR="00E55949">
          <w:rPr>
            <w:rFonts w:ascii="Times New Roman" w:eastAsia="Times New Roman" w:hAnsi="Times New Roman" w:cs="Times New Roman"/>
            <w:color w:val="000000"/>
            <w:sz w:val="24"/>
            <w:szCs w:val="24"/>
          </w:rPr>
          <w:t xml:space="preserve">, C., </w:t>
        </w:r>
        <w:proofErr w:type="spellStart"/>
        <w:r w:rsidR="00E55949">
          <w:rPr>
            <w:rFonts w:ascii="Times New Roman" w:eastAsia="Times New Roman" w:hAnsi="Times New Roman" w:cs="Times New Roman"/>
            <w:color w:val="000000"/>
            <w:sz w:val="24"/>
            <w:szCs w:val="24"/>
          </w:rPr>
          <w:t>Moreto</w:t>
        </w:r>
        <w:proofErr w:type="spellEnd"/>
        <w:r w:rsidR="00E55949">
          <w:rPr>
            <w:rFonts w:ascii="Times New Roman" w:eastAsia="Times New Roman" w:hAnsi="Times New Roman" w:cs="Times New Roman"/>
            <w:color w:val="000000"/>
            <w:sz w:val="24"/>
            <w:szCs w:val="24"/>
          </w:rPr>
          <w:t xml:space="preserve">, W., Slade, J., Long, B., Aisha, H., Wright, A., Cartwright, F., </w:t>
        </w:r>
        <w:proofErr w:type="spellStart"/>
        <w:r w:rsidR="00E55949">
          <w:rPr>
            <w:rFonts w:ascii="Times New Roman" w:eastAsia="Times New Roman" w:hAnsi="Times New Roman" w:cs="Times New Roman"/>
            <w:color w:val="000000"/>
            <w:sz w:val="24"/>
            <w:szCs w:val="24"/>
          </w:rPr>
          <w:t>Deokar</w:t>
        </w:r>
        <w:proofErr w:type="spellEnd"/>
        <w:r w:rsidR="00E55949">
          <w:rPr>
            <w:rFonts w:ascii="Times New Roman" w:eastAsia="Times New Roman" w:hAnsi="Times New Roman" w:cs="Times New Roman"/>
            <w:color w:val="000000"/>
            <w:sz w:val="24"/>
            <w:szCs w:val="24"/>
          </w:rPr>
          <w:t xml:space="preserve">, A., Wyatt, A., </w:t>
        </w:r>
        <w:proofErr w:type="spellStart"/>
        <w:r w:rsidR="00E55949">
          <w:rPr>
            <w:rFonts w:ascii="Times New Roman" w:eastAsia="Times New Roman" w:hAnsi="Times New Roman" w:cs="Times New Roman"/>
            <w:color w:val="000000"/>
            <w:sz w:val="24"/>
            <w:szCs w:val="24"/>
          </w:rPr>
          <w:t>Deokar</w:t>
        </w:r>
        <w:proofErr w:type="spellEnd"/>
        <w:r w:rsidR="00E55949">
          <w:rPr>
            <w:rFonts w:ascii="Times New Roman" w:eastAsia="Times New Roman" w:hAnsi="Times New Roman" w:cs="Times New Roman"/>
            <w:color w:val="000000"/>
            <w:sz w:val="24"/>
            <w:szCs w:val="24"/>
          </w:rPr>
          <w:t xml:space="preserve">, D., </w:t>
        </w:r>
        <w:proofErr w:type="spellStart"/>
        <w:r w:rsidR="00E55949">
          <w:rPr>
            <w:rFonts w:ascii="Times New Roman" w:eastAsia="Times New Roman" w:hAnsi="Times New Roman" w:cs="Times New Roman"/>
            <w:color w:val="000000"/>
            <w:sz w:val="24"/>
            <w:szCs w:val="24"/>
          </w:rPr>
          <w:t>Phoonjampa</w:t>
        </w:r>
        <w:proofErr w:type="spellEnd"/>
        <w:r w:rsidR="00E55949">
          <w:rPr>
            <w:rFonts w:ascii="Times New Roman" w:eastAsia="Times New Roman" w:hAnsi="Times New Roman" w:cs="Times New Roman"/>
            <w:color w:val="000000"/>
            <w:sz w:val="24"/>
            <w:szCs w:val="24"/>
          </w:rPr>
          <w:t xml:space="preserve">, R., Smallwood, E., Aziz, R., </w:t>
        </w:r>
        <w:proofErr w:type="spellStart"/>
        <w:r w:rsidR="00E55949">
          <w:rPr>
            <w:rFonts w:ascii="Times New Roman" w:eastAsia="Times New Roman" w:hAnsi="Times New Roman" w:cs="Times New Roman"/>
            <w:color w:val="000000"/>
            <w:sz w:val="24"/>
            <w:szCs w:val="24"/>
          </w:rPr>
          <w:t>Koutoua</w:t>
        </w:r>
        <w:proofErr w:type="spellEnd"/>
        <w:r w:rsidR="00E55949">
          <w:rPr>
            <w:rFonts w:ascii="Times New Roman" w:eastAsia="Times New Roman" w:hAnsi="Times New Roman" w:cs="Times New Roman"/>
            <w:color w:val="000000"/>
            <w:sz w:val="24"/>
            <w:szCs w:val="24"/>
          </w:rPr>
          <w:t xml:space="preserve"> Benoit, A., Cao, R., Willmore, S., Jayantha, D. &amp; Gosh, S. (2021). Impact of the COVID-19 pandemic on rangers and the role of rangers as a planetary health service. </w:t>
        </w:r>
      </w:hyperlink>
      <w:hyperlink r:id="rId123">
        <w:r w:rsidR="00E55949">
          <w:rPr>
            <w:rFonts w:ascii="Times New Roman" w:eastAsia="Times New Roman" w:hAnsi="Times New Roman" w:cs="Times New Roman"/>
            <w:i/>
            <w:color w:val="000000"/>
            <w:sz w:val="24"/>
            <w:szCs w:val="24"/>
          </w:rPr>
          <w:t>Parks &amp; Recreation</w:t>
        </w:r>
      </w:hyperlink>
      <w:hyperlink r:id="rId124">
        <w:r w:rsidR="00E55949">
          <w:rPr>
            <w:rFonts w:ascii="Times New Roman" w:eastAsia="Times New Roman" w:hAnsi="Times New Roman" w:cs="Times New Roman"/>
            <w:color w:val="000000"/>
            <w:sz w:val="24"/>
            <w:szCs w:val="24"/>
          </w:rPr>
          <w:t>, 119–134.</w:t>
        </w:r>
      </w:hyperlink>
    </w:p>
    <w:p w14:paraId="41AAE4FB"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5">
        <w:r w:rsidR="00E55949">
          <w:rPr>
            <w:rFonts w:ascii="Times New Roman" w:eastAsia="Times New Roman" w:hAnsi="Times New Roman" w:cs="Times New Roman"/>
            <w:color w:val="000000"/>
            <w:sz w:val="24"/>
            <w:szCs w:val="24"/>
          </w:rPr>
          <w:t>Sleeman, J.M., Brand, C.J. &amp; Wright, S.D. (2012). Strategies for Wildlife Disease Surveillance. USGS Staff -- Published Research.</w:t>
        </w:r>
      </w:hyperlink>
    </w:p>
    <w:p w14:paraId="541F3B23"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6">
        <w:r w:rsidR="00E55949">
          <w:rPr>
            <w:rFonts w:ascii="Times New Roman" w:eastAsia="Times New Roman" w:hAnsi="Times New Roman" w:cs="Times New Roman"/>
            <w:color w:val="000000"/>
            <w:sz w:val="24"/>
            <w:szCs w:val="24"/>
          </w:rPr>
          <w:t xml:space="preserve">Stephen, C. (2018). Evolving Urban Wildlife Health Surveillance to Intelligence for Pest Mitigation and Monitoring. </w:t>
        </w:r>
      </w:hyperlink>
      <w:hyperlink r:id="rId127">
        <w:r w:rsidR="00E55949">
          <w:rPr>
            <w:rFonts w:ascii="Times New Roman" w:eastAsia="Times New Roman" w:hAnsi="Times New Roman" w:cs="Times New Roman"/>
            <w:i/>
            <w:color w:val="000000"/>
            <w:sz w:val="24"/>
            <w:szCs w:val="24"/>
          </w:rPr>
          <w:t>Frontiers in Ecology and Evolution</w:t>
        </w:r>
      </w:hyperlink>
      <w:hyperlink r:id="rId128">
        <w:r w:rsidR="00E55949">
          <w:rPr>
            <w:rFonts w:ascii="Times New Roman" w:eastAsia="Times New Roman" w:hAnsi="Times New Roman" w:cs="Times New Roman"/>
            <w:color w:val="000000"/>
            <w:sz w:val="24"/>
            <w:szCs w:val="24"/>
          </w:rPr>
          <w:t>, 6.</w:t>
        </w:r>
      </w:hyperlink>
    </w:p>
    <w:p w14:paraId="4D2C9245"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9">
        <w:r w:rsidR="00E55949">
          <w:rPr>
            <w:rFonts w:ascii="Times New Roman" w:eastAsia="Times New Roman" w:hAnsi="Times New Roman" w:cs="Times New Roman"/>
            <w:color w:val="000000"/>
            <w:sz w:val="24"/>
            <w:szCs w:val="24"/>
          </w:rPr>
          <w:t xml:space="preserve">Stephen, C. &amp; Berezowski, J. (2022). Wildlife Health Surveillance and Intelligence. Challenges and Opportunities. In: </w:t>
        </w:r>
      </w:hyperlink>
      <w:hyperlink r:id="rId130">
        <w:r w:rsidR="00E55949">
          <w:rPr>
            <w:rFonts w:ascii="Times New Roman" w:eastAsia="Times New Roman" w:hAnsi="Times New Roman" w:cs="Times New Roman"/>
            <w:i/>
            <w:color w:val="000000"/>
            <w:sz w:val="24"/>
            <w:szCs w:val="24"/>
          </w:rPr>
          <w:t>Wildlife Population Health</w:t>
        </w:r>
      </w:hyperlink>
      <w:hyperlink r:id="rId131">
        <w:r w:rsidR="00E55949">
          <w:rPr>
            <w:rFonts w:ascii="Times New Roman" w:eastAsia="Times New Roman" w:hAnsi="Times New Roman" w:cs="Times New Roman"/>
            <w:color w:val="000000"/>
            <w:sz w:val="24"/>
            <w:szCs w:val="24"/>
          </w:rPr>
          <w:t xml:space="preserve"> (ed. Stephen, C.). Springer International Publishing, Cham, pp. 99–111.</w:t>
        </w:r>
      </w:hyperlink>
    </w:p>
    <w:p w14:paraId="41F431C4"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2">
        <w:proofErr w:type="spellStart"/>
        <w:r w:rsidR="00E55949">
          <w:rPr>
            <w:rFonts w:ascii="Times New Roman" w:eastAsia="Times New Roman" w:hAnsi="Times New Roman" w:cs="Times New Roman"/>
            <w:color w:val="000000"/>
            <w:sz w:val="24"/>
            <w:szCs w:val="24"/>
          </w:rPr>
          <w:t>Stolton</w:t>
        </w:r>
        <w:proofErr w:type="spellEnd"/>
        <w:r w:rsidR="00E55949">
          <w:rPr>
            <w:rFonts w:ascii="Times New Roman" w:eastAsia="Times New Roman" w:hAnsi="Times New Roman" w:cs="Times New Roman"/>
            <w:color w:val="000000"/>
            <w:sz w:val="24"/>
            <w:szCs w:val="24"/>
          </w:rPr>
          <w:t xml:space="preserve">, S., Timmins, H.L., Dudley, N., </w:t>
        </w:r>
        <w:proofErr w:type="spellStart"/>
        <w:r w:rsidR="00E55949">
          <w:rPr>
            <w:rFonts w:ascii="Times New Roman" w:eastAsia="Times New Roman" w:hAnsi="Times New Roman" w:cs="Times New Roman"/>
            <w:color w:val="000000"/>
            <w:sz w:val="24"/>
            <w:szCs w:val="24"/>
          </w:rPr>
          <w:t>Biegus</w:t>
        </w:r>
        <w:proofErr w:type="spellEnd"/>
        <w:r w:rsidR="00E55949">
          <w:rPr>
            <w:rFonts w:ascii="Times New Roman" w:eastAsia="Times New Roman" w:hAnsi="Times New Roman" w:cs="Times New Roman"/>
            <w:color w:val="000000"/>
            <w:sz w:val="24"/>
            <w:szCs w:val="24"/>
          </w:rPr>
          <w:t xml:space="preserve">, O., </w:t>
        </w:r>
        <w:proofErr w:type="spellStart"/>
        <w:r w:rsidR="00E55949">
          <w:rPr>
            <w:rFonts w:ascii="Times New Roman" w:eastAsia="Times New Roman" w:hAnsi="Times New Roman" w:cs="Times New Roman"/>
            <w:color w:val="000000"/>
            <w:sz w:val="24"/>
            <w:szCs w:val="24"/>
          </w:rPr>
          <w:t>Galliers</w:t>
        </w:r>
        <w:proofErr w:type="spellEnd"/>
        <w:r w:rsidR="00E55949">
          <w:rPr>
            <w:rFonts w:ascii="Times New Roman" w:eastAsia="Times New Roman" w:hAnsi="Times New Roman" w:cs="Times New Roman"/>
            <w:color w:val="000000"/>
            <w:sz w:val="24"/>
            <w:szCs w:val="24"/>
          </w:rPr>
          <w:t xml:space="preserve">, C., Jackson, W., </w:t>
        </w:r>
        <w:proofErr w:type="spellStart"/>
        <w:r w:rsidR="00E55949">
          <w:rPr>
            <w:rFonts w:ascii="Times New Roman" w:eastAsia="Times New Roman" w:hAnsi="Times New Roman" w:cs="Times New Roman"/>
            <w:color w:val="000000"/>
            <w:sz w:val="24"/>
            <w:szCs w:val="24"/>
          </w:rPr>
          <w:t>Kettunen</w:t>
        </w:r>
        <w:proofErr w:type="spellEnd"/>
        <w:r w:rsidR="00E55949">
          <w:rPr>
            <w:rFonts w:ascii="Times New Roman" w:eastAsia="Times New Roman" w:hAnsi="Times New Roman" w:cs="Times New Roman"/>
            <w:color w:val="000000"/>
            <w:sz w:val="24"/>
            <w:szCs w:val="24"/>
          </w:rPr>
          <w:t xml:space="preserve">, M., Long, B., Rao, M., Rodriguez, C.M., Romanelli, C., Schneider, T., </w:t>
        </w:r>
        <w:proofErr w:type="spellStart"/>
        <w:r w:rsidR="00E55949">
          <w:rPr>
            <w:rFonts w:ascii="Times New Roman" w:eastAsia="Times New Roman" w:hAnsi="Times New Roman" w:cs="Times New Roman"/>
            <w:color w:val="000000"/>
            <w:sz w:val="24"/>
            <w:szCs w:val="24"/>
          </w:rPr>
          <w:t>Seidl</w:t>
        </w:r>
        <w:proofErr w:type="spellEnd"/>
        <w:r w:rsidR="00E55949">
          <w:rPr>
            <w:rFonts w:ascii="Times New Roman" w:eastAsia="Times New Roman" w:hAnsi="Times New Roman" w:cs="Times New Roman"/>
            <w:color w:val="000000"/>
            <w:sz w:val="24"/>
            <w:szCs w:val="24"/>
          </w:rPr>
          <w:t xml:space="preserve">, A., Singh, R. &amp; Sykes, M. (2023). Essential planetary health workers: Positioning rangers within global policy. </w:t>
        </w:r>
      </w:hyperlink>
      <w:hyperlink r:id="rId133">
        <w:proofErr w:type="spellStart"/>
        <w:r w:rsidR="00E55949">
          <w:rPr>
            <w:rFonts w:ascii="Times New Roman" w:eastAsia="Times New Roman" w:hAnsi="Times New Roman" w:cs="Times New Roman"/>
            <w:i/>
            <w:color w:val="000000"/>
            <w:sz w:val="24"/>
            <w:szCs w:val="24"/>
          </w:rPr>
          <w:t>Conserv</w:t>
        </w:r>
        <w:proofErr w:type="spellEnd"/>
        <w:r w:rsidR="00E55949">
          <w:rPr>
            <w:rFonts w:ascii="Times New Roman" w:eastAsia="Times New Roman" w:hAnsi="Times New Roman" w:cs="Times New Roman"/>
            <w:i/>
            <w:color w:val="000000"/>
            <w:sz w:val="24"/>
            <w:szCs w:val="24"/>
          </w:rPr>
          <w:t>. Lett.</w:t>
        </w:r>
      </w:hyperlink>
    </w:p>
    <w:p w14:paraId="5025F7BB"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4">
        <w:r w:rsidR="00E55949">
          <w:rPr>
            <w:rFonts w:ascii="Times New Roman" w:eastAsia="Times New Roman" w:hAnsi="Times New Roman" w:cs="Times New Roman"/>
            <w:color w:val="000000"/>
            <w:sz w:val="24"/>
            <w:szCs w:val="24"/>
          </w:rPr>
          <w:t xml:space="preserve">du Toit, J.T. (2011). Ecology. Coexisting with cattle. </w:t>
        </w:r>
      </w:hyperlink>
      <w:hyperlink r:id="rId135">
        <w:r w:rsidR="00E55949">
          <w:rPr>
            <w:rFonts w:ascii="Times New Roman" w:eastAsia="Times New Roman" w:hAnsi="Times New Roman" w:cs="Times New Roman"/>
            <w:i/>
            <w:color w:val="000000"/>
            <w:sz w:val="24"/>
            <w:szCs w:val="24"/>
          </w:rPr>
          <w:t>Science</w:t>
        </w:r>
      </w:hyperlink>
      <w:hyperlink r:id="rId136">
        <w:r w:rsidR="00E55949">
          <w:rPr>
            <w:rFonts w:ascii="Times New Roman" w:eastAsia="Times New Roman" w:hAnsi="Times New Roman" w:cs="Times New Roman"/>
            <w:color w:val="000000"/>
            <w:sz w:val="24"/>
            <w:szCs w:val="24"/>
          </w:rPr>
          <w:t>.</w:t>
        </w:r>
      </w:hyperlink>
    </w:p>
    <w:p w14:paraId="5B9D9E5E"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7">
        <w:r w:rsidR="00E55949">
          <w:rPr>
            <w:rFonts w:ascii="Times New Roman" w:eastAsia="Times New Roman" w:hAnsi="Times New Roman" w:cs="Times New Roman"/>
            <w:color w:val="000000"/>
            <w:sz w:val="24"/>
            <w:szCs w:val="24"/>
          </w:rPr>
          <w:t xml:space="preserve">Vicente, J., </w:t>
        </w:r>
        <w:proofErr w:type="spellStart"/>
        <w:r w:rsidR="00E55949">
          <w:rPr>
            <w:rFonts w:ascii="Times New Roman" w:eastAsia="Times New Roman" w:hAnsi="Times New Roman" w:cs="Times New Roman"/>
            <w:color w:val="000000"/>
            <w:sz w:val="24"/>
            <w:szCs w:val="24"/>
          </w:rPr>
          <w:t>Vercauteren</w:t>
        </w:r>
        <w:proofErr w:type="spellEnd"/>
        <w:r w:rsidR="00E55949">
          <w:rPr>
            <w:rFonts w:ascii="Times New Roman" w:eastAsia="Times New Roman" w:hAnsi="Times New Roman" w:cs="Times New Roman"/>
            <w:color w:val="000000"/>
            <w:sz w:val="24"/>
            <w:szCs w:val="24"/>
          </w:rPr>
          <w:t xml:space="preserve">, K.C. &amp; </w:t>
        </w:r>
        <w:proofErr w:type="spellStart"/>
        <w:r w:rsidR="00E55949">
          <w:rPr>
            <w:rFonts w:ascii="Times New Roman" w:eastAsia="Times New Roman" w:hAnsi="Times New Roman" w:cs="Times New Roman"/>
            <w:color w:val="000000"/>
            <w:sz w:val="24"/>
            <w:szCs w:val="24"/>
          </w:rPr>
          <w:t>Gortázar</w:t>
        </w:r>
        <w:proofErr w:type="spellEnd"/>
        <w:r w:rsidR="00E55949">
          <w:rPr>
            <w:rFonts w:ascii="Times New Roman" w:eastAsia="Times New Roman" w:hAnsi="Times New Roman" w:cs="Times New Roman"/>
            <w:color w:val="000000"/>
            <w:sz w:val="24"/>
            <w:szCs w:val="24"/>
          </w:rPr>
          <w:t xml:space="preserve">, C. (2021). </w:t>
        </w:r>
      </w:hyperlink>
      <w:hyperlink r:id="rId138">
        <w:r w:rsidR="00E55949">
          <w:rPr>
            <w:rFonts w:ascii="Times New Roman" w:eastAsia="Times New Roman" w:hAnsi="Times New Roman" w:cs="Times New Roman"/>
            <w:i/>
            <w:color w:val="000000"/>
            <w:sz w:val="24"/>
            <w:szCs w:val="24"/>
          </w:rPr>
          <w:t>Diseases at the Wildlife - Livestock Interface: Research and Perspectives in a Changing World</w:t>
        </w:r>
      </w:hyperlink>
      <w:hyperlink r:id="rId139">
        <w:r w:rsidR="00E55949">
          <w:rPr>
            <w:rFonts w:ascii="Times New Roman" w:eastAsia="Times New Roman" w:hAnsi="Times New Roman" w:cs="Times New Roman"/>
            <w:color w:val="000000"/>
            <w:sz w:val="24"/>
            <w:szCs w:val="24"/>
          </w:rPr>
          <w:t>. Springer Nature.</w:t>
        </w:r>
      </w:hyperlink>
    </w:p>
    <w:p w14:paraId="48D16965"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0">
        <w:r w:rsidR="00E55949">
          <w:rPr>
            <w:rFonts w:ascii="Times New Roman" w:eastAsia="Times New Roman" w:hAnsi="Times New Roman" w:cs="Times New Roman"/>
            <w:color w:val="000000"/>
            <w:sz w:val="24"/>
            <w:szCs w:val="24"/>
          </w:rPr>
          <w:t xml:space="preserve">Vila, A.R., </w:t>
        </w:r>
        <w:proofErr w:type="spellStart"/>
        <w:r w:rsidR="00E55949">
          <w:rPr>
            <w:rFonts w:ascii="Times New Roman" w:eastAsia="Times New Roman" w:hAnsi="Times New Roman" w:cs="Times New Roman"/>
            <w:color w:val="000000"/>
            <w:sz w:val="24"/>
            <w:szCs w:val="24"/>
          </w:rPr>
          <w:t>Briceño</w:t>
        </w:r>
        <w:proofErr w:type="spellEnd"/>
        <w:r w:rsidR="00E55949">
          <w:rPr>
            <w:rFonts w:ascii="Times New Roman" w:eastAsia="Times New Roman" w:hAnsi="Times New Roman" w:cs="Times New Roman"/>
            <w:color w:val="000000"/>
            <w:sz w:val="24"/>
            <w:szCs w:val="24"/>
          </w:rPr>
          <w:t xml:space="preserve">, C., McAloose, D., Seimon, T.A., </w:t>
        </w:r>
        <w:proofErr w:type="spellStart"/>
        <w:r w:rsidR="00E55949">
          <w:rPr>
            <w:rFonts w:ascii="Times New Roman" w:eastAsia="Times New Roman" w:hAnsi="Times New Roman" w:cs="Times New Roman"/>
            <w:color w:val="000000"/>
            <w:sz w:val="24"/>
            <w:szCs w:val="24"/>
          </w:rPr>
          <w:t>Armién</w:t>
        </w:r>
        <w:proofErr w:type="spellEnd"/>
        <w:r w:rsidR="00E55949">
          <w:rPr>
            <w:rFonts w:ascii="Times New Roman" w:eastAsia="Times New Roman" w:hAnsi="Times New Roman" w:cs="Times New Roman"/>
            <w:color w:val="000000"/>
            <w:sz w:val="24"/>
            <w:szCs w:val="24"/>
          </w:rPr>
          <w:t xml:space="preserve">, A.G., Mauldin, E.A., Be, N.A., </w:t>
        </w:r>
        <w:proofErr w:type="spellStart"/>
        <w:r w:rsidR="00E55949">
          <w:rPr>
            <w:rFonts w:ascii="Times New Roman" w:eastAsia="Times New Roman" w:hAnsi="Times New Roman" w:cs="Times New Roman"/>
            <w:color w:val="000000"/>
            <w:sz w:val="24"/>
            <w:szCs w:val="24"/>
          </w:rPr>
          <w:t>Thissen</w:t>
        </w:r>
        <w:proofErr w:type="spellEnd"/>
        <w:r w:rsidR="00E55949">
          <w:rPr>
            <w:rFonts w:ascii="Times New Roman" w:eastAsia="Times New Roman" w:hAnsi="Times New Roman" w:cs="Times New Roman"/>
            <w:color w:val="000000"/>
            <w:sz w:val="24"/>
            <w:szCs w:val="24"/>
          </w:rPr>
          <w:t xml:space="preserve">, J.B., Hinojosa, A., Quezada, M., Paredes, J., </w:t>
        </w:r>
        <w:proofErr w:type="spellStart"/>
        <w:r w:rsidR="00E55949">
          <w:rPr>
            <w:rFonts w:ascii="Times New Roman" w:eastAsia="Times New Roman" w:hAnsi="Times New Roman" w:cs="Times New Roman"/>
            <w:color w:val="000000"/>
            <w:sz w:val="24"/>
            <w:szCs w:val="24"/>
          </w:rPr>
          <w:t>Avendaño</w:t>
        </w:r>
        <w:proofErr w:type="spellEnd"/>
        <w:r w:rsidR="00E55949">
          <w:rPr>
            <w:rFonts w:ascii="Times New Roman" w:eastAsia="Times New Roman" w:hAnsi="Times New Roman" w:cs="Times New Roman"/>
            <w:color w:val="000000"/>
            <w:sz w:val="24"/>
            <w:szCs w:val="24"/>
          </w:rPr>
          <w:t xml:space="preserve">, I., Silva, A. &amp; Uhart, M.M. (2019). Putative </w:t>
        </w:r>
        <w:proofErr w:type="spellStart"/>
        <w:r w:rsidR="00E55949">
          <w:rPr>
            <w:rFonts w:ascii="Times New Roman" w:eastAsia="Times New Roman" w:hAnsi="Times New Roman" w:cs="Times New Roman"/>
            <w:color w:val="000000"/>
            <w:sz w:val="24"/>
            <w:szCs w:val="24"/>
          </w:rPr>
          <w:t>parapoxvirus</w:t>
        </w:r>
        <w:proofErr w:type="spellEnd"/>
        <w:r w:rsidR="00E55949">
          <w:rPr>
            <w:rFonts w:ascii="Times New Roman" w:eastAsia="Times New Roman" w:hAnsi="Times New Roman" w:cs="Times New Roman"/>
            <w:color w:val="000000"/>
            <w:sz w:val="24"/>
            <w:szCs w:val="24"/>
          </w:rPr>
          <w:t>-associated foot disease in the endangered huemul deer (</w:t>
        </w:r>
        <w:proofErr w:type="spellStart"/>
        <w:r w:rsidR="00E55949">
          <w:rPr>
            <w:rFonts w:ascii="Times New Roman" w:eastAsia="Times New Roman" w:hAnsi="Times New Roman" w:cs="Times New Roman"/>
            <w:color w:val="000000"/>
            <w:sz w:val="24"/>
            <w:szCs w:val="24"/>
          </w:rPr>
          <w:t>Hippocamelus</w:t>
        </w:r>
        <w:proofErr w:type="spellEnd"/>
        <w:r w:rsidR="00E55949">
          <w:rPr>
            <w:rFonts w:ascii="Times New Roman" w:eastAsia="Times New Roman" w:hAnsi="Times New Roman" w:cs="Times New Roman"/>
            <w:color w:val="000000"/>
            <w:sz w:val="24"/>
            <w:szCs w:val="24"/>
          </w:rPr>
          <w:t xml:space="preserve"> </w:t>
        </w:r>
        <w:proofErr w:type="spellStart"/>
        <w:r w:rsidR="00E55949">
          <w:rPr>
            <w:rFonts w:ascii="Times New Roman" w:eastAsia="Times New Roman" w:hAnsi="Times New Roman" w:cs="Times New Roman"/>
            <w:color w:val="000000"/>
            <w:sz w:val="24"/>
            <w:szCs w:val="24"/>
          </w:rPr>
          <w:t>bisulcus</w:t>
        </w:r>
        <w:proofErr w:type="spellEnd"/>
        <w:r w:rsidR="00E55949">
          <w:rPr>
            <w:rFonts w:ascii="Times New Roman" w:eastAsia="Times New Roman" w:hAnsi="Times New Roman" w:cs="Times New Roman"/>
            <w:color w:val="000000"/>
            <w:sz w:val="24"/>
            <w:szCs w:val="24"/>
          </w:rPr>
          <w:t xml:space="preserve">) in Bernardo O’Higgins National Park, Chile. </w:t>
        </w:r>
      </w:hyperlink>
      <w:hyperlink r:id="rId141">
        <w:proofErr w:type="spellStart"/>
        <w:r w:rsidR="00E55949">
          <w:rPr>
            <w:rFonts w:ascii="Times New Roman" w:eastAsia="Times New Roman" w:hAnsi="Times New Roman" w:cs="Times New Roman"/>
            <w:i/>
            <w:color w:val="000000"/>
            <w:sz w:val="24"/>
            <w:szCs w:val="24"/>
          </w:rPr>
          <w:t>PLoS</w:t>
        </w:r>
        <w:proofErr w:type="spellEnd"/>
        <w:r w:rsidR="00E55949">
          <w:rPr>
            <w:rFonts w:ascii="Times New Roman" w:eastAsia="Times New Roman" w:hAnsi="Times New Roman" w:cs="Times New Roman"/>
            <w:i/>
            <w:color w:val="000000"/>
            <w:sz w:val="24"/>
            <w:szCs w:val="24"/>
          </w:rPr>
          <w:t xml:space="preserve"> One</w:t>
        </w:r>
      </w:hyperlink>
      <w:hyperlink r:id="rId142">
        <w:r w:rsidR="00E55949">
          <w:rPr>
            <w:rFonts w:ascii="Times New Roman" w:eastAsia="Times New Roman" w:hAnsi="Times New Roman" w:cs="Times New Roman"/>
            <w:color w:val="000000"/>
            <w:sz w:val="24"/>
            <w:szCs w:val="24"/>
          </w:rPr>
          <w:t>, 14, e0213667.</w:t>
        </w:r>
      </w:hyperlink>
    </w:p>
    <w:p w14:paraId="24C51B17"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3">
        <w:r w:rsidR="00E55949">
          <w:rPr>
            <w:rFonts w:ascii="Times New Roman" w:eastAsia="Times New Roman" w:hAnsi="Times New Roman" w:cs="Times New Roman"/>
            <w:color w:val="000000"/>
            <w:sz w:val="24"/>
            <w:szCs w:val="24"/>
          </w:rPr>
          <w:t xml:space="preserve">Wolf, T.M., Annie Wang, W., </w:t>
        </w:r>
        <w:proofErr w:type="spellStart"/>
        <w:r w:rsidR="00E55949">
          <w:rPr>
            <w:rFonts w:ascii="Times New Roman" w:eastAsia="Times New Roman" w:hAnsi="Times New Roman" w:cs="Times New Roman"/>
            <w:color w:val="000000"/>
            <w:sz w:val="24"/>
            <w:szCs w:val="24"/>
          </w:rPr>
          <w:t>Lonsdorf</w:t>
        </w:r>
        <w:proofErr w:type="spellEnd"/>
        <w:r w:rsidR="00E55949">
          <w:rPr>
            <w:rFonts w:ascii="Times New Roman" w:eastAsia="Times New Roman" w:hAnsi="Times New Roman" w:cs="Times New Roman"/>
            <w:color w:val="000000"/>
            <w:sz w:val="24"/>
            <w:szCs w:val="24"/>
          </w:rPr>
          <w:t xml:space="preserve">, E.V., Gillespie, T.R., Pusey, A., Gilby, I.C., Travis, D.A. &amp; Singer, R.S. (2019). Optimizing syndromic health surveillance in free ranging great apes: the case of Gombe National Park. </w:t>
        </w:r>
      </w:hyperlink>
      <w:hyperlink r:id="rId144">
        <w:r w:rsidR="00E55949">
          <w:rPr>
            <w:rFonts w:ascii="Times New Roman" w:eastAsia="Times New Roman" w:hAnsi="Times New Roman" w:cs="Times New Roman"/>
            <w:i/>
            <w:color w:val="000000"/>
            <w:sz w:val="24"/>
            <w:szCs w:val="24"/>
          </w:rPr>
          <w:t>J. Appl. Ecol.</w:t>
        </w:r>
      </w:hyperlink>
      <w:hyperlink r:id="rId145">
        <w:r w:rsidR="00E55949">
          <w:rPr>
            <w:rFonts w:ascii="Times New Roman" w:eastAsia="Times New Roman" w:hAnsi="Times New Roman" w:cs="Times New Roman"/>
            <w:color w:val="000000"/>
            <w:sz w:val="24"/>
            <w:szCs w:val="24"/>
          </w:rPr>
          <w:t>, 56, 509–518.</w:t>
        </w:r>
      </w:hyperlink>
    </w:p>
    <w:p w14:paraId="38ACFB33"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6">
        <w:r w:rsidR="00E55949">
          <w:rPr>
            <w:rFonts w:ascii="Times New Roman" w:eastAsia="Times New Roman" w:hAnsi="Times New Roman" w:cs="Times New Roman"/>
            <w:color w:val="000000"/>
            <w:sz w:val="24"/>
            <w:szCs w:val="24"/>
          </w:rPr>
          <w:t xml:space="preserve">World Health Organization, Food and Agriculture Organization of the United Nations, United Nations Environment </w:t>
        </w:r>
        <w:proofErr w:type="spellStart"/>
        <w:r w:rsidR="00E55949">
          <w:rPr>
            <w:rFonts w:ascii="Times New Roman" w:eastAsia="Times New Roman" w:hAnsi="Times New Roman" w:cs="Times New Roman"/>
            <w:color w:val="000000"/>
            <w:sz w:val="24"/>
            <w:szCs w:val="24"/>
          </w:rPr>
          <w:t>Programme</w:t>
        </w:r>
        <w:proofErr w:type="spellEnd"/>
        <w:r w:rsidR="00E55949">
          <w:rPr>
            <w:rFonts w:ascii="Times New Roman" w:eastAsia="Times New Roman" w:hAnsi="Times New Roman" w:cs="Times New Roman"/>
            <w:color w:val="000000"/>
            <w:sz w:val="24"/>
            <w:szCs w:val="24"/>
          </w:rPr>
          <w:t xml:space="preserve"> &amp; World </w:t>
        </w:r>
        <w:proofErr w:type="spellStart"/>
        <w:r w:rsidR="00E55949">
          <w:rPr>
            <w:rFonts w:ascii="Times New Roman" w:eastAsia="Times New Roman" w:hAnsi="Times New Roman" w:cs="Times New Roman"/>
            <w:color w:val="000000"/>
            <w:sz w:val="24"/>
            <w:szCs w:val="24"/>
          </w:rPr>
          <w:t>Organisation</w:t>
        </w:r>
        <w:proofErr w:type="spellEnd"/>
        <w:r w:rsidR="00E55949">
          <w:rPr>
            <w:rFonts w:ascii="Times New Roman" w:eastAsia="Times New Roman" w:hAnsi="Times New Roman" w:cs="Times New Roman"/>
            <w:color w:val="000000"/>
            <w:sz w:val="24"/>
            <w:szCs w:val="24"/>
          </w:rPr>
          <w:t xml:space="preserve"> for Animal Health. (2023). </w:t>
        </w:r>
      </w:hyperlink>
      <w:hyperlink r:id="rId147">
        <w:r w:rsidR="00E55949">
          <w:rPr>
            <w:rFonts w:ascii="Times New Roman" w:eastAsia="Times New Roman" w:hAnsi="Times New Roman" w:cs="Times New Roman"/>
            <w:i/>
            <w:color w:val="000000"/>
            <w:sz w:val="24"/>
            <w:szCs w:val="24"/>
          </w:rPr>
          <w:t>A guide to implementing the One Health Joint Plan of Action at national level</w:t>
        </w:r>
      </w:hyperlink>
      <w:hyperlink r:id="rId148">
        <w:r w:rsidR="00E55949">
          <w:rPr>
            <w:rFonts w:ascii="Times New Roman" w:eastAsia="Times New Roman" w:hAnsi="Times New Roman" w:cs="Times New Roman"/>
            <w:color w:val="000000"/>
            <w:sz w:val="24"/>
            <w:szCs w:val="24"/>
          </w:rPr>
          <w:t>.</w:t>
        </w:r>
      </w:hyperlink>
    </w:p>
    <w:p w14:paraId="5F2DB60E"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9">
        <w:r w:rsidR="00E55949">
          <w:rPr>
            <w:rFonts w:ascii="Times New Roman" w:eastAsia="Times New Roman" w:hAnsi="Times New Roman" w:cs="Times New Roman"/>
            <w:color w:val="000000"/>
            <w:sz w:val="24"/>
            <w:szCs w:val="24"/>
          </w:rPr>
          <w:t xml:space="preserve">World </w:t>
        </w:r>
        <w:proofErr w:type="spellStart"/>
        <w:r w:rsidR="00E55949">
          <w:rPr>
            <w:rFonts w:ascii="Times New Roman" w:eastAsia="Times New Roman" w:hAnsi="Times New Roman" w:cs="Times New Roman"/>
            <w:color w:val="000000"/>
            <w:sz w:val="24"/>
            <w:szCs w:val="24"/>
          </w:rPr>
          <w:t>Organisation</w:t>
        </w:r>
        <w:proofErr w:type="spellEnd"/>
        <w:r w:rsidR="00E55949">
          <w:rPr>
            <w:rFonts w:ascii="Times New Roman" w:eastAsia="Times New Roman" w:hAnsi="Times New Roman" w:cs="Times New Roman"/>
            <w:color w:val="000000"/>
            <w:sz w:val="24"/>
            <w:szCs w:val="24"/>
          </w:rPr>
          <w:t xml:space="preserve"> for Animal Health. (2010). </w:t>
        </w:r>
      </w:hyperlink>
      <w:hyperlink r:id="rId150">
        <w:r w:rsidR="00E55949">
          <w:rPr>
            <w:rFonts w:ascii="Times New Roman" w:eastAsia="Times New Roman" w:hAnsi="Times New Roman" w:cs="Times New Roman"/>
            <w:i/>
            <w:color w:val="000000"/>
            <w:sz w:val="24"/>
            <w:szCs w:val="24"/>
          </w:rPr>
          <w:t>Training Manual on Wildlife Diseases and Surveillance</w:t>
        </w:r>
      </w:hyperlink>
      <w:hyperlink r:id="rId151">
        <w:r w:rsidR="00E55949">
          <w:rPr>
            <w:rFonts w:ascii="Times New Roman" w:eastAsia="Times New Roman" w:hAnsi="Times New Roman" w:cs="Times New Roman"/>
            <w:color w:val="000000"/>
            <w:sz w:val="24"/>
            <w:szCs w:val="24"/>
          </w:rPr>
          <w:t xml:space="preserve">. World </w:t>
        </w:r>
        <w:proofErr w:type="spellStart"/>
        <w:r w:rsidR="00E55949">
          <w:rPr>
            <w:rFonts w:ascii="Times New Roman" w:eastAsia="Times New Roman" w:hAnsi="Times New Roman" w:cs="Times New Roman"/>
            <w:color w:val="000000"/>
            <w:sz w:val="24"/>
            <w:szCs w:val="24"/>
          </w:rPr>
          <w:t>Organisation</w:t>
        </w:r>
        <w:proofErr w:type="spellEnd"/>
        <w:r w:rsidR="00E55949">
          <w:rPr>
            <w:rFonts w:ascii="Times New Roman" w:eastAsia="Times New Roman" w:hAnsi="Times New Roman" w:cs="Times New Roman"/>
            <w:color w:val="000000"/>
            <w:sz w:val="24"/>
            <w:szCs w:val="24"/>
          </w:rPr>
          <w:t xml:space="preserve"> for Animal Health.</w:t>
        </w:r>
      </w:hyperlink>
    </w:p>
    <w:p w14:paraId="77AE31D1"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2">
        <w:r w:rsidR="00E55949">
          <w:rPr>
            <w:rFonts w:ascii="Times New Roman" w:eastAsia="Times New Roman" w:hAnsi="Times New Roman" w:cs="Times New Roman"/>
            <w:color w:val="000000"/>
            <w:sz w:val="24"/>
            <w:szCs w:val="24"/>
          </w:rPr>
          <w:t xml:space="preserve">World </w:t>
        </w:r>
        <w:proofErr w:type="spellStart"/>
        <w:r w:rsidR="00E55949">
          <w:rPr>
            <w:rFonts w:ascii="Times New Roman" w:eastAsia="Times New Roman" w:hAnsi="Times New Roman" w:cs="Times New Roman"/>
            <w:color w:val="000000"/>
            <w:sz w:val="24"/>
            <w:szCs w:val="24"/>
          </w:rPr>
          <w:t>Organisation</w:t>
        </w:r>
        <w:proofErr w:type="spellEnd"/>
        <w:r w:rsidR="00E55949">
          <w:rPr>
            <w:rFonts w:ascii="Times New Roman" w:eastAsia="Times New Roman" w:hAnsi="Times New Roman" w:cs="Times New Roman"/>
            <w:color w:val="000000"/>
            <w:sz w:val="24"/>
            <w:szCs w:val="24"/>
          </w:rPr>
          <w:t xml:space="preserve"> for Animal Health. (2015). </w:t>
        </w:r>
      </w:hyperlink>
      <w:hyperlink r:id="rId153">
        <w:r w:rsidR="00E55949">
          <w:rPr>
            <w:rFonts w:ascii="Times New Roman" w:eastAsia="Times New Roman" w:hAnsi="Times New Roman" w:cs="Times New Roman"/>
            <w:i/>
            <w:color w:val="000000"/>
            <w:sz w:val="24"/>
            <w:szCs w:val="24"/>
          </w:rPr>
          <w:t>Training Manual on Surveillance and International Reporting of Diseases in Wild Animals</w:t>
        </w:r>
      </w:hyperlink>
      <w:hyperlink r:id="rId154">
        <w:r w:rsidR="00E55949">
          <w:rPr>
            <w:rFonts w:ascii="Times New Roman" w:eastAsia="Times New Roman" w:hAnsi="Times New Roman" w:cs="Times New Roman"/>
            <w:color w:val="000000"/>
            <w:sz w:val="24"/>
            <w:szCs w:val="24"/>
          </w:rPr>
          <w:t xml:space="preserve">. World </w:t>
        </w:r>
        <w:proofErr w:type="spellStart"/>
        <w:r w:rsidR="00E55949">
          <w:rPr>
            <w:rFonts w:ascii="Times New Roman" w:eastAsia="Times New Roman" w:hAnsi="Times New Roman" w:cs="Times New Roman"/>
            <w:color w:val="000000"/>
            <w:sz w:val="24"/>
            <w:szCs w:val="24"/>
          </w:rPr>
          <w:t>Organisation</w:t>
        </w:r>
        <w:proofErr w:type="spellEnd"/>
        <w:r w:rsidR="00E55949">
          <w:rPr>
            <w:rFonts w:ascii="Times New Roman" w:eastAsia="Times New Roman" w:hAnsi="Times New Roman" w:cs="Times New Roman"/>
            <w:color w:val="000000"/>
            <w:sz w:val="24"/>
            <w:szCs w:val="24"/>
          </w:rPr>
          <w:t xml:space="preserve"> for Animal Health.</w:t>
        </w:r>
      </w:hyperlink>
    </w:p>
    <w:p w14:paraId="70BA0CFE"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5">
        <w:r w:rsidR="00E55949">
          <w:rPr>
            <w:rFonts w:ascii="Times New Roman" w:eastAsia="Times New Roman" w:hAnsi="Times New Roman" w:cs="Times New Roman"/>
            <w:color w:val="000000"/>
            <w:sz w:val="24"/>
            <w:szCs w:val="24"/>
          </w:rPr>
          <w:t xml:space="preserve">World </w:t>
        </w:r>
        <w:proofErr w:type="spellStart"/>
        <w:r w:rsidR="00E55949">
          <w:rPr>
            <w:rFonts w:ascii="Times New Roman" w:eastAsia="Times New Roman" w:hAnsi="Times New Roman" w:cs="Times New Roman"/>
            <w:color w:val="000000"/>
            <w:sz w:val="24"/>
            <w:szCs w:val="24"/>
          </w:rPr>
          <w:t>Organisation</w:t>
        </w:r>
        <w:proofErr w:type="spellEnd"/>
        <w:r w:rsidR="00E55949">
          <w:rPr>
            <w:rFonts w:ascii="Times New Roman" w:eastAsia="Times New Roman" w:hAnsi="Times New Roman" w:cs="Times New Roman"/>
            <w:color w:val="000000"/>
            <w:sz w:val="24"/>
            <w:szCs w:val="24"/>
          </w:rPr>
          <w:t xml:space="preserve"> for Animal Health. (2018). </w:t>
        </w:r>
      </w:hyperlink>
      <w:hyperlink r:id="rId156">
        <w:r w:rsidR="00E55949">
          <w:rPr>
            <w:rFonts w:ascii="Times New Roman" w:eastAsia="Times New Roman" w:hAnsi="Times New Roman" w:cs="Times New Roman"/>
            <w:i/>
            <w:color w:val="000000"/>
            <w:sz w:val="24"/>
            <w:szCs w:val="24"/>
          </w:rPr>
          <w:t>Training Manual on Wildlife Health Information Management - Fifth Cycle</w:t>
        </w:r>
      </w:hyperlink>
      <w:hyperlink r:id="rId157">
        <w:r w:rsidR="00E55949">
          <w:rPr>
            <w:rFonts w:ascii="Times New Roman" w:eastAsia="Times New Roman" w:hAnsi="Times New Roman" w:cs="Times New Roman"/>
            <w:color w:val="000000"/>
            <w:sz w:val="24"/>
            <w:szCs w:val="24"/>
          </w:rPr>
          <w:t xml:space="preserve">. World </w:t>
        </w:r>
        <w:proofErr w:type="spellStart"/>
        <w:r w:rsidR="00E55949">
          <w:rPr>
            <w:rFonts w:ascii="Times New Roman" w:eastAsia="Times New Roman" w:hAnsi="Times New Roman" w:cs="Times New Roman"/>
            <w:color w:val="000000"/>
            <w:sz w:val="24"/>
            <w:szCs w:val="24"/>
          </w:rPr>
          <w:t>Organisation</w:t>
        </w:r>
        <w:proofErr w:type="spellEnd"/>
        <w:r w:rsidR="00E55949">
          <w:rPr>
            <w:rFonts w:ascii="Times New Roman" w:eastAsia="Times New Roman" w:hAnsi="Times New Roman" w:cs="Times New Roman"/>
            <w:color w:val="000000"/>
            <w:sz w:val="24"/>
            <w:szCs w:val="24"/>
          </w:rPr>
          <w:t xml:space="preserve"> for Animal Health.</w:t>
        </w:r>
      </w:hyperlink>
    </w:p>
    <w:p w14:paraId="2C916609" w14:textId="77777777" w:rsidR="00E55949" w:rsidRDefault="0000000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8">
        <w:r w:rsidR="00E55949">
          <w:rPr>
            <w:rFonts w:ascii="Times New Roman" w:eastAsia="Times New Roman" w:hAnsi="Times New Roman" w:cs="Times New Roman"/>
            <w:color w:val="000000"/>
            <w:sz w:val="24"/>
            <w:szCs w:val="24"/>
          </w:rPr>
          <w:t xml:space="preserve">World Organization for Animal Health. (2023). </w:t>
        </w:r>
      </w:hyperlink>
      <w:hyperlink r:id="rId159">
        <w:r w:rsidR="00E55949">
          <w:rPr>
            <w:rFonts w:ascii="Times New Roman" w:eastAsia="Times New Roman" w:hAnsi="Times New Roman" w:cs="Times New Roman"/>
            <w:i/>
            <w:color w:val="000000"/>
            <w:sz w:val="24"/>
            <w:szCs w:val="24"/>
          </w:rPr>
          <w:t>In-country Wildlife Disease Surveillance Survey Report</w:t>
        </w:r>
      </w:hyperlink>
      <w:hyperlink r:id="rId160">
        <w:r w:rsidR="00E55949">
          <w:rPr>
            <w:rFonts w:ascii="Times New Roman" w:eastAsia="Times New Roman" w:hAnsi="Times New Roman" w:cs="Times New Roman"/>
            <w:color w:val="000000"/>
            <w:sz w:val="24"/>
            <w:szCs w:val="24"/>
          </w:rPr>
          <w:t>.</w:t>
        </w:r>
      </w:hyperlink>
    </w:p>
    <w:p w14:paraId="61042130" w14:textId="77777777" w:rsidR="00E55949" w:rsidRDefault="00000000" w:rsidP="00E55949">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161">
        <w:r w:rsidR="00E55949">
          <w:rPr>
            <w:rFonts w:ascii="Times New Roman" w:eastAsia="Times New Roman" w:hAnsi="Times New Roman" w:cs="Times New Roman"/>
            <w:color w:val="000000"/>
            <w:sz w:val="24"/>
            <w:szCs w:val="24"/>
          </w:rPr>
          <w:t xml:space="preserve">Worsley-Tonks, K.E.L., Bender, J.B., Deem, S.L., Ferguson, A.W., </w:t>
        </w:r>
        <w:proofErr w:type="spellStart"/>
        <w:r w:rsidR="00E55949">
          <w:rPr>
            <w:rFonts w:ascii="Times New Roman" w:eastAsia="Times New Roman" w:hAnsi="Times New Roman" w:cs="Times New Roman"/>
            <w:color w:val="000000"/>
            <w:sz w:val="24"/>
            <w:szCs w:val="24"/>
          </w:rPr>
          <w:t>Fèvre</w:t>
        </w:r>
        <w:proofErr w:type="spellEnd"/>
        <w:r w:rsidR="00E55949">
          <w:rPr>
            <w:rFonts w:ascii="Times New Roman" w:eastAsia="Times New Roman" w:hAnsi="Times New Roman" w:cs="Times New Roman"/>
            <w:color w:val="000000"/>
            <w:sz w:val="24"/>
            <w:szCs w:val="24"/>
          </w:rPr>
          <w:t xml:space="preserve">, E.M., Martins, D.J., </w:t>
        </w:r>
        <w:proofErr w:type="spellStart"/>
        <w:r w:rsidR="00E55949">
          <w:rPr>
            <w:rFonts w:ascii="Times New Roman" w:eastAsia="Times New Roman" w:hAnsi="Times New Roman" w:cs="Times New Roman"/>
            <w:color w:val="000000"/>
            <w:sz w:val="24"/>
            <w:szCs w:val="24"/>
          </w:rPr>
          <w:t>Muloi</w:t>
        </w:r>
        <w:proofErr w:type="spellEnd"/>
        <w:r w:rsidR="00E55949">
          <w:rPr>
            <w:rFonts w:ascii="Times New Roman" w:eastAsia="Times New Roman" w:hAnsi="Times New Roman" w:cs="Times New Roman"/>
            <w:color w:val="000000"/>
            <w:sz w:val="24"/>
            <w:szCs w:val="24"/>
          </w:rPr>
          <w:t xml:space="preserve">, D.M., Murray, S., </w:t>
        </w:r>
        <w:proofErr w:type="spellStart"/>
        <w:r w:rsidR="00E55949">
          <w:rPr>
            <w:rFonts w:ascii="Times New Roman" w:eastAsia="Times New Roman" w:hAnsi="Times New Roman" w:cs="Times New Roman"/>
            <w:color w:val="000000"/>
            <w:sz w:val="24"/>
            <w:szCs w:val="24"/>
          </w:rPr>
          <w:t>Mutinda</w:t>
        </w:r>
        <w:proofErr w:type="spellEnd"/>
        <w:r w:rsidR="00E55949">
          <w:rPr>
            <w:rFonts w:ascii="Times New Roman" w:eastAsia="Times New Roman" w:hAnsi="Times New Roman" w:cs="Times New Roman"/>
            <w:color w:val="000000"/>
            <w:sz w:val="24"/>
            <w:szCs w:val="24"/>
          </w:rPr>
          <w:t xml:space="preserve">, M., </w:t>
        </w:r>
        <w:proofErr w:type="spellStart"/>
        <w:r w:rsidR="00E55949">
          <w:rPr>
            <w:rFonts w:ascii="Times New Roman" w:eastAsia="Times New Roman" w:hAnsi="Times New Roman" w:cs="Times New Roman"/>
            <w:color w:val="000000"/>
            <w:sz w:val="24"/>
            <w:szCs w:val="24"/>
          </w:rPr>
          <w:t>Ogada</w:t>
        </w:r>
        <w:proofErr w:type="spellEnd"/>
        <w:r w:rsidR="00E55949">
          <w:rPr>
            <w:rFonts w:ascii="Times New Roman" w:eastAsia="Times New Roman" w:hAnsi="Times New Roman" w:cs="Times New Roman"/>
            <w:color w:val="000000"/>
            <w:sz w:val="24"/>
            <w:szCs w:val="24"/>
          </w:rPr>
          <w:t xml:space="preserve">, D., Omondi, G.P., Prasad, S., Wild, H., Zimmerman, D.M. &amp; Hassell, J.M. (2022). Strengthening global health security by improving disease surveillance in remote rural areas of low-income and middle-income countries. </w:t>
        </w:r>
      </w:hyperlink>
      <w:hyperlink r:id="rId162">
        <w:r w:rsidR="00E55949">
          <w:rPr>
            <w:rFonts w:ascii="Times New Roman" w:eastAsia="Times New Roman" w:hAnsi="Times New Roman" w:cs="Times New Roman"/>
            <w:i/>
            <w:color w:val="000000"/>
            <w:sz w:val="24"/>
            <w:szCs w:val="24"/>
          </w:rPr>
          <w:t>Lancet Glob Health</w:t>
        </w:r>
      </w:hyperlink>
      <w:hyperlink r:id="rId163">
        <w:r w:rsidR="00E55949">
          <w:rPr>
            <w:rFonts w:ascii="Times New Roman" w:eastAsia="Times New Roman" w:hAnsi="Times New Roman" w:cs="Times New Roman"/>
            <w:color w:val="000000"/>
            <w:sz w:val="24"/>
            <w:szCs w:val="24"/>
          </w:rPr>
          <w:t>, 10, e579–e584.</w:t>
        </w:r>
      </w:hyperlink>
    </w:p>
    <w:p w14:paraId="767A17EF" w14:textId="77777777" w:rsidR="00E55949" w:rsidRDefault="00E55949" w:rsidP="00E55949">
      <w:pPr>
        <w:widowControl w:val="0"/>
        <w:pBdr>
          <w:top w:val="nil"/>
          <w:left w:val="nil"/>
          <w:bottom w:val="nil"/>
          <w:right w:val="nil"/>
          <w:between w:val="nil"/>
        </w:pBdr>
        <w:rPr>
          <w:rFonts w:ascii="Times New Roman" w:eastAsia="Times New Roman" w:hAnsi="Times New Roman" w:cs="Times New Roman"/>
          <w:sz w:val="24"/>
          <w:szCs w:val="24"/>
        </w:rPr>
      </w:pPr>
    </w:p>
    <w:p w14:paraId="797FD971" w14:textId="77777777" w:rsidR="000B1D50" w:rsidRDefault="000B1D50"/>
    <w:sectPr w:rsidR="000B1D50" w:rsidSect="00E55949">
      <w:headerReference w:type="default" r:id="rId164"/>
      <w:footerReference w:type="even" r:id="rId165"/>
      <w:footerReference w:type="default" r:id="rId166"/>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athieu Pruvot" w:date="2024-09-27T15:25:00Z" w:initials="MP">
    <w:p w14:paraId="1F067B4E" w14:textId="77777777" w:rsidR="0048509A" w:rsidRDefault="0048509A" w:rsidP="0048509A">
      <w:pPr>
        <w:pStyle w:val="CommentText"/>
      </w:pPr>
      <w:r>
        <w:rPr>
          <w:rStyle w:val="CommentReference"/>
        </w:rPr>
        <w:annotationRef/>
      </w:r>
      <w:r>
        <w:t>It’s more the management and monitoring, rather than just administration</w:t>
      </w:r>
    </w:p>
  </w:comment>
  <w:comment w:id="13" w:author="Mathieu Pruvot" w:date="2024-09-27T15:39:00Z" w:initials="MP">
    <w:p w14:paraId="7F0114B6" w14:textId="77777777" w:rsidR="00DD51DE" w:rsidRDefault="00DD51DE" w:rsidP="00DD51DE">
      <w:pPr>
        <w:pStyle w:val="CommentText"/>
      </w:pPr>
      <w:r>
        <w:rPr>
          <w:rStyle w:val="CommentReference"/>
        </w:rPr>
        <w:annotationRef/>
      </w:r>
      <w:r>
        <w:t>I am wondering if you could still include a general statement based on broad geographical regions, e.g., central asia, South america, central america etc… we know this is a sticky point for reviewers, so this may prevent some issues</w:t>
      </w:r>
    </w:p>
  </w:comment>
  <w:comment w:id="19" w:author="Mathieu Pruvot" w:date="2024-09-27T15:43:00Z" w:initials="MP">
    <w:p w14:paraId="74FA76E1" w14:textId="77777777" w:rsidR="00DD51DE" w:rsidRDefault="00DD51DE" w:rsidP="00DD51DE">
      <w:pPr>
        <w:pStyle w:val="CommentText"/>
      </w:pPr>
      <w:r>
        <w:rPr>
          <w:rStyle w:val="CommentReference"/>
        </w:rPr>
        <w:annotationRef/>
      </w:r>
      <w:r>
        <w:t>Typically can’t start a sentence by a number. Spell out, or use a word to start the sentence. Like “Across respondents, 63%....”</w:t>
      </w:r>
    </w:p>
  </w:comment>
  <w:comment w:id="20" w:author="Montecino, Diego" w:date="2024-09-12T22:40:00Z" w:initials="DM">
    <w:p w14:paraId="52D2E8E4" w14:textId="7CE722BD" w:rsidR="007B1588" w:rsidRDefault="007B1588" w:rsidP="007B1588">
      <w:r>
        <w:rPr>
          <w:rStyle w:val="CommentReference"/>
        </w:rPr>
        <w:annotationRef/>
      </w:r>
      <w:r>
        <w:rPr>
          <w:sz w:val="20"/>
          <w:szCs w:val="32"/>
        </w:rPr>
        <w:t>Reduce the ba width and increase the font size</w:t>
      </w:r>
    </w:p>
  </w:comment>
  <w:comment w:id="44" w:author="Montecino, Diego" w:date="2024-09-12T22:41:00Z" w:initials="DM">
    <w:p w14:paraId="0BB6C061" w14:textId="77777777" w:rsidR="00BD481D" w:rsidRDefault="00BD481D" w:rsidP="00BD481D">
      <w:r>
        <w:rPr>
          <w:rStyle w:val="CommentReference"/>
        </w:rPr>
        <w:annotationRef/>
      </w:r>
      <w:r>
        <w:rPr>
          <w:color w:val="000000"/>
          <w:sz w:val="20"/>
          <w:szCs w:val="32"/>
        </w:rPr>
        <w:t>Increase axis labels and title fort size</w:t>
      </w:r>
    </w:p>
  </w:comment>
  <w:comment w:id="45" w:author="Montecino, Diego" w:date="2024-09-13T07:54:00Z" w:initials="MD">
    <w:p w14:paraId="4C94F393" w14:textId="77777777" w:rsidR="00D31513" w:rsidRDefault="00BF7235" w:rsidP="00D31513">
      <w:r>
        <w:rPr>
          <w:rStyle w:val="CommentReference"/>
        </w:rPr>
        <w:annotationRef/>
      </w:r>
      <w:r w:rsidR="00D31513">
        <w:rPr>
          <w:color w:val="000000"/>
          <w:sz w:val="20"/>
          <w:szCs w:val="32"/>
        </w:rPr>
        <w:t>Tendency mor freí observed more likely to be revorded</w:t>
      </w:r>
    </w:p>
  </w:comment>
  <w:comment w:id="46" w:author="Mathieu Pruvot" w:date="2024-09-27T15:55:00Z" w:initials="MP">
    <w:p w14:paraId="74348E3E" w14:textId="77777777" w:rsidR="002A2F10" w:rsidRDefault="002A2F10" w:rsidP="002A2F10">
      <w:pPr>
        <w:pStyle w:val="CommentText"/>
      </w:pPr>
      <w:r>
        <w:rPr>
          <w:rStyle w:val="CommentReference"/>
        </w:rPr>
        <w:annotationRef/>
      </w:r>
      <w:r>
        <w:t>I would rephrase this as “who encountered dead wildlife “Very rarely” or more frequently, but…”</w:t>
      </w:r>
    </w:p>
  </w:comment>
  <w:comment w:id="47" w:author="Mathieu Pruvot" w:date="2024-09-27T15:56:00Z" w:initials="MP">
    <w:p w14:paraId="03D36C37" w14:textId="77777777" w:rsidR="002A2F10" w:rsidRDefault="002A2F10" w:rsidP="002A2F10">
      <w:pPr>
        <w:pStyle w:val="CommentText"/>
      </w:pPr>
      <w:r>
        <w:rPr>
          <w:rStyle w:val="CommentReference"/>
        </w:rPr>
        <w:annotationRef/>
      </w:r>
      <w:r>
        <w:t>This is a bit of a lighter sentence. Consider below as well.</w:t>
      </w:r>
    </w:p>
  </w:comment>
  <w:comment w:id="48" w:author="Mathieu Pruvot" w:date="2024-09-27T15:59:00Z" w:initials="MP">
    <w:p w14:paraId="76FE4A6B" w14:textId="77777777" w:rsidR="00C50BBC" w:rsidRDefault="00C50BBC" w:rsidP="00C50BBC">
      <w:pPr>
        <w:pStyle w:val="CommentText"/>
      </w:pPr>
      <w:r>
        <w:rPr>
          <w:rStyle w:val="CommentReference"/>
        </w:rPr>
        <w:annotationRef/>
      </w:r>
      <w:r>
        <w:t>May be useful to more explicitly compare the distribution of this to local responder as you do below for the frequency of documentation</w:t>
      </w:r>
    </w:p>
  </w:comment>
  <w:comment w:id="49" w:author="Mathieu Pruvot" w:date="2024-09-27T16:01:00Z" w:initials="MP">
    <w:p w14:paraId="7E61CC4F" w14:textId="77777777" w:rsidR="00C50BBC" w:rsidRDefault="00C50BBC" w:rsidP="00C50BBC">
      <w:pPr>
        <w:pStyle w:val="CommentText"/>
      </w:pPr>
      <w:r>
        <w:rPr>
          <w:rStyle w:val="CommentReference"/>
        </w:rPr>
        <w:annotationRef/>
      </w:r>
      <w:r>
        <w:t>Expect to be asked to provide supporting statistical evidence. You are only getting response from a sample of PADM, and this is aiming to make inference on local vs non-local, so I think it may be best supported by a formal statistical test.</w:t>
      </w:r>
    </w:p>
  </w:comment>
  <w:comment w:id="50" w:author="Mathieu Pruvot" w:date="2024-09-27T16:03:00Z" w:initials="MP">
    <w:p w14:paraId="3D735BA9" w14:textId="77777777" w:rsidR="00C50BBC" w:rsidRDefault="00C50BBC" w:rsidP="00C50BBC">
      <w:pPr>
        <w:pStyle w:val="CommentText"/>
      </w:pPr>
      <w:r>
        <w:rPr>
          <w:rStyle w:val="CommentReference"/>
        </w:rPr>
        <w:annotationRef/>
      </w:r>
      <w:r>
        <w:t>Consider these edits. Your version is a slighlty more accurate reporting, but the gain in clarity may be worth it.</w:t>
      </w:r>
    </w:p>
  </w:comment>
  <w:comment w:id="58" w:author="Mathieu Pruvot" w:date="2024-09-27T16:09:00Z" w:initials="MP">
    <w:p w14:paraId="077DA44C" w14:textId="77777777" w:rsidR="0020347B" w:rsidRDefault="0020347B" w:rsidP="0020347B">
      <w:pPr>
        <w:pStyle w:val="CommentText"/>
      </w:pPr>
      <w:r>
        <w:rPr>
          <w:rStyle w:val="CommentReference"/>
        </w:rPr>
        <w:annotationRef/>
      </w:r>
      <w:r>
        <w:t>Just noting that presence/absence as a recording method is not really explained anywhere. Same with “another way”</w:t>
      </w:r>
    </w:p>
  </w:comment>
  <w:comment w:id="61" w:author="Mathieu Pruvot" w:date="2024-09-27T16:16:00Z" w:initials="MP">
    <w:p w14:paraId="0207540C" w14:textId="77777777" w:rsidR="0020347B" w:rsidRDefault="0020347B" w:rsidP="0020347B">
      <w:pPr>
        <w:pStyle w:val="CommentText"/>
      </w:pPr>
      <w:r>
        <w:rPr>
          <w:rStyle w:val="CommentReference"/>
        </w:rPr>
        <w:annotationRef/>
      </w:r>
      <w:r>
        <w:t>Be consistent in the formating: just after number vs. just after units vs. end of sentence. I prefer after number or after units as in the previous sentence</w:t>
      </w:r>
    </w:p>
  </w:comment>
  <w:comment w:id="62" w:author="Mathieu Pruvot" w:date="2024-09-27T16:22:00Z" w:initials="MP">
    <w:p w14:paraId="2FE56D6A" w14:textId="77777777" w:rsidR="00402975" w:rsidRDefault="00402975" w:rsidP="00402975">
      <w:pPr>
        <w:pStyle w:val="CommentText"/>
      </w:pPr>
      <w:r>
        <w:rPr>
          <w:rStyle w:val="CommentReference"/>
        </w:rPr>
        <w:annotationRef/>
      </w:r>
      <w:r>
        <w:t>That is a lot of dimensions for one graph, but I get it after staring at it long enough… let see what the reviewer think.</w:t>
      </w:r>
    </w:p>
  </w:comment>
  <w:comment w:id="68" w:author="Mathieu Pruvot" w:date="2024-09-27T16:25:00Z" w:initials="MP">
    <w:p w14:paraId="6C4F7677" w14:textId="77777777" w:rsidR="00402975" w:rsidRDefault="00402975" w:rsidP="00402975">
      <w:pPr>
        <w:pStyle w:val="CommentText"/>
      </w:pPr>
      <w:r>
        <w:rPr>
          <w:rStyle w:val="CommentReference"/>
        </w:rPr>
        <w:annotationRef/>
      </w:r>
      <w:r>
        <w:t>This is no longer reported, do you want to keep this here?</w:t>
      </w:r>
    </w:p>
  </w:comment>
  <w:comment w:id="74" w:author="Mathieu Pruvot" w:date="2024-09-27T16:31:00Z" w:initials="MP">
    <w:p w14:paraId="47C66000" w14:textId="77777777" w:rsidR="00E454ED" w:rsidRDefault="00E454ED" w:rsidP="00E454ED">
      <w:pPr>
        <w:pStyle w:val="CommentText"/>
      </w:pPr>
      <w:r>
        <w:rPr>
          <w:rStyle w:val="CommentReference"/>
        </w:rPr>
        <w:annotationRef/>
      </w:r>
      <w:r>
        <w:t>This statement doesn’t make sense to me. I need some more explanation on what you want to say… maybe we follow up on Skype to clarify</w:t>
      </w:r>
    </w:p>
  </w:comment>
  <w:comment w:id="75" w:author="Mathieu Pruvot" w:date="2024-09-27T16:35:00Z" w:initials="MP">
    <w:p w14:paraId="5925EF5E" w14:textId="77777777" w:rsidR="00E454ED" w:rsidRDefault="00E454ED" w:rsidP="00E454ED">
      <w:pPr>
        <w:pStyle w:val="CommentText"/>
      </w:pPr>
      <w:r>
        <w:rPr>
          <w:rStyle w:val="CommentReference"/>
        </w:rPr>
        <w:annotationRef/>
      </w:r>
      <w:r>
        <w:t>No verb in this sentence… was that a good guess?</w:t>
      </w:r>
    </w:p>
  </w:comment>
  <w:comment w:id="77" w:author="Mathieu Pruvot" w:date="2024-09-27T16:38:00Z" w:initials="MP">
    <w:p w14:paraId="4D9120EE" w14:textId="77777777" w:rsidR="002B0B57" w:rsidRDefault="002B0B57" w:rsidP="002B0B57">
      <w:pPr>
        <w:pStyle w:val="CommentText"/>
      </w:pPr>
      <w:r>
        <w:rPr>
          <w:rStyle w:val="CommentReference"/>
        </w:rPr>
        <w:annotationRef/>
      </w:r>
      <w:r>
        <w:t>Add the WHN paper too?</w:t>
      </w:r>
    </w:p>
  </w:comment>
  <w:comment w:id="78" w:author="Mathieu Pruvot" w:date="2024-09-27T16:39:00Z" w:initials="MP">
    <w:p w14:paraId="3790F2FD" w14:textId="77777777" w:rsidR="002B0B57" w:rsidRDefault="002B0B57" w:rsidP="002B0B57">
      <w:pPr>
        <w:pStyle w:val="CommentText"/>
      </w:pPr>
      <w:r>
        <w:rPr>
          <w:rStyle w:val="CommentReference"/>
        </w:rPr>
        <w:annotationRef/>
      </w:r>
      <w:r>
        <w:t>This sentence does not say much if you don’t go into the references, so maybe cite a few examples before your references</w:t>
      </w:r>
    </w:p>
  </w:comment>
  <w:comment w:id="82" w:author="Mathieu Pruvot" w:date="2024-09-27T16:39:00Z" w:initials="MP">
    <w:p w14:paraId="33969FAC" w14:textId="77777777" w:rsidR="002B0B57" w:rsidRDefault="002B0B57" w:rsidP="002B0B57">
      <w:pPr>
        <w:pStyle w:val="CommentText"/>
      </w:pPr>
      <w:r>
        <w:rPr>
          <w:rStyle w:val="CommentReference"/>
        </w:rPr>
        <w:annotationRef/>
      </w:r>
      <w:r>
        <w:t>Fix this</w:t>
      </w:r>
    </w:p>
  </w:comment>
  <w:comment w:id="86" w:author="Mathieu Pruvot" w:date="2024-09-27T16:43:00Z" w:initials="MP">
    <w:p w14:paraId="5DF80789" w14:textId="77777777" w:rsidR="002B0B57" w:rsidRDefault="002B0B57" w:rsidP="002B0B57">
      <w:pPr>
        <w:pStyle w:val="CommentText"/>
      </w:pPr>
      <w:r>
        <w:rPr>
          <w:rStyle w:val="CommentReference"/>
        </w:rPr>
        <w:annotationRef/>
      </w:r>
      <w:r>
        <w:t>Just a note to potentially replace this by a WHIN-specific website if it becomes available before final proof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067B4E" w15:done="0"/>
  <w15:commentEx w15:paraId="7F0114B6" w15:done="0"/>
  <w15:commentEx w15:paraId="74FA76E1" w15:done="0"/>
  <w15:commentEx w15:paraId="52D2E8E4" w15:done="0"/>
  <w15:commentEx w15:paraId="0BB6C061" w15:done="0"/>
  <w15:commentEx w15:paraId="4C94F393" w15:paraIdParent="0BB6C061" w15:done="0"/>
  <w15:commentEx w15:paraId="74348E3E" w15:done="0"/>
  <w15:commentEx w15:paraId="03D36C37" w15:paraIdParent="74348E3E" w15:done="0"/>
  <w15:commentEx w15:paraId="76FE4A6B" w15:done="0"/>
  <w15:commentEx w15:paraId="7E61CC4F" w15:done="0"/>
  <w15:commentEx w15:paraId="3D735BA9" w15:done="0"/>
  <w15:commentEx w15:paraId="077DA44C" w15:done="0"/>
  <w15:commentEx w15:paraId="0207540C" w15:done="0"/>
  <w15:commentEx w15:paraId="2FE56D6A" w15:done="0"/>
  <w15:commentEx w15:paraId="6C4F7677" w15:done="0"/>
  <w15:commentEx w15:paraId="47C66000" w15:done="0"/>
  <w15:commentEx w15:paraId="5925EF5E" w15:done="0"/>
  <w15:commentEx w15:paraId="4D9120EE" w15:done="0"/>
  <w15:commentEx w15:paraId="3790F2FD" w15:done="0"/>
  <w15:commentEx w15:paraId="33969FAC" w15:done="0"/>
  <w15:commentEx w15:paraId="5DF807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A14CDE" w16cex:dateUtc="2024-09-27T21:25:00Z"/>
  <w16cex:commentExtensible w16cex:durableId="2AA15021" w16cex:dateUtc="2024-09-27T21:39:00Z"/>
  <w16cex:commentExtensible w16cex:durableId="2AA1510E" w16cex:dateUtc="2024-09-27T21:43:00Z"/>
  <w16cex:commentExtensible w16cex:durableId="35B94C61" w16cex:dateUtc="2024-09-13T05:40:00Z"/>
  <w16cex:commentExtensible w16cex:durableId="79AF110B" w16cex:dateUtc="2024-09-13T05:41:00Z"/>
  <w16cex:commentExtensible w16cex:durableId="0DA7F775" w16cex:dateUtc="2024-09-13T14:54:00Z"/>
  <w16cex:commentExtensible w16cex:durableId="2AA153F9" w16cex:dateUtc="2024-09-27T21:55:00Z"/>
  <w16cex:commentExtensible w16cex:durableId="2AA15427" w16cex:dateUtc="2024-09-27T21:56:00Z"/>
  <w16cex:commentExtensible w16cex:durableId="2AA154CB" w16cex:dateUtc="2024-09-27T21:59:00Z"/>
  <w16cex:commentExtensible w16cex:durableId="2AA1555F" w16cex:dateUtc="2024-09-27T22:01:00Z"/>
  <w16cex:commentExtensible w16cex:durableId="2AA155E8" w16cex:dateUtc="2024-09-27T22:03:00Z"/>
  <w16cex:commentExtensible w16cex:durableId="2AA15732" w16cex:dateUtc="2024-09-27T22:09:00Z"/>
  <w16cex:commentExtensible w16cex:durableId="2AA158C8" w16cex:dateUtc="2024-09-27T22:16:00Z"/>
  <w16cex:commentExtensible w16cex:durableId="2AA15A42" w16cex:dateUtc="2024-09-27T22:22:00Z"/>
  <w16cex:commentExtensible w16cex:durableId="2AA15AF3" w16cex:dateUtc="2024-09-27T22:25:00Z"/>
  <w16cex:commentExtensible w16cex:durableId="2AA15C7F" w16cex:dateUtc="2024-09-27T22:31:00Z"/>
  <w16cex:commentExtensible w16cex:durableId="2AA15D6F" w16cex:dateUtc="2024-09-27T22:35:00Z"/>
  <w16cex:commentExtensible w16cex:durableId="2AA15DF6" w16cex:dateUtc="2024-09-27T22:38:00Z"/>
  <w16cex:commentExtensible w16cex:durableId="2AA15E35" w16cex:dateUtc="2024-09-27T22:39:00Z"/>
  <w16cex:commentExtensible w16cex:durableId="2AA15E5C" w16cex:dateUtc="2024-09-27T22:39:00Z"/>
  <w16cex:commentExtensible w16cex:durableId="2AA15F46" w16cex:dateUtc="2024-09-27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067B4E" w16cid:durableId="2AA14CDE"/>
  <w16cid:commentId w16cid:paraId="7F0114B6" w16cid:durableId="2AA15021"/>
  <w16cid:commentId w16cid:paraId="74FA76E1" w16cid:durableId="2AA1510E"/>
  <w16cid:commentId w16cid:paraId="52D2E8E4" w16cid:durableId="35B94C61"/>
  <w16cid:commentId w16cid:paraId="0BB6C061" w16cid:durableId="79AF110B"/>
  <w16cid:commentId w16cid:paraId="4C94F393" w16cid:durableId="0DA7F775"/>
  <w16cid:commentId w16cid:paraId="74348E3E" w16cid:durableId="2AA153F9"/>
  <w16cid:commentId w16cid:paraId="03D36C37" w16cid:durableId="2AA15427"/>
  <w16cid:commentId w16cid:paraId="76FE4A6B" w16cid:durableId="2AA154CB"/>
  <w16cid:commentId w16cid:paraId="7E61CC4F" w16cid:durableId="2AA1555F"/>
  <w16cid:commentId w16cid:paraId="3D735BA9" w16cid:durableId="2AA155E8"/>
  <w16cid:commentId w16cid:paraId="077DA44C" w16cid:durableId="2AA15732"/>
  <w16cid:commentId w16cid:paraId="0207540C" w16cid:durableId="2AA158C8"/>
  <w16cid:commentId w16cid:paraId="2FE56D6A" w16cid:durableId="2AA15A42"/>
  <w16cid:commentId w16cid:paraId="6C4F7677" w16cid:durableId="2AA15AF3"/>
  <w16cid:commentId w16cid:paraId="47C66000" w16cid:durableId="2AA15C7F"/>
  <w16cid:commentId w16cid:paraId="5925EF5E" w16cid:durableId="2AA15D6F"/>
  <w16cid:commentId w16cid:paraId="4D9120EE" w16cid:durableId="2AA15DF6"/>
  <w16cid:commentId w16cid:paraId="3790F2FD" w16cid:durableId="2AA15E35"/>
  <w16cid:commentId w16cid:paraId="33969FAC" w16cid:durableId="2AA15E5C"/>
  <w16cid:commentId w16cid:paraId="5DF80789" w16cid:durableId="2AA15F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5F294" w14:textId="77777777" w:rsidR="008D2F49" w:rsidRDefault="008D2F49">
      <w:pPr>
        <w:spacing w:line="240" w:lineRule="auto"/>
      </w:pPr>
      <w:r>
        <w:separator/>
      </w:r>
    </w:p>
  </w:endnote>
  <w:endnote w:type="continuationSeparator" w:id="0">
    <w:p w14:paraId="0F8BC596" w14:textId="77777777" w:rsidR="008D2F49" w:rsidRDefault="008D2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aunPenh">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charset w:val="00"/>
    <w:family w:val="swiss"/>
    <w:pitch w:val="variable"/>
    <w:sig w:usb0="80000003" w:usb1="00000000" w:usb2="0001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5179462"/>
      <w:docPartObj>
        <w:docPartGallery w:val="Page Numbers (Bottom of Page)"/>
        <w:docPartUnique/>
      </w:docPartObj>
    </w:sdtPr>
    <w:sdtContent>
      <w:p w14:paraId="6177D8EA" w14:textId="77777777" w:rsidR="004378AE" w:rsidRDefault="00503F00" w:rsidP="00D27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C96398" w14:textId="77777777" w:rsidR="004378AE" w:rsidRDefault="004378AE" w:rsidP="00F134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672438"/>
      <w:docPartObj>
        <w:docPartGallery w:val="Page Numbers (Bottom of Page)"/>
        <w:docPartUnique/>
      </w:docPartObj>
    </w:sdtPr>
    <w:sdtContent>
      <w:p w14:paraId="62948128" w14:textId="77777777" w:rsidR="004378AE" w:rsidRDefault="00503F00" w:rsidP="00D27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2BD3DD" w14:textId="77777777" w:rsidR="004378AE" w:rsidRDefault="004378AE" w:rsidP="00F134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3AD3A" w14:textId="77777777" w:rsidR="008D2F49" w:rsidRDefault="008D2F49">
      <w:pPr>
        <w:spacing w:line="240" w:lineRule="auto"/>
      </w:pPr>
      <w:r>
        <w:separator/>
      </w:r>
    </w:p>
  </w:footnote>
  <w:footnote w:type="continuationSeparator" w:id="0">
    <w:p w14:paraId="659E8BF1" w14:textId="77777777" w:rsidR="008D2F49" w:rsidRDefault="008D2F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3B125" w14:textId="77777777" w:rsidR="004378AE" w:rsidRDefault="004378A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ieu Pruvot">
    <w15:presenceInfo w15:providerId="AD" w15:userId="S::mpruvot@ucalgary.ca::3f5ddddc-75c1-4d99-8100-e9c69b276c98"/>
  </w15:person>
  <w15:person w15:author="Montecino, Diego">
    <w15:presenceInfo w15:providerId="AD" w15:userId="S::dmontecino@wcs.org::a795c42d-832a-4dce-b1d8-09bac981a9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49"/>
    <w:rsid w:val="00010B69"/>
    <w:rsid w:val="00062631"/>
    <w:rsid w:val="00080B91"/>
    <w:rsid w:val="0008174D"/>
    <w:rsid w:val="000948D9"/>
    <w:rsid w:val="0009650C"/>
    <w:rsid w:val="000966EF"/>
    <w:rsid w:val="000A1297"/>
    <w:rsid w:val="000B1D50"/>
    <w:rsid w:val="000E1EE8"/>
    <w:rsid w:val="000F3BEA"/>
    <w:rsid w:val="0012111C"/>
    <w:rsid w:val="001215BF"/>
    <w:rsid w:val="0012658D"/>
    <w:rsid w:val="001678FF"/>
    <w:rsid w:val="001B2CC1"/>
    <w:rsid w:val="0020347B"/>
    <w:rsid w:val="00231AC0"/>
    <w:rsid w:val="00231E52"/>
    <w:rsid w:val="002A2F10"/>
    <w:rsid w:val="002B0B57"/>
    <w:rsid w:val="002B2126"/>
    <w:rsid w:val="002C1F7E"/>
    <w:rsid w:val="002D7BB0"/>
    <w:rsid w:val="00331C3D"/>
    <w:rsid w:val="00332BD9"/>
    <w:rsid w:val="0033527E"/>
    <w:rsid w:val="003430C7"/>
    <w:rsid w:val="0037331B"/>
    <w:rsid w:val="00392642"/>
    <w:rsid w:val="003A38DC"/>
    <w:rsid w:val="00402975"/>
    <w:rsid w:val="00406860"/>
    <w:rsid w:val="00421218"/>
    <w:rsid w:val="004378AE"/>
    <w:rsid w:val="004556E0"/>
    <w:rsid w:val="00466D32"/>
    <w:rsid w:val="0048509A"/>
    <w:rsid w:val="004A47E0"/>
    <w:rsid w:val="004B1672"/>
    <w:rsid w:val="00503F00"/>
    <w:rsid w:val="00505EB4"/>
    <w:rsid w:val="0058178F"/>
    <w:rsid w:val="005C5ADB"/>
    <w:rsid w:val="00604B3A"/>
    <w:rsid w:val="006700D5"/>
    <w:rsid w:val="00675368"/>
    <w:rsid w:val="00685F73"/>
    <w:rsid w:val="00687937"/>
    <w:rsid w:val="006B4E96"/>
    <w:rsid w:val="006E545F"/>
    <w:rsid w:val="007173EB"/>
    <w:rsid w:val="00732D95"/>
    <w:rsid w:val="0074432B"/>
    <w:rsid w:val="0076118D"/>
    <w:rsid w:val="00786E90"/>
    <w:rsid w:val="007A48E1"/>
    <w:rsid w:val="007B1588"/>
    <w:rsid w:val="007B20EB"/>
    <w:rsid w:val="007D5968"/>
    <w:rsid w:val="00806588"/>
    <w:rsid w:val="00812B81"/>
    <w:rsid w:val="00822F8C"/>
    <w:rsid w:val="008251FD"/>
    <w:rsid w:val="00845938"/>
    <w:rsid w:val="00860CE5"/>
    <w:rsid w:val="00871F15"/>
    <w:rsid w:val="008A0263"/>
    <w:rsid w:val="008A45A9"/>
    <w:rsid w:val="008D2F49"/>
    <w:rsid w:val="008E6527"/>
    <w:rsid w:val="008F6B0E"/>
    <w:rsid w:val="00922512"/>
    <w:rsid w:val="009804EC"/>
    <w:rsid w:val="009872D5"/>
    <w:rsid w:val="009C0E63"/>
    <w:rsid w:val="009E6BF1"/>
    <w:rsid w:val="00A400C8"/>
    <w:rsid w:val="00A41ADF"/>
    <w:rsid w:val="00A551FE"/>
    <w:rsid w:val="00AA7304"/>
    <w:rsid w:val="00AB4D8F"/>
    <w:rsid w:val="00AC01B2"/>
    <w:rsid w:val="00AE0236"/>
    <w:rsid w:val="00B80A3B"/>
    <w:rsid w:val="00B92620"/>
    <w:rsid w:val="00BA09BC"/>
    <w:rsid w:val="00BB49EE"/>
    <w:rsid w:val="00BC0D5D"/>
    <w:rsid w:val="00BD481D"/>
    <w:rsid w:val="00BF7235"/>
    <w:rsid w:val="00C05B9C"/>
    <w:rsid w:val="00C47A74"/>
    <w:rsid w:val="00C50BBC"/>
    <w:rsid w:val="00C52332"/>
    <w:rsid w:val="00C9415E"/>
    <w:rsid w:val="00CA6B42"/>
    <w:rsid w:val="00D31513"/>
    <w:rsid w:val="00D65C5E"/>
    <w:rsid w:val="00D94C40"/>
    <w:rsid w:val="00DC4249"/>
    <w:rsid w:val="00DC6248"/>
    <w:rsid w:val="00DC6A96"/>
    <w:rsid w:val="00DD51DE"/>
    <w:rsid w:val="00DF099C"/>
    <w:rsid w:val="00E16845"/>
    <w:rsid w:val="00E4548F"/>
    <w:rsid w:val="00E454ED"/>
    <w:rsid w:val="00E52822"/>
    <w:rsid w:val="00E55949"/>
    <w:rsid w:val="00E609FC"/>
    <w:rsid w:val="00E66AB2"/>
    <w:rsid w:val="00E87095"/>
    <w:rsid w:val="00EA4BBC"/>
    <w:rsid w:val="00EB3FB7"/>
    <w:rsid w:val="00EF2429"/>
    <w:rsid w:val="00F173EB"/>
    <w:rsid w:val="00F1747A"/>
    <w:rsid w:val="00F376F3"/>
    <w:rsid w:val="00F543A1"/>
    <w:rsid w:val="00F858C6"/>
    <w:rsid w:val="00FA1F27"/>
    <w:rsid w:val="00FD244E"/>
    <w:rsid w:val="00FF5460"/>
    <w:rsid w:val="00FF5C8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2D06"/>
  <w14:defaultImageDpi w14:val="32767"/>
  <w15:chartTrackingRefBased/>
  <w15:docId w15:val="{E22C1AA5-2FE3-D444-BFCE-BFAA16B0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55949"/>
    <w:pPr>
      <w:spacing w:line="276" w:lineRule="auto"/>
    </w:pPr>
    <w:rPr>
      <w:rFonts w:ascii="Arial" w:eastAsia="Arial" w:hAnsi="Arial" w:cs="Arial"/>
      <w:kern w:val="0"/>
      <w:sz w:val="22"/>
      <w:szCs w:val="22"/>
      <w:lang w:val="en" w:bidi="km-KH"/>
      <w14:ligatures w14:val="none"/>
    </w:rPr>
  </w:style>
  <w:style w:type="paragraph" w:styleId="Heading1">
    <w:name w:val="heading 1"/>
    <w:basedOn w:val="Normal"/>
    <w:next w:val="Normal"/>
    <w:link w:val="Heading1Char"/>
    <w:uiPriority w:val="9"/>
    <w:qFormat/>
    <w:rsid w:val="00E55949"/>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bidi="ar-SA"/>
      <w14:ligatures w14:val="standardContextual"/>
    </w:rPr>
  </w:style>
  <w:style w:type="paragraph" w:styleId="Heading2">
    <w:name w:val="heading 2"/>
    <w:basedOn w:val="Normal"/>
    <w:next w:val="Normal"/>
    <w:link w:val="Heading2Char"/>
    <w:uiPriority w:val="9"/>
    <w:unhideWhenUsed/>
    <w:qFormat/>
    <w:rsid w:val="00E55949"/>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bidi="ar-SA"/>
      <w14:ligatures w14:val="standardContextual"/>
    </w:rPr>
  </w:style>
  <w:style w:type="paragraph" w:styleId="Heading3">
    <w:name w:val="heading 3"/>
    <w:basedOn w:val="Normal"/>
    <w:next w:val="Normal"/>
    <w:link w:val="Heading3Char"/>
    <w:uiPriority w:val="9"/>
    <w:unhideWhenUsed/>
    <w:qFormat/>
    <w:rsid w:val="00E55949"/>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bidi="ar-SA"/>
      <w14:ligatures w14:val="standardContextual"/>
    </w:rPr>
  </w:style>
  <w:style w:type="paragraph" w:styleId="Heading4">
    <w:name w:val="heading 4"/>
    <w:basedOn w:val="Normal"/>
    <w:next w:val="Normal"/>
    <w:link w:val="Heading4Char"/>
    <w:uiPriority w:val="9"/>
    <w:semiHidden/>
    <w:unhideWhenUsed/>
    <w:qFormat/>
    <w:rsid w:val="00E55949"/>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bidi="ar-SA"/>
      <w14:ligatures w14:val="standardContextual"/>
    </w:rPr>
  </w:style>
  <w:style w:type="paragraph" w:styleId="Heading5">
    <w:name w:val="heading 5"/>
    <w:basedOn w:val="Normal"/>
    <w:next w:val="Normal"/>
    <w:link w:val="Heading5Char"/>
    <w:uiPriority w:val="9"/>
    <w:semiHidden/>
    <w:unhideWhenUsed/>
    <w:qFormat/>
    <w:rsid w:val="00E55949"/>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bidi="ar-SA"/>
      <w14:ligatures w14:val="standardContextual"/>
    </w:rPr>
  </w:style>
  <w:style w:type="paragraph" w:styleId="Heading6">
    <w:name w:val="heading 6"/>
    <w:basedOn w:val="Normal"/>
    <w:next w:val="Normal"/>
    <w:link w:val="Heading6Char"/>
    <w:uiPriority w:val="9"/>
    <w:semiHidden/>
    <w:unhideWhenUsed/>
    <w:qFormat/>
    <w:rsid w:val="00E55949"/>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bidi="ar-SA"/>
      <w14:ligatures w14:val="standardContextual"/>
    </w:rPr>
  </w:style>
  <w:style w:type="paragraph" w:styleId="Heading7">
    <w:name w:val="heading 7"/>
    <w:basedOn w:val="Normal"/>
    <w:next w:val="Normal"/>
    <w:link w:val="Heading7Char"/>
    <w:uiPriority w:val="9"/>
    <w:semiHidden/>
    <w:unhideWhenUsed/>
    <w:qFormat/>
    <w:rsid w:val="00E55949"/>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bidi="ar-SA"/>
      <w14:ligatures w14:val="standardContextual"/>
    </w:rPr>
  </w:style>
  <w:style w:type="paragraph" w:styleId="Heading8">
    <w:name w:val="heading 8"/>
    <w:basedOn w:val="Normal"/>
    <w:next w:val="Normal"/>
    <w:link w:val="Heading8Char"/>
    <w:uiPriority w:val="9"/>
    <w:semiHidden/>
    <w:unhideWhenUsed/>
    <w:qFormat/>
    <w:rsid w:val="00E55949"/>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bidi="ar-SA"/>
      <w14:ligatures w14:val="standardContextual"/>
    </w:rPr>
  </w:style>
  <w:style w:type="paragraph" w:styleId="Heading9">
    <w:name w:val="heading 9"/>
    <w:basedOn w:val="Normal"/>
    <w:next w:val="Normal"/>
    <w:link w:val="Heading9Char"/>
    <w:uiPriority w:val="9"/>
    <w:semiHidden/>
    <w:unhideWhenUsed/>
    <w:qFormat/>
    <w:rsid w:val="00E55949"/>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949"/>
    <w:rPr>
      <w:rFonts w:eastAsiaTheme="majorEastAsia" w:cstheme="majorBidi"/>
      <w:color w:val="272727" w:themeColor="text1" w:themeTint="D8"/>
    </w:rPr>
  </w:style>
  <w:style w:type="paragraph" w:styleId="Title">
    <w:name w:val="Title"/>
    <w:basedOn w:val="Normal"/>
    <w:next w:val="Normal"/>
    <w:link w:val="TitleChar"/>
    <w:uiPriority w:val="10"/>
    <w:qFormat/>
    <w:rsid w:val="00E55949"/>
    <w:pPr>
      <w:spacing w:after="80" w:line="240" w:lineRule="auto"/>
      <w:contextualSpacing/>
    </w:pPr>
    <w:rPr>
      <w:rFonts w:asciiTheme="majorHAnsi" w:eastAsiaTheme="majorEastAsia" w:hAnsiTheme="majorHAnsi" w:cstheme="majorBidi"/>
      <w:spacing w:val="-10"/>
      <w:kern w:val="28"/>
      <w:sz w:val="56"/>
      <w:szCs w:val="56"/>
      <w:lang w:val="en-US" w:bidi="ar-SA"/>
      <w14:ligatures w14:val="standardContextual"/>
    </w:rPr>
  </w:style>
  <w:style w:type="character" w:customStyle="1" w:styleId="TitleChar">
    <w:name w:val="Title Char"/>
    <w:basedOn w:val="DefaultParagraphFont"/>
    <w:link w:val="Title"/>
    <w:uiPriority w:val="10"/>
    <w:rsid w:val="00E55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949"/>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bidi="ar-SA"/>
      <w14:ligatures w14:val="standardContextual"/>
    </w:rPr>
  </w:style>
  <w:style w:type="character" w:customStyle="1" w:styleId="SubtitleChar">
    <w:name w:val="Subtitle Char"/>
    <w:basedOn w:val="DefaultParagraphFont"/>
    <w:link w:val="Subtitle"/>
    <w:uiPriority w:val="11"/>
    <w:rsid w:val="00E55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949"/>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bidi="ar-SA"/>
      <w14:ligatures w14:val="standardContextual"/>
    </w:rPr>
  </w:style>
  <w:style w:type="character" w:customStyle="1" w:styleId="QuoteChar">
    <w:name w:val="Quote Char"/>
    <w:basedOn w:val="DefaultParagraphFont"/>
    <w:link w:val="Quote"/>
    <w:uiPriority w:val="29"/>
    <w:rsid w:val="00E55949"/>
    <w:rPr>
      <w:i/>
      <w:iCs/>
      <w:color w:val="404040" w:themeColor="text1" w:themeTint="BF"/>
    </w:rPr>
  </w:style>
  <w:style w:type="paragraph" w:styleId="ListParagraph">
    <w:name w:val="List Paragraph"/>
    <w:basedOn w:val="Normal"/>
    <w:uiPriority w:val="34"/>
    <w:qFormat/>
    <w:rsid w:val="00E55949"/>
    <w:pPr>
      <w:spacing w:line="240" w:lineRule="auto"/>
      <w:ind w:left="720"/>
      <w:contextualSpacing/>
    </w:pPr>
    <w:rPr>
      <w:rFonts w:asciiTheme="minorHAnsi" w:eastAsiaTheme="minorHAnsi" w:hAnsiTheme="minorHAnsi" w:cstheme="minorBidi"/>
      <w:kern w:val="2"/>
      <w:sz w:val="24"/>
      <w:szCs w:val="24"/>
      <w:lang w:val="en-US" w:bidi="ar-SA"/>
      <w14:ligatures w14:val="standardContextual"/>
    </w:rPr>
  </w:style>
  <w:style w:type="character" w:styleId="IntenseEmphasis">
    <w:name w:val="Intense Emphasis"/>
    <w:basedOn w:val="DefaultParagraphFont"/>
    <w:uiPriority w:val="21"/>
    <w:qFormat/>
    <w:rsid w:val="00E55949"/>
    <w:rPr>
      <w:i/>
      <w:iCs/>
      <w:color w:val="0F4761" w:themeColor="accent1" w:themeShade="BF"/>
    </w:rPr>
  </w:style>
  <w:style w:type="paragraph" w:styleId="IntenseQuote">
    <w:name w:val="Intense Quote"/>
    <w:basedOn w:val="Normal"/>
    <w:next w:val="Normal"/>
    <w:link w:val="IntenseQuoteChar"/>
    <w:uiPriority w:val="30"/>
    <w:qFormat/>
    <w:rsid w:val="00E5594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bidi="ar-SA"/>
      <w14:ligatures w14:val="standardContextual"/>
    </w:rPr>
  </w:style>
  <w:style w:type="character" w:customStyle="1" w:styleId="IntenseQuoteChar">
    <w:name w:val="Intense Quote Char"/>
    <w:basedOn w:val="DefaultParagraphFont"/>
    <w:link w:val="IntenseQuote"/>
    <w:uiPriority w:val="30"/>
    <w:rsid w:val="00E55949"/>
    <w:rPr>
      <w:i/>
      <w:iCs/>
      <w:color w:val="0F4761" w:themeColor="accent1" w:themeShade="BF"/>
    </w:rPr>
  </w:style>
  <w:style w:type="character" w:styleId="IntenseReference">
    <w:name w:val="Intense Reference"/>
    <w:basedOn w:val="DefaultParagraphFont"/>
    <w:uiPriority w:val="32"/>
    <w:qFormat/>
    <w:rsid w:val="00E55949"/>
    <w:rPr>
      <w:b/>
      <w:bCs/>
      <w:smallCaps/>
      <w:color w:val="0F4761" w:themeColor="accent1" w:themeShade="BF"/>
      <w:spacing w:val="5"/>
    </w:rPr>
  </w:style>
  <w:style w:type="paragraph" w:styleId="CommentText">
    <w:name w:val="annotation text"/>
    <w:basedOn w:val="Normal"/>
    <w:link w:val="CommentTextChar"/>
    <w:uiPriority w:val="99"/>
    <w:unhideWhenUsed/>
    <w:rsid w:val="00E55949"/>
    <w:pPr>
      <w:spacing w:line="240" w:lineRule="auto"/>
    </w:pPr>
    <w:rPr>
      <w:sz w:val="20"/>
      <w:szCs w:val="32"/>
    </w:rPr>
  </w:style>
  <w:style w:type="character" w:customStyle="1" w:styleId="CommentTextChar">
    <w:name w:val="Comment Text Char"/>
    <w:basedOn w:val="DefaultParagraphFont"/>
    <w:link w:val="CommentText"/>
    <w:uiPriority w:val="99"/>
    <w:rsid w:val="00E55949"/>
    <w:rPr>
      <w:rFonts w:ascii="Arial" w:eastAsia="Arial" w:hAnsi="Arial" w:cs="Arial"/>
      <w:kern w:val="0"/>
      <w:sz w:val="20"/>
      <w:szCs w:val="32"/>
      <w:lang w:val="en" w:bidi="km-KH"/>
      <w14:ligatures w14:val="none"/>
    </w:rPr>
  </w:style>
  <w:style w:type="character" w:styleId="CommentReference">
    <w:name w:val="annotation reference"/>
    <w:basedOn w:val="DefaultParagraphFont"/>
    <w:uiPriority w:val="99"/>
    <w:semiHidden/>
    <w:unhideWhenUsed/>
    <w:rsid w:val="00E55949"/>
    <w:rPr>
      <w:sz w:val="16"/>
      <w:szCs w:val="16"/>
    </w:rPr>
  </w:style>
  <w:style w:type="character" w:styleId="Hyperlink">
    <w:name w:val="Hyperlink"/>
    <w:basedOn w:val="DefaultParagraphFont"/>
    <w:uiPriority w:val="99"/>
    <w:unhideWhenUsed/>
    <w:rsid w:val="00E55949"/>
    <w:rPr>
      <w:color w:val="467886" w:themeColor="hyperlink"/>
      <w:u w:val="single"/>
    </w:rPr>
  </w:style>
  <w:style w:type="character" w:styleId="UnresolvedMention">
    <w:name w:val="Unresolved Mention"/>
    <w:basedOn w:val="DefaultParagraphFont"/>
    <w:uiPriority w:val="99"/>
    <w:unhideWhenUsed/>
    <w:rsid w:val="00E55949"/>
    <w:rPr>
      <w:color w:val="605E5C"/>
      <w:shd w:val="clear" w:color="auto" w:fill="E1DFDD"/>
    </w:rPr>
  </w:style>
  <w:style w:type="paragraph" w:styleId="NormalWeb">
    <w:name w:val="Normal (Web)"/>
    <w:basedOn w:val="Normal"/>
    <w:uiPriority w:val="99"/>
    <w:semiHidden/>
    <w:unhideWhenUsed/>
    <w:rsid w:val="00E559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55949"/>
    <w:rPr>
      <w:i/>
      <w:iCs/>
    </w:rPr>
  </w:style>
  <w:style w:type="paragraph" w:styleId="Footer">
    <w:name w:val="footer"/>
    <w:basedOn w:val="Normal"/>
    <w:link w:val="FooterChar"/>
    <w:uiPriority w:val="99"/>
    <w:unhideWhenUsed/>
    <w:rsid w:val="00E55949"/>
    <w:pPr>
      <w:tabs>
        <w:tab w:val="center" w:pos="4680"/>
        <w:tab w:val="right" w:pos="9360"/>
      </w:tabs>
      <w:spacing w:line="240" w:lineRule="auto"/>
    </w:pPr>
    <w:rPr>
      <w:szCs w:val="36"/>
    </w:rPr>
  </w:style>
  <w:style w:type="character" w:customStyle="1" w:styleId="FooterChar">
    <w:name w:val="Footer Char"/>
    <w:basedOn w:val="DefaultParagraphFont"/>
    <w:link w:val="Footer"/>
    <w:uiPriority w:val="99"/>
    <w:rsid w:val="00E55949"/>
    <w:rPr>
      <w:rFonts w:ascii="Arial" w:eastAsia="Arial" w:hAnsi="Arial" w:cs="Arial"/>
      <w:kern w:val="0"/>
      <w:sz w:val="22"/>
      <w:szCs w:val="36"/>
      <w:lang w:val="en" w:bidi="km-KH"/>
      <w14:ligatures w14:val="none"/>
    </w:rPr>
  </w:style>
  <w:style w:type="character" w:styleId="PageNumber">
    <w:name w:val="page number"/>
    <w:basedOn w:val="DefaultParagraphFont"/>
    <w:uiPriority w:val="99"/>
    <w:semiHidden/>
    <w:unhideWhenUsed/>
    <w:rsid w:val="00E55949"/>
  </w:style>
  <w:style w:type="character" w:styleId="LineNumber">
    <w:name w:val="line number"/>
    <w:basedOn w:val="DefaultParagraphFont"/>
    <w:uiPriority w:val="99"/>
    <w:semiHidden/>
    <w:unhideWhenUsed/>
    <w:rsid w:val="00E55949"/>
  </w:style>
  <w:style w:type="paragraph" w:styleId="Revision">
    <w:name w:val="Revision"/>
    <w:hidden/>
    <w:uiPriority w:val="99"/>
    <w:semiHidden/>
    <w:rsid w:val="00E55949"/>
    <w:rPr>
      <w:rFonts w:ascii="Arial" w:eastAsia="Arial" w:hAnsi="Arial" w:cs="Arial"/>
      <w:kern w:val="0"/>
      <w:sz w:val="22"/>
      <w:szCs w:val="36"/>
      <w:lang w:val="en" w:bidi="km-KH"/>
      <w14:ligatures w14:val="none"/>
    </w:rPr>
  </w:style>
  <w:style w:type="paragraph" w:styleId="CommentSubject">
    <w:name w:val="annotation subject"/>
    <w:basedOn w:val="CommentText"/>
    <w:next w:val="CommentText"/>
    <w:link w:val="CommentSubjectChar"/>
    <w:uiPriority w:val="99"/>
    <w:semiHidden/>
    <w:unhideWhenUsed/>
    <w:rsid w:val="00E55949"/>
    <w:rPr>
      <w:b/>
      <w:bCs/>
    </w:rPr>
  </w:style>
  <w:style w:type="character" w:customStyle="1" w:styleId="CommentSubjectChar">
    <w:name w:val="Comment Subject Char"/>
    <w:basedOn w:val="CommentTextChar"/>
    <w:link w:val="CommentSubject"/>
    <w:uiPriority w:val="99"/>
    <w:semiHidden/>
    <w:rsid w:val="00E55949"/>
    <w:rPr>
      <w:rFonts w:ascii="Arial" w:eastAsia="Arial" w:hAnsi="Arial" w:cs="Arial"/>
      <w:b/>
      <w:bCs/>
      <w:kern w:val="0"/>
      <w:sz w:val="20"/>
      <w:szCs w:val="32"/>
      <w:lang w:val="en" w:bidi="km-KH"/>
      <w14:ligatures w14:val="none"/>
    </w:rPr>
  </w:style>
  <w:style w:type="character" w:customStyle="1" w:styleId="show-for-sr">
    <w:name w:val="show-for-sr"/>
    <w:basedOn w:val="DefaultParagraphFont"/>
    <w:rsid w:val="00E55949"/>
  </w:style>
  <w:style w:type="paragraph" w:styleId="Header">
    <w:name w:val="header"/>
    <w:basedOn w:val="Normal"/>
    <w:link w:val="HeaderChar"/>
    <w:uiPriority w:val="99"/>
    <w:semiHidden/>
    <w:unhideWhenUsed/>
    <w:rsid w:val="00E55949"/>
    <w:pPr>
      <w:tabs>
        <w:tab w:val="center" w:pos="4680"/>
        <w:tab w:val="right" w:pos="9360"/>
      </w:tabs>
      <w:spacing w:line="240" w:lineRule="auto"/>
    </w:pPr>
    <w:rPr>
      <w:szCs w:val="36"/>
    </w:rPr>
  </w:style>
  <w:style w:type="character" w:customStyle="1" w:styleId="HeaderChar">
    <w:name w:val="Header Char"/>
    <w:basedOn w:val="DefaultParagraphFont"/>
    <w:link w:val="Header"/>
    <w:uiPriority w:val="99"/>
    <w:semiHidden/>
    <w:rsid w:val="00E55949"/>
    <w:rPr>
      <w:rFonts w:ascii="Arial" w:eastAsia="Arial" w:hAnsi="Arial" w:cs="Arial"/>
      <w:kern w:val="0"/>
      <w:sz w:val="22"/>
      <w:szCs w:val="36"/>
      <w:lang w:val="en" w:bidi="km-K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3IYyWY/pR3BG" TargetMode="External"/><Relationship Id="rId21" Type="http://schemas.openxmlformats.org/officeDocument/2006/relationships/hyperlink" Target="https://smartconservationtools.org/en-us/" TargetMode="External"/><Relationship Id="rId42" Type="http://schemas.openxmlformats.org/officeDocument/2006/relationships/hyperlink" Target="http://paperpile.com/b/3IYyWY/NPT3L" TargetMode="External"/><Relationship Id="rId63" Type="http://schemas.openxmlformats.org/officeDocument/2006/relationships/hyperlink" Target="http://paperpile.com/b/3IYyWY/hY7cn" TargetMode="External"/><Relationship Id="rId84" Type="http://schemas.openxmlformats.org/officeDocument/2006/relationships/hyperlink" Target="http://paperpile.com/b/3IYyWY/GVgfG" TargetMode="External"/><Relationship Id="rId138" Type="http://schemas.openxmlformats.org/officeDocument/2006/relationships/hyperlink" Target="http://paperpile.com/b/3IYyWY/zEyxH" TargetMode="External"/><Relationship Id="rId159" Type="http://schemas.openxmlformats.org/officeDocument/2006/relationships/hyperlink" Target="http://paperpile.com/b/3IYyWY/6ofeg" TargetMode="External"/><Relationship Id="rId107" Type="http://schemas.openxmlformats.org/officeDocument/2006/relationships/hyperlink" Target="http://paperpile.com/b/3IYyWY/Pdw12" TargetMode="External"/><Relationship Id="rId11" Type="http://schemas.openxmlformats.org/officeDocument/2006/relationships/hyperlink" Target="https://paperpile.com/c/3IYyWY/WDnmz+rdQnL+jBfhE+hY7cn+gPxeq+VHjKM+MdegJ+NVdu" TargetMode="External"/><Relationship Id="rId32" Type="http://schemas.openxmlformats.org/officeDocument/2006/relationships/hyperlink" Target="https://paperpile.com/c/3IYyWY/vaXRI" TargetMode="External"/><Relationship Id="rId53" Type="http://schemas.openxmlformats.org/officeDocument/2006/relationships/hyperlink" Target="http://paperpile.com/b/3IYyWY/18t9S" TargetMode="External"/><Relationship Id="rId74" Type="http://schemas.openxmlformats.org/officeDocument/2006/relationships/hyperlink" Target="http://paperpile.com/b/3IYyWY/NVvrn" TargetMode="External"/><Relationship Id="rId128" Type="http://schemas.openxmlformats.org/officeDocument/2006/relationships/hyperlink" Target="http://paperpile.com/b/3IYyWY/czvOA" TargetMode="External"/><Relationship Id="rId149" Type="http://schemas.openxmlformats.org/officeDocument/2006/relationships/hyperlink" Target="http://paperpile.com/b/3IYyWY/LGKKa" TargetMode="External"/><Relationship Id="rId5" Type="http://schemas.openxmlformats.org/officeDocument/2006/relationships/endnotes" Target="endnotes.xml"/><Relationship Id="rId95" Type="http://schemas.openxmlformats.org/officeDocument/2006/relationships/hyperlink" Target="http://paperpile.com/b/3IYyWY/6qE46" TargetMode="External"/><Relationship Id="rId160" Type="http://schemas.openxmlformats.org/officeDocument/2006/relationships/hyperlink" Target="http://paperpile.com/b/3IYyWY/6ofeg" TargetMode="External"/><Relationship Id="rId22" Type="http://schemas.openxmlformats.org/officeDocument/2006/relationships/hyperlink" Target="https://www.protectedplanet.net/en/thematic-areas/wdpa?tab=WDPA" TargetMode="External"/><Relationship Id="rId43" Type="http://schemas.openxmlformats.org/officeDocument/2006/relationships/hyperlink" Target="http://paperpile.com/b/3IYyWY/NPT3L" TargetMode="External"/><Relationship Id="rId64" Type="http://schemas.openxmlformats.org/officeDocument/2006/relationships/hyperlink" Target="http://paperpile.com/b/3IYyWY/hY7cn" TargetMode="External"/><Relationship Id="rId118" Type="http://schemas.openxmlformats.org/officeDocument/2006/relationships/hyperlink" Target="http://paperpile.com/b/3IYyWY/pR3BG" TargetMode="External"/><Relationship Id="rId139" Type="http://schemas.openxmlformats.org/officeDocument/2006/relationships/hyperlink" Target="http://paperpile.com/b/3IYyWY/zEyxH" TargetMode="External"/><Relationship Id="rId85" Type="http://schemas.openxmlformats.org/officeDocument/2006/relationships/hyperlink" Target="http://paperpile.com/b/3IYyWY/GVgfG" TargetMode="External"/><Relationship Id="rId150" Type="http://schemas.openxmlformats.org/officeDocument/2006/relationships/hyperlink" Target="http://paperpile.com/b/3IYyWY/LGKKa" TargetMode="External"/><Relationship Id="rId12" Type="http://schemas.openxmlformats.org/officeDocument/2006/relationships/hyperlink" Target="https://paperpile.com/c/JQz8bH/GLFGI" TargetMode="External"/><Relationship Id="rId33" Type="http://schemas.openxmlformats.org/officeDocument/2006/relationships/hyperlink" Target="https://paperpile.com/c/3IYyWY/vZcR2+LeNlX" TargetMode="External"/><Relationship Id="rId108" Type="http://schemas.openxmlformats.org/officeDocument/2006/relationships/hyperlink" Target="http://paperpile.com/b/3IYyWY/Pdw12" TargetMode="External"/><Relationship Id="rId129" Type="http://schemas.openxmlformats.org/officeDocument/2006/relationships/hyperlink" Target="http://paperpile.com/b/3IYyWY/N2Ppz" TargetMode="External"/><Relationship Id="rId54" Type="http://schemas.openxmlformats.org/officeDocument/2006/relationships/hyperlink" Target="http://paperpile.com/b/3IYyWY/NVdu" TargetMode="External"/><Relationship Id="rId70" Type="http://schemas.openxmlformats.org/officeDocument/2006/relationships/hyperlink" Target="http://paperpile.com/b/3IYyWY/CeEjH" TargetMode="External"/><Relationship Id="rId75" Type="http://schemas.openxmlformats.org/officeDocument/2006/relationships/hyperlink" Target="http://paperpile.com/b/3IYyWY/cJlIU" TargetMode="External"/><Relationship Id="rId91" Type="http://schemas.openxmlformats.org/officeDocument/2006/relationships/hyperlink" Target="http://paperpile.com/b/3IYyWY/vZcR2" TargetMode="External"/><Relationship Id="rId96" Type="http://schemas.openxmlformats.org/officeDocument/2006/relationships/hyperlink" Target="http://paperpile.com/b/3IYyWY/H0Pmh" TargetMode="External"/><Relationship Id="rId140" Type="http://schemas.openxmlformats.org/officeDocument/2006/relationships/hyperlink" Target="http://paperpile.com/b/3IYyWY/gPxeq" TargetMode="External"/><Relationship Id="rId145" Type="http://schemas.openxmlformats.org/officeDocument/2006/relationships/hyperlink" Target="http://paperpile.com/b/3IYyWY/VHjKM" TargetMode="External"/><Relationship Id="rId161" Type="http://schemas.openxmlformats.org/officeDocument/2006/relationships/hyperlink" Target="http://paperpile.com/b/3IYyWY/LeNlX" TargetMode="External"/><Relationship Id="rId16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mailto:dmontecino@wcs.org" TargetMode="External"/><Relationship Id="rId23" Type="http://schemas.openxmlformats.org/officeDocument/2006/relationships/image" Target="media/image1.png"/><Relationship Id="rId28" Type="http://schemas.openxmlformats.org/officeDocument/2006/relationships/hyperlink" Target="https://paperpile.com/c/3IYyWY/EEQG4+PYamP" TargetMode="External"/><Relationship Id="rId49" Type="http://schemas.openxmlformats.org/officeDocument/2006/relationships/hyperlink" Target="http://paperpile.com/b/3IYyWY/0csUi" TargetMode="External"/><Relationship Id="rId114" Type="http://schemas.openxmlformats.org/officeDocument/2006/relationships/hyperlink" Target="http://paperpile.com/b/3IYyWY/EkB7K" TargetMode="External"/><Relationship Id="rId119" Type="http://schemas.openxmlformats.org/officeDocument/2006/relationships/hyperlink" Target="http://paperpile.com/b/3IYyWY/Mi4Ne" TargetMode="External"/><Relationship Id="rId44" Type="http://schemas.openxmlformats.org/officeDocument/2006/relationships/hyperlink" Target="http://paperpile.com/b/3IYyWY/NPT3L" TargetMode="External"/><Relationship Id="rId60" Type="http://schemas.openxmlformats.org/officeDocument/2006/relationships/hyperlink" Target="http://paperpile.com/b/3IYyWY/EEQG4" TargetMode="External"/><Relationship Id="rId65" Type="http://schemas.openxmlformats.org/officeDocument/2006/relationships/hyperlink" Target="http://paperpile.com/b/3IYyWY/hY7cn" TargetMode="External"/><Relationship Id="rId81" Type="http://schemas.openxmlformats.org/officeDocument/2006/relationships/hyperlink" Target="http://paperpile.com/b/3IYyWY/l83Le" TargetMode="External"/><Relationship Id="rId86" Type="http://schemas.openxmlformats.org/officeDocument/2006/relationships/hyperlink" Target="http://paperpile.com/b/3IYyWY/GVgfG" TargetMode="External"/><Relationship Id="rId130" Type="http://schemas.openxmlformats.org/officeDocument/2006/relationships/hyperlink" Target="http://paperpile.com/b/3IYyWY/N2Ppz" TargetMode="External"/><Relationship Id="rId135" Type="http://schemas.openxmlformats.org/officeDocument/2006/relationships/hyperlink" Target="http://paperpile.com/b/3IYyWY/PYamP" TargetMode="External"/><Relationship Id="rId151" Type="http://schemas.openxmlformats.org/officeDocument/2006/relationships/hyperlink" Target="http://paperpile.com/b/3IYyWY/LGKKa" TargetMode="External"/><Relationship Id="rId156" Type="http://schemas.openxmlformats.org/officeDocument/2006/relationships/hyperlink" Target="http://paperpile.com/b/3IYyWY/mqxmz" TargetMode="External"/><Relationship Id="rId13" Type="http://schemas.openxmlformats.org/officeDocument/2006/relationships/hyperlink" Target="https://paperpile.com/c/JQz8bH/Roz6T+HKaSe+9aetL" TargetMode="External"/><Relationship Id="rId18" Type="http://schemas.microsoft.com/office/2018/08/relationships/commentsExtensible" Target="commentsExtensible.xml"/><Relationship Id="rId39" Type="http://schemas.openxmlformats.org/officeDocument/2006/relationships/hyperlink" Target="http://paperpile.com/b/3IYyWY/vaXRI" TargetMode="External"/><Relationship Id="rId109" Type="http://schemas.openxmlformats.org/officeDocument/2006/relationships/hyperlink" Target="http://paperpile.com/b/3IYyWY/Pdw12" TargetMode="External"/><Relationship Id="rId34" Type="http://schemas.openxmlformats.org/officeDocument/2006/relationships/hyperlink" Target="https://paperpile.com/c/3IYyWY/LeNlX" TargetMode="External"/><Relationship Id="rId50" Type="http://schemas.openxmlformats.org/officeDocument/2006/relationships/hyperlink" Target="http://paperpile.com/b/3IYyWY/0csUi" TargetMode="External"/><Relationship Id="rId55" Type="http://schemas.openxmlformats.org/officeDocument/2006/relationships/hyperlink" Target="http://paperpile.com/b/3IYyWY/NVdu" TargetMode="External"/><Relationship Id="rId76" Type="http://schemas.openxmlformats.org/officeDocument/2006/relationships/hyperlink" Target="http://paperpile.com/b/3IYyWY/cJlIU" TargetMode="External"/><Relationship Id="rId97" Type="http://schemas.openxmlformats.org/officeDocument/2006/relationships/hyperlink" Target="http://paperpile.com/b/3IYyWY/H0Pmh" TargetMode="External"/><Relationship Id="rId104" Type="http://schemas.openxmlformats.org/officeDocument/2006/relationships/hyperlink" Target="http://paperpile.com/b/3IYyWY/vKwDo" TargetMode="External"/><Relationship Id="rId120" Type="http://schemas.openxmlformats.org/officeDocument/2006/relationships/hyperlink" Target="http://paperpile.com/b/3IYyWY/Mi4Ne" TargetMode="External"/><Relationship Id="rId125" Type="http://schemas.openxmlformats.org/officeDocument/2006/relationships/hyperlink" Target="http://paperpile.com/b/3IYyWY/veGVY" TargetMode="External"/><Relationship Id="rId141" Type="http://schemas.openxmlformats.org/officeDocument/2006/relationships/hyperlink" Target="http://paperpile.com/b/3IYyWY/gPxeq" TargetMode="External"/><Relationship Id="rId146" Type="http://schemas.openxmlformats.org/officeDocument/2006/relationships/hyperlink" Target="http://paperpile.com/b/3IYyWY/M4yXR" TargetMode="External"/><Relationship Id="rId167" Type="http://schemas.openxmlformats.org/officeDocument/2006/relationships/fontTable" Target="fontTable.xml"/><Relationship Id="rId7" Type="http://schemas.openxmlformats.org/officeDocument/2006/relationships/hyperlink" Target="mailto:dmontecino@wcs.org" TargetMode="External"/><Relationship Id="rId71" Type="http://schemas.openxmlformats.org/officeDocument/2006/relationships/hyperlink" Target="http://paperpile.com/b/3IYyWY/CeEjH" TargetMode="External"/><Relationship Id="rId92" Type="http://schemas.openxmlformats.org/officeDocument/2006/relationships/hyperlink" Target="http://paperpile.com/b/3IYyWY/vZcR2" TargetMode="External"/><Relationship Id="rId162" Type="http://schemas.openxmlformats.org/officeDocument/2006/relationships/hyperlink" Target="http://paperpile.com/b/3IYyWY/LeNlX" TargetMode="External"/><Relationship Id="rId2" Type="http://schemas.openxmlformats.org/officeDocument/2006/relationships/settings" Target="settings.xml"/><Relationship Id="rId29" Type="http://schemas.openxmlformats.org/officeDocument/2006/relationships/hyperlink" Target="https://paperpile.com/c/3IYyWY/GVgfG+veGVY+czvOA+vZcR2+mqxmz+Mi4Ne+N2Ppz+CeEjH+didki+LGKKa+4vvmA+NVvrn" TargetMode="External"/><Relationship Id="rId24" Type="http://schemas.openxmlformats.org/officeDocument/2006/relationships/image" Target="media/image2.png"/><Relationship Id="rId40" Type="http://schemas.openxmlformats.org/officeDocument/2006/relationships/hyperlink" Target="http://paperpile.com/b/3IYyWY/vaXRI" TargetMode="External"/><Relationship Id="rId45" Type="http://schemas.openxmlformats.org/officeDocument/2006/relationships/hyperlink" Target="http://paperpile.com/b/3IYyWY/MdegJ" TargetMode="External"/><Relationship Id="rId66" Type="http://schemas.openxmlformats.org/officeDocument/2006/relationships/hyperlink" Target="http://paperpile.com/b/3IYyWY/rdQnL" TargetMode="External"/><Relationship Id="rId87" Type="http://schemas.openxmlformats.org/officeDocument/2006/relationships/hyperlink" Target="http://paperpile.com/b/3IYyWY/WDnmz" TargetMode="External"/><Relationship Id="rId110" Type="http://schemas.openxmlformats.org/officeDocument/2006/relationships/hyperlink" Target="http://paperpile.com/b/3IYyWY/jBfhE" TargetMode="External"/><Relationship Id="rId115" Type="http://schemas.openxmlformats.org/officeDocument/2006/relationships/hyperlink" Target="http://paperpile.com/b/3IYyWY/EkB7K" TargetMode="External"/><Relationship Id="rId131" Type="http://schemas.openxmlformats.org/officeDocument/2006/relationships/hyperlink" Target="http://paperpile.com/b/3IYyWY/N2Ppz" TargetMode="External"/><Relationship Id="rId136" Type="http://schemas.openxmlformats.org/officeDocument/2006/relationships/hyperlink" Target="http://paperpile.com/b/3IYyWY/PYamP" TargetMode="External"/><Relationship Id="rId157" Type="http://schemas.openxmlformats.org/officeDocument/2006/relationships/hyperlink" Target="http://paperpile.com/b/3IYyWY/mqxmz" TargetMode="External"/><Relationship Id="rId61" Type="http://schemas.openxmlformats.org/officeDocument/2006/relationships/hyperlink" Target="http://paperpile.com/b/3IYyWY/EEQG4" TargetMode="External"/><Relationship Id="rId82" Type="http://schemas.openxmlformats.org/officeDocument/2006/relationships/hyperlink" Target="http://paperpile.com/b/3IYyWY/l83Le" TargetMode="External"/><Relationship Id="rId152" Type="http://schemas.openxmlformats.org/officeDocument/2006/relationships/hyperlink" Target="http://paperpile.com/b/3IYyWY/didki" TargetMode="External"/><Relationship Id="rId19" Type="http://schemas.openxmlformats.org/officeDocument/2006/relationships/hyperlink" Target="https://paperpile.com/c/3IYyWY/0csUi" TargetMode="External"/><Relationship Id="rId14" Type="http://schemas.openxmlformats.org/officeDocument/2006/relationships/hyperlink" Target="https://paperpile.com/c/JQz8bH/jmIJk" TargetMode="External"/><Relationship Id="rId30" Type="http://schemas.openxmlformats.org/officeDocument/2006/relationships/hyperlink" Target="https://paperpile.com/c/3IYyWY/GVgfG+NVvrn+NPT3L+6ofeg" TargetMode="External"/><Relationship Id="rId35" Type="http://schemas.openxmlformats.org/officeDocument/2006/relationships/hyperlink" Target="https://paperpile.com/c/3IYyWY/18t9S+jBfhE+EkB7K" TargetMode="External"/><Relationship Id="rId56" Type="http://schemas.openxmlformats.org/officeDocument/2006/relationships/hyperlink" Target="http://paperpile.com/b/3IYyWY/NVdu" TargetMode="External"/><Relationship Id="rId77" Type="http://schemas.openxmlformats.org/officeDocument/2006/relationships/hyperlink" Target="http://paperpile.com/b/3IYyWY/cJlIU" TargetMode="External"/><Relationship Id="rId100" Type="http://schemas.openxmlformats.org/officeDocument/2006/relationships/hyperlink" Target="http://paperpile.com/b/3IYyWY/iW5Zy" TargetMode="External"/><Relationship Id="rId105" Type="http://schemas.openxmlformats.org/officeDocument/2006/relationships/hyperlink" Target="http://paperpile.com/b/3IYyWY/vKwDo" TargetMode="External"/><Relationship Id="rId126" Type="http://schemas.openxmlformats.org/officeDocument/2006/relationships/hyperlink" Target="http://paperpile.com/b/3IYyWY/czvOA" TargetMode="External"/><Relationship Id="rId147" Type="http://schemas.openxmlformats.org/officeDocument/2006/relationships/hyperlink" Target="http://paperpile.com/b/3IYyWY/M4yXR" TargetMode="External"/><Relationship Id="rId168" Type="http://schemas.microsoft.com/office/2011/relationships/people" Target="people.xml"/><Relationship Id="rId8" Type="http://schemas.openxmlformats.org/officeDocument/2006/relationships/hyperlink" Target="https://paperpile.com/c/3IYyWY/YZJoC+vZcR2+6ofeg" TargetMode="External"/><Relationship Id="rId51" Type="http://schemas.openxmlformats.org/officeDocument/2006/relationships/hyperlink" Target="http://paperpile.com/b/3IYyWY/18t9S" TargetMode="External"/><Relationship Id="rId72" Type="http://schemas.openxmlformats.org/officeDocument/2006/relationships/hyperlink" Target="http://paperpile.com/b/3IYyWY/NVvrn" TargetMode="External"/><Relationship Id="rId93" Type="http://schemas.openxmlformats.org/officeDocument/2006/relationships/hyperlink" Target="http://paperpile.com/b/3IYyWY/6qE46" TargetMode="External"/><Relationship Id="rId98" Type="http://schemas.openxmlformats.org/officeDocument/2006/relationships/hyperlink" Target="http://paperpile.com/b/3IYyWY/H0Pmh" TargetMode="External"/><Relationship Id="rId121" Type="http://schemas.openxmlformats.org/officeDocument/2006/relationships/hyperlink" Target="http://paperpile.com/b/3IYyWY/Mi4Ne" TargetMode="External"/><Relationship Id="rId142" Type="http://schemas.openxmlformats.org/officeDocument/2006/relationships/hyperlink" Target="http://paperpile.com/b/3IYyWY/gPxeq" TargetMode="External"/><Relationship Id="rId163" Type="http://schemas.openxmlformats.org/officeDocument/2006/relationships/hyperlink" Target="http://paperpile.com/b/3IYyWY/LeNlX" TargetMode="External"/><Relationship Id="rId3" Type="http://schemas.openxmlformats.org/officeDocument/2006/relationships/webSettings" Target="webSettings.xml"/><Relationship Id="rId25" Type="http://schemas.openxmlformats.org/officeDocument/2006/relationships/image" Target="media/image3.png"/><Relationship Id="rId46" Type="http://schemas.openxmlformats.org/officeDocument/2006/relationships/hyperlink" Target="http://paperpile.com/b/3IYyWY/MdegJ" TargetMode="External"/><Relationship Id="rId67" Type="http://schemas.openxmlformats.org/officeDocument/2006/relationships/hyperlink" Target="http://paperpile.com/b/3IYyWY/rdQnL" TargetMode="External"/><Relationship Id="rId116" Type="http://schemas.openxmlformats.org/officeDocument/2006/relationships/hyperlink" Target="http://paperpile.com/b/3IYyWY/pR3BG" TargetMode="External"/><Relationship Id="rId137" Type="http://schemas.openxmlformats.org/officeDocument/2006/relationships/hyperlink" Target="http://paperpile.com/b/3IYyWY/zEyxH" TargetMode="External"/><Relationship Id="rId158" Type="http://schemas.openxmlformats.org/officeDocument/2006/relationships/hyperlink" Target="http://paperpile.com/b/3IYyWY/6ofeg" TargetMode="External"/><Relationship Id="rId20" Type="http://schemas.openxmlformats.org/officeDocument/2006/relationships/hyperlink" Target="https://sites.google.com/wcs.org/smarttorecordwildlifehealth/home" TargetMode="External"/><Relationship Id="rId41" Type="http://schemas.openxmlformats.org/officeDocument/2006/relationships/hyperlink" Target="http://paperpile.com/b/3IYyWY/vaXRI" TargetMode="External"/><Relationship Id="rId62" Type="http://schemas.openxmlformats.org/officeDocument/2006/relationships/hyperlink" Target="http://paperpile.com/b/3IYyWY/EEQG4" TargetMode="External"/><Relationship Id="rId83" Type="http://schemas.openxmlformats.org/officeDocument/2006/relationships/hyperlink" Target="http://paperpile.com/b/3IYyWY/l83Le" TargetMode="External"/><Relationship Id="rId88" Type="http://schemas.openxmlformats.org/officeDocument/2006/relationships/hyperlink" Target="http://paperpile.com/b/3IYyWY/WDnmz" TargetMode="External"/><Relationship Id="rId111" Type="http://schemas.openxmlformats.org/officeDocument/2006/relationships/hyperlink" Target="http://paperpile.com/b/3IYyWY/jBfhE" TargetMode="External"/><Relationship Id="rId132" Type="http://schemas.openxmlformats.org/officeDocument/2006/relationships/hyperlink" Target="http://paperpile.com/b/3IYyWY/Z3eD" TargetMode="External"/><Relationship Id="rId153" Type="http://schemas.openxmlformats.org/officeDocument/2006/relationships/hyperlink" Target="http://paperpile.com/b/3IYyWY/didki" TargetMode="External"/><Relationship Id="rId15" Type="http://schemas.openxmlformats.org/officeDocument/2006/relationships/comments" Target="comments.xml"/><Relationship Id="rId36" Type="http://schemas.openxmlformats.org/officeDocument/2006/relationships/hyperlink" Target="https://snappartnership.net/teams/whin/" TargetMode="External"/><Relationship Id="rId57" Type="http://schemas.openxmlformats.org/officeDocument/2006/relationships/hyperlink" Target="http://paperpile.com/b/3IYyWY/4vvmA" TargetMode="External"/><Relationship Id="rId106" Type="http://schemas.openxmlformats.org/officeDocument/2006/relationships/hyperlink" Target="http://paperpile.com/b/3IYyWY/vKwDo" TargetMode="External"/><Relationship Id="rId127" Type="http://schemas.openxmlformats.org/officeDocument/2006/relationships/hyperlink" Target="http://paperpile.com/b/3IYyWY/czvOA" TargetMode="External"/><Relationship Id="rId10" Type="http://schemas.openxmlformats.org/officeDocument/2006/relationships/hyperlink" Target="https://paperpile.com/c/3IYyWY/Pdw12+pR3BG+zEyxH" TargetMode="External"/><Relationship Id="rId31" Type="http://schemas.openxmlformats.org/officeDocument/2006/relationships/hyperlink" Target="https://paperpile.com/c/3IYyWY/VHjKM+gPxeq+fWh6k+iW5Zy+vKwDo+jBfhE+Z3eD+IIwRF" TargetMode="External"/><Relationship Id="rId52" Type="http://schemas.openxmlformats.org/officeDocument/2006/relationships/hyperlink" Target="http://paperpile.com/b/3IYyWY/18t9S" TargetMode="External"/><Relationship Id="rId73" Type="http://schemas.openxmlformats.org/officeDocument/2006/relationships/hyperlink" Target="http://paperpile.com/b/3IYyWY/NVvrn" TargetMode="External"/><Relationship Id="rId78" Type="http://schemas.openxmlformats.org/officeDocument/2006/relationships/hyperlink" Target="http://paperpile.com/b/3IYyWY/fWh6k" TargetMode="External"/><Relationship Id="rId94" Type="http://schemas.openxmlformats.org/officeDocument/2006/relationships/hyperlink" Target="http://paperpile.com/b/3IYyWY/6qE46" TargetMode="External"/><Relationship Id="rId99" Type="http://schemas.openxmlformats.org/officeDocument/2006/relationships/hyperlink" Target="http://paperpile.com/b/3IYyWY/iW5Zy" TargetMode="External"/><Relationship Id="rId101" Type="http://schemas.openxmlformats.org/officeDocument/2006/relationships/hyperlink" Target="http://paperpile.com/b/3IYyWY/YZJoC" TargetMode="External"/><Relationship Id="rId122" Type="http://schemas.openxmlformats.org/officeDocument/2006/relationships/hyperlink" Target="http://paperpile.com/b/3IYyWY/IIwRF" TargetMode="External"/><Relationship Id="rId143" Type="http://schemas.openxmlformats.org/officeDocument/2006/relationships/hyperlink" Target="http://paperpile.com/b/3IYyWY/VHjKM" TargetMode="External"/><Relationship Id="rId148" Type="http://schemas.openxmlformats.org/officeDocument/2006/relationships/hyperlink" Target="http://paperpile.com/b/3IYyWY/M4yXR" TargetMode="External"/><Relationship Id="rId164" Type="http://schemas.openxmlformats.org/officeDocument/2006/relationships/header" Target="header1.xml"/><Relationship Id="rId16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paperpile.com/c/3IYyWY/6qE46+l83Le+zEyxH" TargetMode="External"/><Relationship Id="rId26" Type="http://schemas.openxmlformats.org/officeDocument/2006/relationships/image" Target="media/image4.png"/><Relationship Id="rId47" Type="http://schemas.openxmlformats.org/officeDocument/2006/relationships/hyperlink" Target="http://paperpile.com/b/3IYyWY/MdegJ" TargetMode="External"/><Relationship Id="rId68" Type="http://schemas.openxmlformats.org/officeDocument/2006/relationships/hyperlink" Target="http://paperpile.com/b/3IYyWY/rdQnL" TargetMode="External"/><Relationship Id="rId89" Type="http://schemas.openxmlformats.org/officeDocument/2006/relationships/hyperlink" Target="http://paperpile.com/b/3IYyWY/WDnmz" TargetMode="External"/><Relationship Id="rId112" Type="http://schemas.openxmlformats.org/officeDocument/2006/relationships/hyperlink" Target="http://paperpile.com/b/3IYyWY/jBfhE" TargetMode="External"/><Relationship Id="rId133" Type="http://schemas.openxmlformats.org/officeDocument/2006/relationships/hyperlink" Target="http://paperpile.com/b/3IYyWY/Z3eD" TargetMode="External"/><Relationship Id="rId154" Type="http://schemas.openxmlformats.org/officeDocument/2006/relationships/hyperlink" Target="http://paperpile.com/b/3IYyWY/didki" TargetMode="External"/><Relationship Id="rId16" Type="http://schemas.microsoft.com/office/2011/relationships/commentsExtended" Target="commentsExtended.xml"/><Relationship Id="rId37" Type="http://schemas.openxmlformats.org/officeDocument/2006/relationships/hyperlink" Target="https://smartconservationtools.org" TargetMode="External"/><Relationship Id="rId58" Type="http://schemas.openxmlformats.org/officeDocument/2006/relationships/hyperlink" Target="http://paperpile.com/b/3IYyWY/4vvmA" TargetMode="External"/><Relationship Id="rId79" Type="http://schemas.openxmlformats.org/officeDocument/2006/relationships/hyperlink" Target="http://paperpile.com/b/3IYyWY/fWh6k" TargetMode="External"/><Relationship Id="rId102" Type="http://schemas.openxmlformats.org/officeDocument/2006/relationships/hyperlink" Target="http://paperpile.com/b/3IYyWY/YZJoC" TargetMode="External"/><Relationship Id="rId123" Type="http://schemas.openxmlformats.org/officeDocument/2006/relationships/hyperlink" Target="http://paperpile.com/b/3IYyWY/IIwRF" TargetMode="External"/><Relationship Id="rId144" Type="http://schemas.openxmlformats.org/officeDocument/2006/relationships/hyperlink" Target="http://paperpile.com/b/3IYyWY/VHjKM" TargetMode="External"/><Relationship Id="rId90" Type="http://schemas.openxmlformats.org/officeDocument/2006/relationships/hyperlink" Target="http://paperpile.com/b/3IYyWY/vZcR2" TargetMode="External"/><Relationship Id="rId165" Type="http://schemas.openxmlformats.org/officeDocument/2006/relationships/footer" Target="footer1.xml"/><Relationship Id="rId27" Type="http://schemas.openxmlformats.org/officeDocument/2006/relationships/hyperlink" Target="https://paperpile.com/c/3IYyWY/gPxeq" TargetMode="External"/><Relationship Id="rId48" Type="http://schemas.openxmlformats.org/officeDocument/2006/relationships/hyperlink" Target="http://paperpile.com/b/3IYyWY/0csUi" TargetMode="External"/><Relationship Id="rId69" Type="http://schemas.openxmlformats.org/officeDocument/2006/relationships/hyperlink" Target="http://paperpile.com/b/3IYyWY/CeEjH" TargetMode="External"/><Relationship Id="rId113" Type="http://schemas.openxmlformats.org/officeDocument/2006/relationships/hyperlink" Target="http://paperpile.com/b/3IYyWY/EkB7K" TargetMode="External"/><Relationship Id="rId134" Type="http://schemas.openxmlformats.org/officeDocument/2006/relationships/hyperlink" Target="http://paperpile.com/b/3IYyWY/PYamP" TargetMode="External"/><Relationship Id="rId80" Type="http://schemas.openxmlformats.org/officeDocument/2006/relationships/hyperlink" Target="http://paperpile.com/b/3IYyWY/fWh6k" TargetMode="External"/><Relationship Id="rId155" Type="http://schemas.openxmlformats.org/officeDocument/2006/relationships/hyperlink" Target="http://paperpile.com/b/3IYyWY/mqxmz" TargetMode="External"/><Relationship Id="rId17" Type="http://schemas.microsoft.com/office/2016/09/relationships/commentsIds" Target="commentsIds.xml"/><Relationship Id="rId38" Type="http://schemas.openxmlformats.org/officeDocument/2006/relationships/hyperlink" Target="https://github.com/dmontecino/SMART_survey" TargetMode="External"/><Relationship Id="rId59" Type="http://schemas.openxmlformats.org/officeDocument/2006/relationships/hyperlink" Target="http://paperpile.com/b/3IYyWY/4vvmA" TargetMode="External"/><Relationship Id="rId103" Type="http://schemas.openxmlformats.org/officeDocument/2006/relationships/hyperlink" Target="http://paperpile.com/b/3IYyWY/YZJoC" TargetMode="External"/><Relationship Id="rId124" Type="http://schemas.openxmlformats.org/officeDocument/2006/relationships/hyperlink" Target="http://paperpile.com/b/3IYyWY/IIw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7126</Words>
  <Characters>40619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Montecino, Diego</dc:creator>
  <cp:keywords/>
  <dc:description/>
  <cp:lastModifiedBy>Mathieu Pruvot</cp:lastModifiedBy>
  <cp:revision>2</cp:revision>
  <dcterms:created xsi:type="dcterms:W3CDTF">2024-09-27T22:44:00Z</dcterms:created>
  <dcterms:modified xsi:type="dcterms:W3CDTF">2024-09-27T22:44:00Z</dcterms:modified>
</cp:coreProperties>
</file>