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EADD" w14:textId="77777777" w:rsidR="006F7E2A" w:rsidRDefault="006F7E2A" w:rsidP="006F7E2A">
      <w:pPr>
        <w:spacing w:before="180" w:after="180" w:line="480" w:lineRule="auto"/>
        <w:rPr>
          <w:ins w:id="0" w:author="EM" w:date="2025-04-16T09:10:00Z"/>
          <w:rFonts w:ascii="Times New Roman" w:eastAsia="Times New Roman" w:hAnsi="Times New Roman" w:cs="Times New Roman"/>
          <w:b/>
          <w:sz w:val="24"/>
          <w:szCs w:val="24"/>
        </w:rPr>
      </w:pPr>
      <w:ins w:id="1" w:author="EM" w:date="2025-04-16T09:10:00Z">
        <w:r w:rsidRPr="006F7E2A">
          <w:rPr>
            <w:rFonts w:ascii="Times New Roman" w:eastAsia="Times New Roman" w:hAnsi="Times New Roman" w:cs="Times New Roman"/>
            <w:b/>
            <w:sz w:val="24"/>
            <w:szCs w:val="24"/>
            <w:highlight w:val="yellow"/>
          </w:rPr>
          <w:t>SID=see instructions document attached to my email</w:t>
        </w:r>
      </w:ins>
    </w:p>
    <w:p w14:paraId="20C7E3A6" w14:textId="77777777" w:rsidR="006F7E2A"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Wildlife health perceptions and monitoring practices in globally distributed protected areas</w:t>
      </w:r>
    </w:p>
    <w:p w14:paraId="2F751619"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Diego Montecino-Latorre</w:t>
      </w:r>
      <w:ins w:id="2" w:author="EM" w:date="2025-04-16T09:11:00Z">
        <w:r>
          <w:rPr>
            <w:rFonts w:ascii="Times New Roman" w:eastAsia="Times New Roman" w:hAnsi="Times New Roman" w:cs="Times New Roman"/>
            <w:sz w:val="24"/>
            <w:szCs w:val="24"/>
            <w:lang w:bidi="km-KH"/>
          </w:rPr>
          <w:t>*</w:t>
        </w:r>
      </w:ins>
      <w:del w:id="3" w:author="EM" w:date="2025-04-16T09:11:00Z">
        <w:r w:rsidRPr="006F7E2A" w:rsidDel="006F7E2A">
          <w:rPr>
            <w:rFonts w:ascii="Times New Roman" w:eastAsia="Times New Roman" w:hAnsi="Times New Roman" w:cs="Times New Roman"/>
            <w:sz w:val="24"/>
            <w:szCs w:val="24"/>
            <w:lang w:bidi="km-KH"/>
          </w:rPr>
          <w:delText xml:space="preserve"> PhD: </w:delText>
        </w:r>
      </w:del>
      <w:ins w:id="4"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w:t>
      </w:r>
      <w:r w:rsidRPr="006F7E2A">
        <w:rPr>
          <w:rFonts w:ascii="Times New Roman" w:eastAsia="Times New Roman" w:hAnsi="Times New Roman" w:cs="Times New Roman"/>
          <w:sz w:val="24"/>
          <w:szCs w:val="24"/>
          <w:vertAlign w:val="superscript"/>
          <w:lang w:bidi="km-KH"/>
        </w:rPr>
        <w:t xml:space="preserve"> </w:t>
      </w:r>
      <w:r w:rsidRPr="006F7E2A">
        <w:rPr>
          <w:rFonts w:ascii="Times New Roman" w:eastAsia="Times New Roman" w:hAnsi="Times New Roman" w:cs="Times New Roman"/>
          <w:sz w:val="24"/>
          <w:szCs w:val="24"/>
          <w:lang w:bidi="km-KH"/>
        </w:rPr>
        <w:t xml:space="preserve"> </w:t>
      </w:r>
    </w:p>
    <w:p w14:paraId="39DD78CD" w14:textId="77777777" w:rsidR="006F7E2A" w:rsidRPr="006F7E2A" w:rsidRDefault="006F7E2A" w:rsidP="006F7E2A">
      <w:pPr>
        <w:shd w:val="clear" w:color="auto" w:fill="FFFFFF"/>
        <w:spacing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Mathieu Pruvot</w:t>
      </w:r>
      <w:del w:id="5" w:author="EM" w:date="2025-04-16T09:11:00Z">
        <w:r w:rsidRPr="006F7E2A" w:rsidDel="006F7E2A">
          <w:rPr>
            <w:rFonts w:ascii="Times New Roman" w:eastAsia="Times New Roman" w:hAnsi="Times New Roman" w:cs="Times New Roman"/>
            <w:sz w:val="24"/>
            <w:szCs w:val="24"/>
            <w:lang w:bidi="km-KH"/>
          </w:rPr>
          <w:delText xml:space="preserve"> PhD: </w:delText>
        </w:r>
      </w:del>
      <w:ins w:id="6"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 University of Calgary, Faculty of Veterinary Medicine, 3280 Hospital Dr NW, Calgary, AB T2N 4Z6, Canada.</w:t>
      </w:r>
    </w:p>
    <w:p w14:paraId="00702166" w14:textId="77777777" w:rsidR="006F7E2A" w:rsidRPr="006F7E2A" w:rsidRDefault="006F7E2A" w:rsidP="006F7E2A">
      <w:pPr>
        <w:shd w:val="clear" w:color="auto" w:fill="FFFFFF"/>
        <w:spacing w:line="480" w:lineRule="auto"/>
        <w:rPr>
          <w:rFonts w:ascii="Times New Roman" w:eastAsia="Times New Roman" w:hAnsi="Times New Roman" w:cs="Times New Roman"/>
          <w:sz w:val="24"/>
          <w:szCs w:val="24"/>
          <w:lang w:bidi="km-KH"/>
        </w:rPr>
      </w:pPr>
    </w:p>
    <w:p w14:paraId="68BE001F"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Sarah H. Olson</w:t>
      </w:r>
      <w:del w:id="7" w:author="EM" w:date="2025-04-16T09:11:00Z">
        <w:r w:rsidRPr="006F7E2A" w:rsidDel="006F7E2A">
          <w:rPr>
            <w:rFonts w:ascii="Times New Roman" w:eastAsia="Times New Roman" w:hAnsi="Times New Roman" w:cs="Times New Roman"/>
            <w:sz w:val="24"/>
            <w:szCs w:val="24"/>
            <w:lang w:bidi="km-KH"/>
          </w:rPr>
          <w:delText xml:space="preserve"> PhD: </w:delText>
        </w:r>
      </w:del>
      <w:ins w:id="8"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w:t>
      </w:r>
    </w:p>
    <w:p w14:paraId="5C179CB2" w14:textId="77777777" w:rsidR="006F7E2A" w:rsidRPr="006F7E2A" w:rsidDel="006F7E2A" w:rsidRDefault="006F7E2A" w:rsidP="006F7E2A">
      <w:pPr>
        <w:spacing w:before="180" w:after="180" w:line="480" w:lineRule="auto"/>
        <w:rPr>
          <w:del w:id="9" w:author="EM" w:date="2025-04-16T09:11:00Z"/>
          <w:rFonts w:ascii="Times New Roman" w:eastAsia="Times New Roman" w:hAnsi="Times New Roman" w:cs="Times New Roman"/>
          <w:sz w:val="24"/>
          <w:szCs w:val="24"/>
          <w:lang w:bidi="km-KH"/>
        </w:rPr>
      </w:pPr>
      <w:ins w:id="10" w:author="EM" w:date="2025-04-16T09:11:00Z">
        <w:r>
          <w:rPr>
            <w:rFonts w:ascii="Times New Roman" w:eastAsia="Times New Roman" w:hAnsi="Times New Roman" w:cs="Times New Roman"/>
            <w:b/>
            <w:bCs/>
            <w:sz w:val="24"/>
            <w:szCs w:val="24"/>
            <w:lang w:bidi="km-KH"/>
          </w:rPr>
          <w:t>*</w:t>
        </w:r>
      </w:ins>
      <w:r w:rsidRPr="006F7E2A">
        <w:rPr>
          <w:rFonts w:ascii="Times New Roman" w:eastAsia="Times New Roman" w:hAnsi="Times New Roman" w:cs="Times New Roman"/>
          <w:b/>
          <w:bCs/>
          <w:sz w:val="24"/>
          <w:szCs w:val="24"/>
          <w:lang w:bidi="km-KH"/>
        </w:rPr>
        <w:t>Corresponding author name</w:t>
      </w:r>
      <w:r w:rsidRPr="006F7E2A">
        <w:rPr>
          <w:rFonts w:ascii="Times New Roman" w:eastAsia="Times New Roman" w:hAnsi="Times New Roman" w:cs="Times New Roman"/>
          <w:sz w:val="24"/>
          <w:szCs w:val="24"/>
          <w:lang w:bidi="km-KH"/>
        </w:rPr>
        <w:t xml:space="preserve">: </w:t>
      </w:r>
      <w:r w:rsidRPr="006F7E2A">
        <w:rPr>
          <w:rFonts w:ascii="Times New Roman" w:eastAsia="Times New Roman" w:hAnsi="Times New Roman" w:cs="Times New Roman"/>
          <w:sz w:val="24"/>
          <w:szCs w:val="24"/>
          <w:lang w:bidi="km-KH"/>
        </w:rPr>
        <w:tab/>
      </w:r>
      <w:del w:id="11" w:author="EM" w:date="2025-04-16T09:11:00Z">
        <w:r w:rsidRPr="006F7E2A" w:rsidDel="006F7E2A">
          <w:rPr>
            <w:rFonts w:ascii="Times New Roman" w:eastAsia="Times New Roman" w:hAnsi="Times New Roman" w:cs="Times New Roman"/>
            <w:sz w:val="24"/>
            <w:szCs w:val="24"/>
            <w:lang w:bidi="km-KH"/>
          </w:rPr>
          <w:delText>Dr Diego Montecino-Latorre</w:delText>
        </w:r>
      </w:del>
    </w:p>
    <w:p w14:paraId="10E35280" w14:textId="77777777" w:rsidR="006F7E2A" w:rsidRPr="006F7E2A" w:rsidDel="006F7E2A" w:rsidRDefault="006F7E2A" w:rsidP="006F7E2A">
      <w:pPr>
        <w:spacing w:before="180" w:after="180" w:line="480" w:lineRule="auto"/>
        <w:rPr>
          <w:del w:id="12" w:author="EM" w:date="2025-04-16T09:11:00Z"/>
          <w:rFonts w:ascii="Times New Roman" w:eastAsia="Times New Roman" w:hAnsi="Times New Roman" w:cs="Times New Roman"/>
          <w:sz w:val="24"/>
          <w:szCs w:val="24"/>
          <w:lang w:bidi="km-KH"/>
        </w:rPr>
      </w:pPr>
      <w:del w:id="13" w:author="EM" w:date="2025-04-16T09:11:00Z">
        <w:r w:rsidRPr="006F7E2A" w:rsidDel="006F7E2A">
          <w:rPr>
            <w:rFonts w:ascii="Times New Roman" w:eastAsia="Times New Roman" w:hAnsi="Times New Roman" w:cs="Times New Roman"/>
            <w:b/>
            <w:bCs/>
            <w:sz w:val="24"/>
            <w:szCs w:val="24"/>
            <w:lang w:bidi="km-KH"/>
          </w:rPr>
          <w:delText>Corresponding author address</w:delText>
        </w:r>
        <w:r w:rsidRPr="006F7E2A" w:rsidDel="006F7E2A">
          <w:rPr>
            <w:rFonts w:ascii="Times New Roman" w:eastAsia="Times New Roman" w:hAnsi="Times New Roman" w:cs="Times New Roman"/>
            <w:sz w:val="24"/>
            <w:szCs w:val="24"/>
            <w:lang w:bidi="km-KH"/>
          </w:rPr>
          <w:delText xml:space="preserve">: </w:delText>
        </w:r>
        <w:r w:rsidRPr="006F7E2A" w:rsidDel="006F7E2A">
          <w:rPr>
            <w:rFonts w:ascii="Times New Roman" w:eastAsia="Times New Roman" w:hAnsi="Times New Roman" w:cs="Times New Roman"/>
            <w:sz w:val="24"/>
            <w:szCs w:val="24"/>
            <w:lang w:bidi="km-KH"/>
          </w:rPr>
          <w:tab/>
          <w:delText>2300 Southern Boulevard, Bronx, New York 10460</w:delText>
        </w:r>
      </w:del>
    </w:p>
    <w:p w14:paraId="7BE0B94F" w14:textId="77777777" w:rsidR="006F7E2A" w:rsidRPr="006F7E2A" w:rsidRDefault="006F7E2A" w:rsidP="006F7E2A">
      <w:pPr>
        <w:spacing w:before="180" w:after="180" w:line="480" w:lineRule="auto"/>
        <w:rPr>
          <w:rFonts w:ascii="Times New Roman" w:eastAsia="Times New Roman" w:hAnsi="Times New Roman" w:cs="Times New Roman"/>
          <w:color w:val="467886"/>
          <w:sz w:val="24"/>
          <w:szCs w:val="24"/>
          <w:u w:val="single"/>
          <w:lang w:bidi="km-KH"/>
        </w:rPr>
      </w:pPr>
      <w:del w:id="14" w:author="EM" w:date="2025-04-16T09:11:00Z">
        <w:r w:rsidRPr="006F7E2A" w:rsidDel="006F7E2A">
          <w:rPr>
            <w:rFonts w:ascii="Times New Roman" w:eastAsia="Times New Roman" w:hAnsi="Times New Roman" w:cs="Times New Roman"/>
            <w:b/>
            <w:bCs/>
            <w:sz w:val="24"/>
            <w:szCs w:val="24"/>
            <w:lang w:bidi="km-KH"/>
          </w:rPr>
          <w:delText xml:space="preserve">Corresponding author </w:delText>
        </w:r>
      </w:del>
      <w:r w:rsidRPr="006F7E2A">
        <w:rPr>
          <w:rFonts w:ascii="Times New Roman" w:eastAsia="Times New Roman" w:hAnsi="Times New Roman" w:cs="Times New Roman"/>
          <w:b/>
          <w:bCs/>
          <w:sz w:val="24"/>
          <w:szCs w:val="24"/>
          <w:lang w:bidi="km-KH"/>
        </w:rPr>
        <w:t>email</w:t>
      </w:r>
      <w:del w:id="15" w:author="EM" w:date="2025-04-16T09:11:00Z">
        <w:r w:rsidRPr="006F7E2A" w:rsidDel="006F7E2A">
          <w:rPr>
            <w:rFonts w:ascii="Times New Roman" w:eastAsia="Times New Roman" w:hAnsi="Times New Roman" w:cs="Times New Roman"/>
            <w:sz w:val="24"/>
            <w:szCs w:val="24"/>
            <w:lang w:bidi="km-KH"/>
          </w:rPr>
          <w:delText xml:space="preserve">: </w:delText>
        </w:r>
      </w:del>
      <w:r w:rsidRPr="006F7E2A">
        <w:rPr>
          <w:rFonts w:ascii="Times New Roman" w:eastAsia="Times New Roman" w:hAnsi="Times New Roman" w:cs="Times New Roman"/>
          <w:sz w:val="24"/>
          <w:szCs w:val="24"/>
          <w:lang w:bidi="km-KH"/>
        </w:rPr>
        <w:tab/>
      </w:r>
      <w:r w:rsidRPr="006F7E2A">
        <w:rPr>
          <w:rFonts w:ascii="Times New Roman" w:eastAsia="Times New Roman" w:hAnsi="Times New Roman" w:cs="Times New Roman"/>
          <w:color w:val="467886"/>
          <w:sz w:val="24"/>
          <w:szCs w:val="24"/>
          <w:u w:val="single"/>
          <w:lang w:bidi="km-KH"/>
        </w:rPr>
        <w:t>dmontecino@wcs.org</w:t>
      </w:r>
    </w:p>
    <w:p w14:paraId="77321078"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b/>
          <w:sz w:val="24"/>
          <w:szCs w:val="24"/>
          <w:lang w:bidi="km-KH"/>
        </w:rPr>
      </w:pPr>
      <w:r w:rsidRPr="006F7E2A">
        <w:rPr>
          <w:rFonts w:ascii="Times New Roman" w:eastAsia="Times New Roman" w:hAnsi="Times New Roman" w:cs="Times New Roman"/>
          <w:b/>
          <w:sz w:val="24"/>
          <w:szCs w:val="24"/>
          <w:lang w:bidi="km-KH"/>
        </w:rPr>
        <w:t xml:space="preserve">Keywords: </w:t>
      </w:r>
      <w:r w:rsidRPr="006F7E2A">
        <w:rPr>
          <w:rFonts w:ascii="Times New Roman" w:eastAsia="Times New Roman" w:hAnsi="Times New Roman" w:cs="Times New Roman"/>
          <w:bCs/>
          <w:sz w:val="24"/>
          <w:szCs w:val="24"/>
          <w:lang w:bidi="km-KH"/>
        </w:rPr>
        <w:t xml:space="preserve">conservation, protected areas, wildlife disease, wildlife health, wildlife health monitoring, wildlife health surveillance </w:t>
      </w:r>
    </w:p>
    <w:p w14:paraId="56AEC6B3"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b/>
          <w:sz w:val="24"/>
          <w:szCs w:val="24"/>
          <w:lang w:bidi="km-KH"/>
        </w:rPr>
        <w:t xml:space="preserve">Article Impact Statement: </w:t>
      </w:r>
      <w:r w:rsidRPr="006F7E2A">
        <w:rPr>
          <w:rFonts w:ascii="Times New Roman" w:eastAsia="Times New Roman" w:hAnsi="Times New Roman" w:cs="Times New Roman"/>
          <w:bCs/>
          <w:sz w:val="24"/>
          <w:szCs w:val="24"/>
          <w:lang w:bidi="km-KH"/>
        </w:rPr>
        <w:t>Wildlife health data from protected areas are limited or lost because of non</w:t>
      </w:r>
      <w:del w:id="16" w:author="EM" w:date="2025-04-16T09:11:00Z">
        <w:r w:rsidRPr="006F7E2A" w:rsidDel="006F7E2A">
          <w:rPr>
            <w:rFonts w:ascii="Times New Roman" w:eastAsia="Times New Roman" w:hAnsi="Times New Roman" w:cs="Times New Roman"/>
            <w:bCs/>
            <w:sz w:val="24"/>
            <w:szCs w:val="24"/>
            <w:lang w:bidi="km-KH"/>
          </w:rPr>
          <w:delText>-</w:delText>
        </w:r>
      </w:del>
      <w:r w:rsidRPr="006F7E2A">
        <w:rPr>
          <w:rFonts w:ascii="Times New Roman" w:eastAsia="Times New Roman" w:hAnsi="Times New Roman" w:cs="Times New Roman"/>
          <w:bCs/>
          <w:sz w:val="24"/>
          <w:szCs w:val="24"/>
          <w:lang w:bidi="km-KH"/>
        </w:rPr>
        <w:t>collection, inadequate management, and lack of harmonization.</w:t>
      </w:r>
    </w:p>
    <w:p w14:paraId="624A8096" w14:textId="2BE88C76" w:rsidR="0049009B" w:rsidRPr="0049009B" w:rsidRDefault="0049009B" w:rsidP="0049009B">
      <w:pPr>
        <w:spacing w:before="40" w:after="40" w:line="240" w:lineRule="auto"/>
        <w:rPr>
          <w:ins w:id="17" w:author="EM" w:date="2025-04-16T15:55:00Z"/>
          <w:rFonts w:ascii="Times New Roman" w:eastAsia="Calibri" w:hAnsi="Times New Roman" w:cs="Times New Roman"/>
          <w:sz w:val="24"/>
          <w:lang w:val="it-IT"/>
        </w:rPr>
      </w:pPr>
      <w:ins w:id="18" w:author="EM" w:date="2025-04-16T15:55:00Z">
        <w:r>
          <w:rPr>
            <w:rFonts w:ascii="Times New Roman" w:eastAsia="Calibri" w:hAnsi="Times New Roman" w:cs="Times New Roman"/>
            <w:sz w:val="24"/>
            <w:lang w:val="it-IT"/>
          </w:rPr>
          <w:t xml:space="preserve">I </w:t>
        </w:r>
        <w:r w:rsidRPr="0049009B">
          <w:rPr>
            <w:rFonts w:ascii="Times New Roman" w:eastAsia="Calibri" w:hAnsi="Times New Roman" w:cs="Times New Roman"/>
            <w:sz w:val="24"/>
            <w:lang w:val="it-IT"/>
          </w:rPr>
          <w:t xml:space="preserve">spotchecked the manuscript for factors that should be addressed before copyediting and typesetting. </w:t>
        </w:r>
        <w:r w:rsidRPr="0049009B">
          <w:rPr>
            <w:rFonts w:ascii="Times New Roman" w:eastAsia="Calibri" w:hAnsi="Times New Roman" w:cs="Times New Roman"/>
            <w:sz w:val="24"/>
            <w:highlight w:val="yellow"/>
            <w:lang w:val="it-IT"/>
          </w:rPr>
          <w:t>In most cases, only the first or first few instances of a particular point are marked</w:t>
        </w:r>
        <w:r w:rsidRPr="0049009B">
          <w:rPr>
            <w:rFonts w:ascii="Times New Roman" w:eastAsia="Calibri" w:hAnsi="Times New Roman" w:cs="Times New Roman"/>
            <w:sz w:val="24"/>
            <w:lang w:val="it-IT"/>
          </w:rPr>
          <w:t>.</w:t>
        </w:r>
      </w:ins>
    </w:p>
    <w:p w14:paraId="5F33EF74" w14:textId="77777777" w:rsidR="0049009B" w:rsidRPr="0049009B" w:rsidRDefault="0049009B" w:rsidP="0049009B">
      <w:pPr>
        <w:spacing w:before="40" w:after="40" w:line="240" w:lineRule="auto"/>
        <w:rPr>
          <w:ins w:id="19" w:author="EM" w:date="2025-04-16T15:55:00Z"/>
          <w:rFonts w:ascii="Times New Roman" w:eastAsia="Calibri" w:hAnsi="Times New Roman" w:cs="Times New Roman"/>
          <w:sz w:val="24"/>
          <w:lang w:val="it-IT"/>
        </w:rPr>
      </w:pPr>
    </w:p>
    <w:p w14:paraId="300AEB5A" w14:textId="5F85ECEC"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Abstract</w:t>
      </w:r>
    </w:p>
    <w:p w14:paraId="2DF3B2B0" w14:textId="417F663E" w:rsidR="002959BB" w:rsidRPr="006F7E2A" w:rsidRDefault="00F652FF" w:rsidP="006F7E2A">
      <w:pPr>
        <w:spacing w:before="180" w:after="180" w:line="480" w:lineRule="auto"/>
        <w:rPr>
          <w:rFonts w:ascii="Times New Roman" w:eastAsia="Times New Roman" w:hAnsi="Times New Roman" w:cs="Times New Roman"/>
          <w:sz w:val="24"/>
          <w:szCs w:val="24"/>
        </w:rPr>
      </w:pPr>
      <w:r w:rsidRPr="00582827">
        <w:rPr>
          <w:rFonts w:ascii="Times New Roman" w:eastAsia="Times New Roman" w:hAnsi="Times New Roman" w:cs="Times New Roman"/>
          <w:strike/>
          <w:sz w:val="24"/>
          <w:szCs w:val="24"/>
          <w:highlight w:val="yellow"/>
        </w:rPr>
        <w:lastRenderedPageBreak/>
        <w:t xml:space="preserve">Protected areas </w:t>
      </w:r>
      <w:ins w:id="20" w:author="EM" w:date="2025-04-16T09:20:00Z">
        <w:r w:rsidR="006F7E2A" w:rsidRPr="00582827">
          <w:rPr>
            <w:rFonts w:ascii="Times New Roman" w:eastAsia="Times New Roman" w:hAnsi="Times New Roman" w:cs="Times New Roman"/>
            <w:strike/>
            <w:sz w:val="24"/>
            <w:szCs w:val="24"/>
            <w:highlight w:val="yellow"/>
          </w:rPr>
          <w:t xml:space="preserve">(PAs) </w:t>
        </w:r>
      </w:ins>
      <w:r w:rsidRPr="00582827">
        <w:rPr>
          <w:rFonts w:ascii="Times New Roman" w:eastAsia="Times New Roman" w:hAnsi="Times New Roman" w:cs="Times New Roman"/>
          <w:strike/>
          <w:sz w:val="24"/>
          <w:szCs w:val="24"/>
          <w:highlight w:val="yellow"/>
        </w:rPr>
        <w:t>are threatened by anthropogenic pressures</w:t>
      </w:r>
      <w:ins w:id="21" w:author="EM" w:date="2025-04-16T09:13:00Z">
        <w:r w:rsidR="006F7E2A" w:rsidRPr="00582827">
          <w:rPr>
            <w:rFonts w:ascii="Times New Roman" w:eastAsia="Times New Roman" w:hAnsi="Times New Roman" w:cs="Times New Roman"/>
            <w:strike/>
            <w:sz w:val="24"/>
            <w:szCs w:val="24"/>
            <w:highlight w:val="yellow"/>
          </w:rPr>
          <w:t xml:space="preserve"> that</w:t>
        </w:r>
      </w:ins>
      <w:del w:id="22" w:author="EM" w:date="2025-04-16T09:12:00Z">
        <w:r w:rsidRPr="00582827" w:rsidDel="006F7E2A">
          <w:rPr>
            <w:rFonts w:ascii="Times New Roman" w:eastAsia="Times New Roman" w:hAnsi="Times New Roman" w:cs="Times New Roman"/>
            <w:strike/>
            <w:sz w:val="24"/>
            <w:szCs w:val="24"/>
            <w:highlight w:val="yellow"/>
          </w:rPr>
          <w:delText>,</w:delText>
        </w:r>
      </w:del>
      <w:r w:rsidRPr="00582827">
        <w:rPr>
          <w:rFonts w:ascii="Times New Roman" w:eastAsia="Times New Roman" w:hAnsi="Times New Roman" w:cs="Times New Roman"/>
          <w:strike/>
          <w:sz w:val="24"/>
          <w:szCs w:val="24"/>
          <w:highlight w:val="yellow"/>
        </w:rPr>
        <w:t xml:space="preserve"> expos</w:t>
      </w:r>
      <w:ins w:id="23" w:author="EM" w:date="2025-04-16T09:13:00Z">
        <w:r w:rsidR="006F7E2A" w:rsidRPr="00582827">
          <w:rPr>
            <w:rFonts w:ascii="Times New Roman" w:eastAsia="Times New Roman" w:hAnsi="Times New Roman" w:cs="Times New Roman"/>
            <w:strike/>
            <w:sz w:val="24"/>
            <w:szCs w:val="24"/>
            <w:highlight w:val="yellow"/>
          </w:rPr>
          <w:t>e</w:t>
        </w:r>
      </w:ins>
      <w:del w:id="24" w:author="EM" w:date="2025-04-16T09:13:00Z">
        <w:r w:rsidRPr="00582827" w:rsidDel="006F7E2A">
          <w:rPr>
            <w:rFonts w:ascii="Times New Roman" w:eastAsia="Times New Roman" w:hAnsi="Times New Roman" w:cs="Times New Roman"/>
            <w:strike/>
            <w:sz w:val="24"/>
            <w:szCs w:val="24"/>
            <w:highlight w:val="yellow"/>
          </w:rPr>
          <w:delText>ing</w:delText>
        </w:r>
      </w:del>
      <w:r w:rsidRPr="00582827">
        <w:rPr>
          <w:rFonts w:ascii="Times New Roman" w:eastAsia="Times New Roman" w:hAnsi="Times New Roman" w:cs="Times New Roman"/>
          <w:strike/>
          <w:sz w:val="24"/>
          <w:szCs w:val="24"/>
          <w:highlight w:val="yellow"/>
        </w:rPr>
        <w:t xml:space="preserve"> wildlife </w:t>
      </w:r>
      <w:commentRangeStart w:id="25"/>
      <w:r w:rsidRPr="00582827">
        <w:rPr>
          <w:rFonts w:ascii="Times New Roman" w:eastAsia="Times New Roman" w:hAnsi="Times New Roman" w:cs="Times New Roman"/>
          <w:strike/>
          <w:sz w:val="24"/>
          <w:szCs w:val="24"/>
          <w:highlight w:val="yellow"/>
        </w:rPr>
        <w:t>to p</w:t>
      </w:r>
      <w:commentRangeEnd w:id="25"/>
      <w:r w:rsidR="006F7E2A" w:rsidRPr="00582827">
        <w:rPr>
          <w:rStyle w:val="CommentReference"/>
          <w:strike/>
        </w:rPr>
        <w:commentReference w:id="25"/>
      </w:r>
      <w:r w:rsidRPr="00582827">
        <w:rPr>
          <w:rFonts w:ascii="Times New Roman" w:eastAsia="Times New Roman" w:hAnsi="Times New Roman" w:cs="Times New Roman"/>
          <w:strike/>
          <w:sz w:val="24"/>
          <w:szCs w:val="24"/>
          <w:highlight w:val="yellow"/>
        </w:rPr>
        <w:t>hysical, chemical</w:t>
      </w:r>
      <w:commentRangeStart w:id="26"/>
      <w:ins w:id="27" w:author="EM" w:date="2025-04-16T09:13:00Z">
        <w:r w:rsidR="006F7E2A" w:rsidRPr="00582827">
          <w:rPr>
            <w:rFonts w:ascii="Times New Roman" w:eastAsia="Times New Roman" w:hAnsi="Times New Roman" w:cs="Times New Roman"/>
            <w:strike/>
            <w:sz w:val="24"/>
            <w:szCs w:val="24"/>
            <w:highlight w:val="yellow"/>
          </w:rPr>
          <w:t>,</w:t>
        </w:r>
        <w:commentRangeEnd w:id="26"/>
        <w:r w:rsidR="006F7E2A" w:rsidRPr="00582827">
          <w:rPr>
            <w:rStyle w:val="CommentReference"/>
            <w:strike/>
            <w:highlight w:val="yellow"/>
          </w:rPr>
          <w:commentReference w:id="26"/>
        </w:r>
      </w:ins>
      <w:r w:rsidRPr="00582827">
        <w:rPr>
          <w:rFonts w:ascii="Times New Roman" w:eastAsia="Times New Roman" w:hAnsi="Times New Roman" w:cs="Times New Roman"/>
          <w:strike/>
          <w:sz w:val="24"/>
          <w:szCs w:val="24"/>
          <w:highlight w:val="yellow"/>
        </w:rPr>
        <w:t xml:space="preserve"> and biological hazards. Wildlife health monitoring facilitates </w:t>
      </w:r>
      <w:del w:id="28" w:author="EM" w:date="2025-04-16T09:13:00Z">
        <w:r w:rsidRPr="00582827" w:rsidDel="006F7E2A">
          <w:rPr>
            <w:rFonts w:ascii="Times New Roman" w:eastAsia="Times New Roman" w:hAnsi="Times New Roman" w:cs="Times New Roman"/>
            <w:strike/>
            <w:sz w:val="24"/>
            <w:szCs w:val="24"/>
            <w:highlight w:val="yellow"/>
          </w:rPr>
          <w:delText xml:space="preserve">the </w:delText>
        </w:r>
      </w:del>
      <w:r w:rsidRPr="00582827">
        <w:rPr>
          <w:rFonts w:ascii="Times New Roman" w:eastAsia="Times New Roman" w:hAnsi="Times New Roman" w:cs="Times New Roman"/>
          <w:strike/>
          <w:sz w:val="24"/>
          <w:szCs w:val="24"/>
          <w:highlight w:val="yellow"/>
        </w:rPr>
        <w:t>early detection of exposure and disease</w:t>
      </w:r>
      <w:del w:id="29" w:author="EM" w:date="2025-04-16T09:13:00Z">
        <w:r w:rsidRPr="00582827" w:rsidDel="006F7E2A">
          <w:rPr>
            <w:rFonts w:ascii="Times New Roman" w:eastAsia="Times New Roman" w:hAnsi="Times New Roman" w:cs="Times New Roman"/>
            <w:strike/>
            <w:sz w:val="24"/>
            <w:szCs w:val="24"/>
            <w:highlight w:val="yellow"/>
          </w:rPr>
          <w:delText>,</w:delText>
        </w:r>
      </w:del>
      <w:r w:rsidRPr="00582827">
        <w:rPr>
          <w:rFonts w:ascii="Times New Roman" w:eastAsia="Times New Roman" w:hAnsi="Times New Roman" w:cs="Times New Roman"/>
          <w:strike/>
          <w:sz w:val="24"/>
          <w:szCs w:val="24"/>
          <w:highlight w:val="yellow"/>
        </w:rPr>
        <w:t xml:space="preserve"> and enables </w:t>
      </w:r>
      <w:del w:id="30" w:author="EM" w:date="2025-04-16T09:13:00Z">
        <w:r w:rsidRPr="00582827" w:rsidDel="006F7E2A">
          <w:rPr>
            <w:rFonts w:ascii="Times New Roman" w:eastAsia="Times New Roman" w:hAnsi="Times New Roman" w:cs="Times New Roman"/>
            <w:strike/>
            <w:sz w:val="24"/>
            <w:szCs w:val="24"/>
            <w:highlight w:val="yellow"/>
          </w:rPr>
          <w:delText xml:space="preserve">response to mitigate </w:delText>
        </w:r>
      </w:del>
      <w:ins w:id="31" w:author="EM" w:date="2025-04-16T09:13:00Z">
        <w:r w:rsidR="006F7E2A" w:rsidRPr="00582827">
          <w:rPr>
            <w:rFonts w:ascii="Times New Roman" w:eastAsia="Times New Roman" w:hAnsi="Times New Roman" w:cs="Times New Roman"/>
            <w:strike/>
            <w:sz w:val="24"/>
            <w:szCs w:val="24"/>
            <w:highlight w:val="yellow"/>
          </w:rPr>
          <w:t xml:space="preserve">mitigation of </w:t>
        </w:r>
      </w:ins>
      <w:r w:rsidRPr="00582827">
        <w:rPr>
          <w:rFonts w:ascii="Times New Roman" w:eastAsia="Times New Roman" w:hAnsi="Times New Roman" w:cs="Times New Roman"/>
          <w:strike/>
          <w:sz w:val="24"/>
          <w:szCs w:val="24"/>
          <w:highlight w:val="yellow"/>
        </w:rPr>
        <w:t>risks and adverse outcomes. Despite its importance for biodiversity conservation, wildlife health monitoring remains uncommon or deficient.</w:t>
      </w:r>
      <w:r w:rsidRPr="006F7E2A">
        <w:rPr>
          <w:rFonts w:ascii="Times New Roman" w:eastAsia="Times New Roman" w:hAnsi="Times New Roman" w:cs="Times New Roman"/>
          <w:sz w:val="24"/>
          <w:szCs w:val="24"/>
          <w:highlight w:val="yellow"/>
        </w:rPr>
        <w:t xml:space="preserve"> The status of </w:t>
      </w:r>
      <w:del w:id="32" w:author="Montecino, Diego" w:date="2025-04-16T17:39:00Z" w16du:dateUtc="2025-04-16T21:39:00Z">
        <w:r w:rsidRPr="006F7E2A" w:rsidDel="00FA6823">
          <w:rPr>
            <w:rFonts w:ascii="Times New Roman" w:eastAsia="Times New Roman" w:hAnsi="Times New Roman" w:cs="Times New Roman"/>
            <w:sz w:val="24"/>
            <w:szCs w:val="24"/>
            <w:highlight w:val="yellow"/>
          </w:rPr>
          <w:delText xml:space="preserve">wildlife </w:delText>
        </w:r>
      </w:del>
      <w:r w:rsidRPr="006F7E2A">
        <w:rPr>
          <w:rFonts w:ascii="Times New Roman" w:eastAsia="Times New Roman" w:hAnsi="Times New Roman" w:cs="Times New Roman"/>
          <w:sz w:val="24"/>
          <w:szCs w:val="24"/>
          <w:highlight w:val="yellow"/>
        </w:rPr>
        <w:t>health monitoring practices in protected areas</w:t>
      </w:r>
      <w:ins w:id="33" w:author="Montecino, Diego" w:date="2025-04-16T16:32:00Z" w16du:dateUtc="2025-04-16T20:32:00Z">
        <w:r w:rsidR="00582827">
          <w:rPr>
            <w:rFonts w:ascii="Times New Roman" w:eastAsia="Times New Roman" w:hAnsi="Times New Roman" w:cs="Times New Roman"/>
            <w:sz w:val="24"/>
            <w:szCs w:val="24"/>
            <w:highlight w:val="yellow"/>
          </w:rPr>
          <w:t xml:space="preserve"> (PAs)</w:t>
        </w:r>
      </w:ins>
      <w:r w:rsidRPr="006F7E2A">
        <w:rPr>
          <w:rFonts w:ascii="Times New Roman" w:eastAsia="Times New Roman" w:hAnsi="Times New Roman" w:cs="Times New Roman"/>
          <w:sz w:val="24"/>
          <w:szCs w:val="24"/>
          <w:highlight w:val="yellow"/>
        </w:rPr>
        <w:t xml:space="preserve"> is largely unknown but potential gaps could undermine biodiversity conservation at these key sites. There is </w:t>
      </w:r>
      <w:ins w:id="34" w:author="EM" w:date="2025-04-16T09:14:00Z">
        <w:r w:rsidR="006F7E2A" w:rsidRPr="006F7E2A">
          <w:rPr>
            <w:rFonts w:ascii="Times New Roman" w:eastAsia="Times New Roman" w:hAnsi="Times New Roman" w:cs="Times New Roman"/>
            <w:sz w:val="24"/>
            <w:szCs w:val="24"/>
            <w:highlight w:val="yellow"/>
          </w:rPr>
          <w:t xml:space="preserve">also </w:t>
        </w:r>
      </w:ins>
      <w:r w:rsidRPr="006F7E2A">
        <w:rPr>
          <w:rFonts w:ascii="Times New Roman" w:eastAsia="Times New Roman" w:hAnsi="Times New Roman" w:cs="Times New Roman"/>
          <w:sz w:val="24"/>
          <w:szCs w:val="24"/>
          <w:highlight w:val="yellow"/>
        </w:rPr>
        <w:t xml:space="preserve">a lack of baseline information regarding </w:t>
      </w:r>
      <w:del w:id="35" w:author="EM" w:date="2025-04-16T09:14:00Z">
        <w:r w:rsidRPr="006F7E2A" w:rsidDel="006F7E2A">
          <w:rPr>
            <w:rFonts w:ascii="Times New Roman" w:eastAsia="Times New Roman" w:hAnsi="Times New Roman" w:cs="Times New Roman"/>
            <w:sz w:val="24"/>
            <w:szCs w:val="24"/>
            <w:highlight w:val="yellow"/>
          </w:rPr>
          <w:delText xml:space="preserve">the </w:delText>
        </w:r>
      </w:del>
      <w:r w:rsidRPr="006F7E2A">
        <w:rPr>
          <w:rFonts w:ascii="Times New Roman" w:eastAsia="Times New Roman" w:hAnsi="Times New Roman" w:cs="Times New Roman"/>
          <w:sz w:val="24"/>
          <w:szCs w:val="24"/>
          <w:highlight w:val="yellow"/>
        </w:rPr>
        <w:t>local perception</w:t>
      </w:r>
      <w:ins w:id="36" w:author="EM" w:date="2025-04-16T09:14:00Z">
        <w:r w:rsidR="006F7E2A" w:rsidRPr="006F7E2A">
          <w:rPr>
            <w:rFonts w:ascii="Times New Roman" w:eastAsia="Times New Roman" w:hAnsi="Times New Roman" w:cs="Times New Roman"/>
            <w:sz w:val="24"/>
            <w:szCs w:val="24"/>
            <w:highlight w:val="yellow"/>
          </w:rPr>
          <w:t>s</w:t>
        </w:r>
      </w:ins>
      <w:r w:rsidRPr="006F7E2A">
        <w:rPr>
          <w:rFonts w:ascii="Times New Roman" w:eastAsia="Times New Roman" w:hAnsi="Times New Roman" w:cs="Times New Roman"/>
          <w:sz w:val="24"/>
          <w:szCs w:val="24"/>
          <w:highlight w:val="yellow"/>
        </w:rPr>
        <w:t xml:space="preserve"> of wildlife, human, and livestock health relevance </w:t>
      </w:r>
      <w:del w:id="37" w:author="EM" w:date="2025-04-16T09:14:00Z">
        <w:r w:rsidRPr="006F7E2A" w:rsidDel="006F7E2A">
          <w:rPr>
            <w:rFonts w:ascii="Times New Roman" w:eastAsia="Times New Roman" w:hAnsi="Times New Roman" w:cs="Times New Roman"/>
            <w:sz w:val="24"/>
            <w:szCs w:val="24"/>
            <w:highlight w:val="yellow"/>
          </w:rPr>
          <w:delText xml:space="preserve">also </w:delText>
        </w:r>
      </w:del>
      <w:r w:rsidRPr="006F7E2A">
        <w:rPr>
          <w:rFonts w:ascii="Times New Roman" w:eastAsia="Times New Roman" w:hAnsi="Times New Roman" w:cs="Times New Roman"/>
          <w:sz w:val="24"/>
          <w:szCs w:val="24"/>
          <w:highlight w:val="yellow"/>
        </w:rPr>
        <w:t xml:space="preserve">that could </w:t>
      </w:r>
      <w:del w:id="38" w:author="EM" w:date="2025-04-16T09:14:00Z">
        <w:r w:rsidRPr="006F7E2A" w:rsidDel="006F7E2A">
          <w:rPr>
            <w:rFonts w:ascii="Times New Roman" w:eastAsia="Times New Roman" w:hAnsi="Times New Roman" w:cs="Times New Roman"/>
            <w:sz w:val="24"/>
            <w:szCs w:val="24"/>
            <w:highlight w:val="yellow"/>
          </w:rPr>
          <w:delText xml:space="preserve">impact </w:delText>
        </w:r>
      </w:del>
      <w:ins w:id="39" w:author="EM" w:date="2025-04-16T09:14:00Z">
        <w:r w:rsidR="006F7E2A" w:rsidRPr="006F7E2A">
          <w:rPr>
            <w:rFonts w:ascii="Times New Roman" w:eastAsia="Times New Roman" w:hAnsi="Times New Roman" w:cs="Times New Roman"/>
            <w:sz w:val="24"/>
            <w:szCs w:val="24"/>
            <w:highlight w:val="yellow"/>
          </w:rPr>
          <w:t xml:space="preserve">affect </w:t>
        </w:r>
      </w:ins>
      <w:r w:rsidRPr="006F7E2A">
        <w:rPr>
          <w:rFonts w:ascii="Times New Roman" w:eastAsia="Times New Roman" w:hAnsi="Times New Roman" w:cs="Times New Roman"/>
          <w:sz w:val="24"/>
          <w:szCs w:val="24"/>
          <w:highlight w:val="yellow"/>
        </w:rPr>
        <w:t>health monitoring implementation</w:t>
      </w:r>
      <w:ins w:id="40" w:author="Montecino, Diego" w:date="2025-04-16T16:32:00Z" w16du:dateUtc="2025-04-16T20:32:00Z">
        <w:r w:rsidR="00582827">
          <w:rPr>
            <w:rFonts w:ascii="Times New Roman" w:eastAsia="Times New Roman" w:hAnsi="Times New Roman" w:cs="Times New Roman"/>
            <w:sz w:val="24"/>
            <w:szCs w:val="24"/>
            <w:highlight w:val="yellow"/>
          </w:rPr>
          <w:t xml:space="preserve"> at these sites</w:t>
        </w:r>
      </w:ins>
      <w:r w:rsidRPr="006F7E2A">
        <w:rPr>
          <w:rFonts w:ascii="Times New Roman" w:eastAsia="Times New Roman" w:hAnsi="Times New Roman" w:cs="Times New Roman"/>
          <w:sz w:val="24"/>
          <w:szCs w:val="24"/>
          <w:highlight w:val="yellow"/>
        </w:rPr>
        <w:t>.</w:t>
      </w:r>
      <w:r w:rsidRPr="006F7E2A">
        <w:rPr>
          <w:rFonts w:ascii="Times New Roman" w:eastAsia="Times New Roman" w:hAnsi="Times New Roman" w:cs="Times New Roman"/>
          <w:sz w:val="24"/>
          <w:szCs w:val="24"/>
        </w:rPr>
        <w:t xml:space="preserve"> To solve these deficiencies, we</w:t>
      </w:r>
      <w:ins w:id="41" w:author="Montecino, Diego" w:date="2025-04-16T17:35:00Z" w16du:dateUtc="2025-04-16T21:35:00Z">
        <w:r w:rsidR="004730B1">
          <w:rPr>
            <w:rFonts w:ascii="Times New Roman" w:eastAsia="Times New Roman" w:hAnsi="Times New Roman" w:cs="Times New Roman"/>
            <w:sz w:val="24"/>
            <w:szCs w:val="24"/>
          </w:rPr>
          <w:t xml:space="preserve"> delivered a </w:t>
        </w:r>
      </w:ins>
      <w:ins w:id="42" w:author="Montecino, Diego" w:date="2025-04-16T17:51:00Z" w16du:dateUtc="2025-04-16T21:51:00Z">
        <w:r w:rsidR="00FA6823" w:rsidRPr="006F7E2A">
          <w:rPr>
            <w:rFonts w:ascii="Times New Roman" w:eastAsia="Times New Roman" w:hAnsi="Times New Roman" w:cs="Times New Roman"/>
            <w:sz w:val="24"/>
            <w:szCs w:val="24"/>
          </w:rPr>
          <w:t>web-based</w:t>
        </w:r>
        <w:r w:rsidR="00FA6823">
          <w:rPr>
            <w:rFonts w:ascii="Times New Roman" w:eastAsia="Times New Roman" w:hAnsi="Times New Roman" w:cs="Times New Roman"/>
            <w:sz w:val="24"/>
            <w:szCs w:val="24"/>
          </w:rPr>
          <w:t xml:space="preserve"> </w:t>
        </w:r>
      </w:ins>
      <w:del w:id="43" w:author="Montecino, Diego" w:date="2025-04-16T17:51:00Z" w16du:dateUtc="2025-04-16T21:51:00Z">
        <w:r w:rsidRPr="006F7E2A" w:rsidDel="00FA6823">
          <w:rPr>
            <w:rFonts w:ascii="Times New Roman" w:eastAsia="Times New Roman" w:hAnsi="Times New Roman" w:cs="Times New Roman"/>
            <w:sz w:val="24"/>
            <w:szCs w:val="24"/>
          </w:rPr>
          <w:delText xml:space="preserve"> </w:delText>
        </w:r>
      </w:del>
      <w:del w:id="44" w:author="EM" w:date="2025-04-16T09:16:00Z">
        <w:r w:rsidRPr="006F7E2A" w:rsidDel="006F7E2A">
          <w:rPr>
            <w:rFonts w:ascii="Times New Roman" w:eastAsia="Times New Roman" w:hAnsi="Times New Roman" w:cs="Times New Roman"/>
            <w:sz w:val="24"/>
            <w:szCs w:val="24"/>
          </w:rPr>
          <w:delText xml:space="preserve">conducted a </w:delText>
        </w:r>
      </w:del>
      <w:commentRangeStart w:id="45"/>
      <w:r w:rsidRPr="006F7E2A">
        <w:rPr>
          <w:rFonts w:ascii="Times New Roman" w:eastAsia="Times New Roman" w:hAnsi="Times New Roman" w:cs="Times New Roman"/>
          <w:sz w:val="24"/>
          <w:szCs w:val="24"/>
        </w:rPr>
        <w:t>survey</w:t>
      </w:r>
      <w:ins w:id="46" w:author="Montecino, Diego" w:date="2025-04-16T17:41:00Z" w16du:dateUtc="2025-04-16T21:41:00Z">
        <w:r w:rsidR="00FA6823">
          <w:rPr>
            <w:rFonts w:ascii="Times New Roman" w:eastAsia="Times New Roman" w:hAnsi="Times New Roman" w:cs="Times New Roman"/>
            <w:sz w:val="24"/>
            <w:szCs w:val="24"/>
          </w:rPr>
          <w:t xml:space="preserve"> </w:t>
        </w:r>
      </w:ins>
      <w:ins w:id="47" w:author="EM" w:date="2025-04-16T09:16:00Z">
        <w:del w:id="48" w:author="Montecino, Diego" w:date="2025-04-16T17:41:00Z" w16du:dateUtc="2025-04-16T21:41:00Z">
          <w:r w:rsidR="006F7E2A" w:rsidDel="00FA6823">
            <w:rPr>
              <w:rFonts w:ascii="Times New Roman" w:eastAsia="Times New Roman" w:hAnsi="Times New Roman" w:cs="Times New Roman"/>
              <w:sz w:val="24"/>
              <w:szCs w:val="24"/>
            </w:rPr>
            <w:delText>ed</w:delText>
          </w:r>
        </w:del>
      </w:ins>
      <w:commentRangeEnd w:id="45"/>
      <w:ins w:id="49" w:author="EM" w:date="2025-04-16T09:18:00Z">
        <w:del w:id="50" w:author="Montecino, Diego" w:date="2025-04-16T17:41:00Z" w16du:dateUtc="2025-04-16T21:41:00Z">
          <w:r w:rsidR="006F7E2A" w:rsidDel="00FA6823">
            <w:rPr>
              <w:rStyle w:val="CommentReference"/>
            </w:rPr>
            <w:commentReference w:id="45"/>
          </w:r>
        </w:del>
      </w:ins>
      <w:del w:id="51" w:author="Montecino, Diego" w:date="2025-04-16T17:41:00Z" w16du:dateUtc="2025-04-16T21:41:00Z">
        <w:r w:rsidRPr="006F7E2A" w:rsidDel="00FA6823">
          <w:rPr>
            <w:rFonts w:ascii="Times New Roman" w:eastAsia="Times New Roman" w:hAnsi="Times New Roman" w:cs="Times New Roman"/>
            <w:sz w:val="24"/>
            <w:szCs w:val="24"/>
          </w:rPr>
          <w:delText xml:space="preserve"> </w:delText>
        </w:r>
      </w:del>
      <w:ins w:id="52" w:author="Montecino, Diego" w:date="2025-04-16T17:35:00Z" w16du:dateUtc="2025-04-16T21:35:00Z">
        <w:r w:rsidR="004730B1">
          <w:rPr>
            <w:rFonts w:ascii="Times New Roman" w:eastAsia="Times New Roman" w:hAnsi="Times New Roman" w:cs="Times New Roman"/>
            <w:sz w:val="24"/>
            <w:szCs w:val="24"/>
          </w:rPr>
          <w:t xml:space="preserve">to </w:t>
        </w:r>
      </w:ins>
      <w:ins w:id="53" w:author="EM" w:date="2025-04-16T09:17:00Z">
        <w:r w:rsidR="006F7E2A">
          <w:rPr>
            <w:rFonts w:ascii="Times New Roman" w:eastAsia="Times New Roman" w:hAnsi="Times New Roman" w:cs="Times New Roman"/>
            <w:sz w:val="24"/>
            <w:szCs w:val="24"/>
          </w:rPr>
          <w:t xml:space="preserve">data managers of </w:t>
        </w:r>
      </w:ins>
      <w:del w:id="54" w:author="EM" w:date="2025-04-16T09:17:00Z">
        <w:r w:rsidRPr="006F7E2A" w:rsidDel="006F7E2A">
          <w:rPr>
            <w:rFonts w:ascii="Times New Roman" w:eastAsia="Times New Roman" w:hAnsi="Times New Roman" w:cs="Times New Roman"/>
            <w:sz w:val="24"/>
            <w:szCs w:val="24"/>
          </w:rPr>
          <w:delText xml:space="preserve">targeting globally distributed </w:delText>
        </w:r>
      </w:del>
      <w:del w:id="55" w:author="Montecino, Diego" w:date="2025-04-16T16:30:00Z" w16du:dateUtc="2025-04-16T20:30:00Z">
        <w:r w:rsidRPr="006F7E2A" w:rsidDel="002B0B52">
          <w:rPr>
            <w:rFonts w:ascii="Times New Roman" w:eastAsia="Times New Roman" w:hAnsi="Times New Roman" w:cs="Times New Roman"/>
            <w:sz w:val="24"/>
            <w:szCs w:val="24"/>
          </w:rPr>
          <w:delText>protected area</w:delText>
        </w:r>
      </w:del>
      <w:ins w:id="56" w:author="EM" w:date="2025-04-16T09:17:00Z">
        <w:del w:id="57" w:author="Montecino, Diego" w:date="2025-04-16T16:30:00Z" w16du:dateUtc="2025-04-16T20:30:00Z">
          <w:r w:rsidR="006F7E2A" w:rsidDel="002B0B52">
            <w:rPr>
              <w:rFonts w:ascii="Times New Roman" w:eastAsia="Times New Roman" w:hAnsi="Times New Roman" w:cs="Times New Roman"/>
              <w:sz w:val="24"/>
              <w:szCs w:val="24"/>
            </w:rPr>
            <w:delText>s</w:delText>
          </w:r>
        </w:del>
      </w:ins>
      <w:ins w:id="58" w:author="Montecino, Diego" w:date="2025-04-16T16:30:00Z" w16du:dateUtc="2025-04-16T20:30:00Z">
        <w:r w:rsidR="002B0B52">
          <w:rPr>
            <w:rFonts w:ascii="Times New Roman" w:eastAsia="Times New Roman" w:hAnsi="Times New Roman" w:cs="Times New Roman"/>
            <w:sz w:val="24"/>
            <w:szCs w:val="24"/>
          </w:rPr>
          <w:t>PAs</w:t>
        </w:r>
      </w:ins>
      <w:r w:rsidRPr="006F7E2A">
        <w:rPr>
          <w:rFonts w:ascii="Times New Roman" w:eastAsia="Times New Roman" w:hAnsi="Times New Roman" w:cs="Times New Roman"/>
          <w:sz w:val="24"/>
          <w:szCs w:val="24"/>
        </w:rPr>
        <w:t xml:space="preserve"> </w:t>
      </w:r>
      <w:del w:id="59" w:author="EM" w:date="2025-04-16T09:17:00Z">
        <w:r w:rsidRPr="006F7E2A" w:rsidDel="006F7E2A">
          <w:rPr>
            <w:rFonts w:ascii="Times New Roman" w:eastAsia="Times New Roman" w:hAnsi="Times New Roman" w:cs="Times New Roman"/>
            <w:sz w:val="24"/>
            <w:szCs w:val="24"/>
          </w:rPr>
          <w:delText>data managers</w:delText>
        </w:r>
      </w:del>
      <w:ins w:id="60" w:author="EM" w:date="2025-04-16T09:17:00Z">
        <w:r w:rsidR="006F7E2A">
          <w:rPr>
            <w:rFonts w:ascii="Times New Roman" w:eastAsia="Times New Roman" w:hAnsi="Times New Roman" w:cs="Times New Roman"/>
            <w:sz w:val="24"/>
            <w:szCs w:val="24"/>
          </w:rPr>
          <w:t>worldwide</w:t>
        </w:r>
      </w:ins>
      <w:ins w:id="61" w:author="Montecino, Diego" w:date="2025-04-16T17:35:00Z" w16du:dateUtc="2025-04-16T21:35:00Z">
        <w:r w:rsidR="004730B1">
          <w:rPr>
            <w:rFonts w:ascii="Times New Roman" w:eastAsia="Times New Roman" w:hAnsi="Times New Roman" w:cs="Times New Roman"/>
            <w:sz w:val="24"/>
            <w:szCs w:val="24"/>
          </w:rPr>
          <w:t xml:space="preserve"> </w:t>
        </w:r>
      </w:ins>
      <w:ins w:id="62" w:author="Montecino, Diego" w:date="2025-04-16T17:41:00Z" w16du:dateUtc="2025-04-16T21:41:00Z">
        <w:r w:rsidR="00FA6823">
          <w:rPr>
            <w:rFonts w:ascii="Times New Roman" w:eastAsia="Times New Roman" w:hAnsi="Times New Roman" w:cs="Times New Roman"/>
            <w:sz w:val="24"/>
            <w:szCs w:val="24"/>
          </w:rPr>
          <w:t>through</w:t>
        </w:r>
      </w:ins>
      <w:ins w:id="63" w:author="Montecino, Diego" w:date="2025-04-16T17:35:00Z" w16du:dateUtc="2025-04-16T21:35:00Z">
        <w:r w:rsidR="00813B34">
          <w:rPr>
            <w:rFonts w:ascii="Times New Roman" w:eastAsia="Times New Roman" w:hAnsi="Times New Roman" w:cs="Times New Roman"/>
            <w:sz w:val="24"/>
            <w:szCs w:val="24"/>
          </w:rPr>
          <w:t xml:space="preserve"> a specialized</w:t>
        </w:r>
      </w:ins>
      <w:ins w:id="64" w:author="Montecino, Diego" w:date="2025-04-16T17:36:00Z" w16du:dateUtc="2025-04-16T21:36:00Z">
        <w:r w:rsidR="00813B34">
          <w:rPr>
            <w:rFonts w:ascii="Times New Roman" w:eastAsia="Times New Roman" w:hAnsi="Times New Roman" w:cs="Times New Roman"/>
            <w:sz w:val="24"/>
            <w:szCs w:val="24"/>
          </w:rPr>
          <w:t xml:space="preserve"> </w:t>
        </w:r>
      </w:ins>
      <w:ins w:id="65" w:author="Montecino, Diego" w:date="2025-04-16T17:51:00Z" w16du:dateUtc="2025-04-16T21:51:00Z">
        <w:r w:rsidR="00FA6823">
          <w:rPr>
            <w:rFonts w:ascii="Times New Roman" w:eastAsia="Times New Roman" w:hAnsi="Times New Roman" w:cs="Times New Roman"/>
            <w:sz w:val="24"/>
            <w:szCs w:val="24"/>
          </w:rPr>
          <w:t>online</w:t>
        </w:r>
      </w:ins>
      <w:ins w:id="66" w:author="Montecino, Diego" w:date="2025-04-16T17:36:00Z" w16du:dateUtc="2025-04-16T21:36:00Z">
        <w:r w:rsidR="00D71D24">
          <w:rPr>
            <w:rFonts w:ascii="Times New Roman" w:eastAsia="Times New Roman" w:hAnsi="Times New Roman" w:cs="Times New Roman"/>
            <w:sz w:val="24"/>
            <w:szCs w:val="24"/>
          </w:rPr>
          <w:t xml:space="preserve"> foru</w:t>
        </w:r>
      </w:ins>
      <w:ins w:id="67" w:author="Montecino, Diego" w:date="2025-04-16T17:38:00Z" w16du:dateUtc="2025-04-16T21:38:00Z">
        <w:r w:rsidR="00FA6823">
          <w:rPr>
            <w:rFonts w:ascii="Times New Roman" w:eastAsia="Times New Roman" w:hAnsi="Times New Roman" w:cs="Times New Roman"/>
            <w:sz w:val="24"/>
            <w:szCs w:val="24"/>
          </w:rPr>
          <w:t xml:space="preserve">m. Specifically, we </w:t>
        </w:r>
      </w:ins>
      <w:del w:id="68" w:author="Montecino, Diego" w:date="2025-04-16T17:38:00Z" w16du:dateUtc="2025-04-16T21:38:00Z">
        <w:r w:rsidRPr="006F7E2A" w:rsidDel="00FA6823">
          <w:rPr>
            <w:rFonts w:ascii="Times New Roman" w:eastAsia="Times New Roman" w:hAnsi="Times New Roman" w:cs="Times New Roman"/>
            <w:sz w:val="24"/>
            <w:szCs w:val="24"/>
          </w:rPr>
          <w:delText xml:space="preserve">. </w:delText>
        </w:r>
      </w:del>
      <w:ins w:id="69" w:author="Montecino, Diego" w:date="2025-04-16T17:37:00Z" w16du:dateUtc="2025-04-16T21:37:00Z">
        <w:r w:rsidR="00FA6823" w:rsidRPr="006F7E2A">
          <w:rPr>
            <w:rFonts w:ascii="Times New Roman" w:eastAsia="Times New Roman" w:hAnsi="Times New Roman" w:cs="Times New Roman"/>
            <w:sz w:val="24"/>
            <w:szCs w:val="24"/>
          </w:rPr>
          <w:t>assess</w:t>
        </w:r>
        <w:commentRangeStart w:id="70"/>
        <w:commentRangeEnd w:id="70"/>
        <w:r w:rsidR="00FA6823">
          <w:rPr>
            <w:rStyle w:val="CommentReference"/>
          </w:rPr>
          <w:commentReference w:id="70"/>
        </w:r>
      </w:ins>
      <w:ins w:id="71" w:author="Montecino, Diego" w:date="2025-04-16T17:38:00Z" w16du:dateUtc="2025-04-16T21:38:00Z">
        <w:r w:rsidR="00FA6823">
          <w:rPr>
            <w:rFonts w:ascii="Times New Roman" w:eastAsia="Times New Roman" w:hAnsi="Times New Roman" w:cs="Times New Roman"/>
            <w:sz w:val="24"/>
            <w:szCs w:val="24"/>
          </w:rPr>
          <w:t>ed</w:t>
        </w:r>
      </w:ins>
      <w:ins w:id="72" w:author="Montecino, Diego" w:date="2025-04-16T17:37:00Z" w16du:dateUtc="2025-04-16T21:37:00Z">
        <w:r w:rsidR="00FA6823">
          <w:rPr>
            <w:rFonts w:ascii="Times New Roman" w:eastAsia="Times New Roman" w:hAnsi="Times New Roman" w:cs="Times New Roman"/>
            <w:sz w:val="24"/>
            <w:szCs w:val="24"/>
          </w:rPr>
          <w:t xml:space="preserve"> </w:t>
        </w:r>
        <w:r w:rsidR="00FA6823" w:rsidRPr="006F7E2A">
          <w:rPr>
            <w:rFonts w:ascii="Times New Roman" w:eastAsia="Times New Roman" w:hAnsi="Times New Roman" w:cs="Times New Roman"/>
            <w:sz w:val="24"/>
            <w:szCs w:val="24"/>
          </w:rPr>
          <w:t xml:space="preserve">perceptions regarding </w:t>
        </w:r>
      </w:ins>
      <w:ins w:id="73" w:author="Montecino, Diego" w:date="2025-04-16T17:39:00Z" w16du:dateUtc="2025-04-16T21:39:00Z">
        <w:r w:rsidR="00FA6823">
          <w:rPr>
            <w:rFonts w:ascii="Times New Roman" w:eastAsia="Times New Roman" w:hAnsi="Times New Roman" w:cs="Times New Roman"/>
            <w:sz w:val="24"/>
            <w:szCs w:val="24"/>
          </w:rPr>
          <w:t>wildlife health</w:t>
        </w:r>
      </w:ins>
      <w:ins w:id="74" w:author="Montecino, Diego" w:date="2025-04-16T17:37:00Z" w16du:dateUtc="2025-04-16T21:37:00Z">
        <w:r w:rsidR="00FA6823" w:rsidRPr="006F7E2A">
          <w:rPr>
            <w:rFonts w:ascii="Times New Roman" w:eastAsia="Times New Roman" w:hAnsi="Times New Roman" w:cs="Times New Roman"/>
            <w:sz w:val="24"/>
            <w:szCs w:val="24"/>
          </w:rPr>
          <w:t xml:space="preserve"> </w:t>
        </w:r>
      </w:ins>
      <w:ins w:id="75" w:author="Montecino, Diego" w:date="2025-04-16T18:39:00Z" w16du:dateUtc="2025-04-16T22:39:00Z">
        <w:r w:rsidR="002F5DF1">
          <w:rPr>
            <w:rFonts w:ascii="Times New Roman" w:eastAsia="Times New Roman" w:hAnsi="Times New Roman" w:cs="Times New Roman"/>
            <w:sz w:val="24"/>
            <w:szCs w:val="24"/>
          </w:rPr>
          <w:t xml:space="preserve">(WH) </w:t>
        </w:r>
      </w:ins>
      <w:ins w:id="76" w:author="Montecino, Diego" w:date="2025-04-16T17:37:00Z" w16du:dateUtc="2025-04-16T21:37:00Z">
        <w:r w:rsidR="00FA6823" w:rsidRPr="006F7E2A">
          <w:rPr>
            <w:rFonts w:ascii="Times New Roman" w:eastAsia="Times New Roman" w:hAnsi="Times New Roman" w:cs="Times New Roman"/>
            <w:sz w:val="24"/>
            <w:szCs w:val="24"/>
          </w:rPr>
          <w:t>and pathogen transmission between wildlife, humans, and livestock</w:t>
        </w:r>
        <w:r w:rsidR="00FA6823">
          <w:rPr>
            <w:rFonts w:ascii="Times New Roman" w:eastAsia="Times New Roman" w:hAnsi="Times New Roman" w:cs="Times New Roman"/>
            <w:sz w:val="24"/>
            <w:szCs w:val="24"/>
          </w:rPr>
          <w:t xml:space="preserve">; </w:t>
        </w:r>
        <w:r w:rsidR="00FA6823" w:rsidRPr="006F7E2A">
          <w:rPr>
            <w:rFonts w:ascii="Times New Roman" w:eastAsia="Times New Roman" w:hAnsi="Times New Roman" w:cs="Times New Roman"/>
            <w:sz w:val="24"/>
            <w:szCs w:val="24"/>
          </w:rPr>
          <w:t xml:space="preserve">the detection and documentation of </w:t>
        </w:r>
      </w:ins>
      <w:ins w:id="77" w:author="Montecino, Diego" w:date="2025-04-16T18:20:00Z" w16du:dateUtc="2025-04-16T22:20:00Z">
        <w:r w:rsidR="00F77DA9">
          <w:rPr>
            <w:rFonts w:ascii="Times New Roman" w:eastAsia="Times New Roman" w:hAnsi="Times New Roman" w:cs="Times New Roman"/>
            <w:sz w:val="24"/>
            <w:szCs w:val="24"/>
          </w:rPr>
          <w:t>u</w:t>
        </w:r>
      </w:ins>
      <w:ins w:id="78" w:author="Montecino, Diego" w:date="2025-04-16T17:40:00Z" w16du:dateUtc="2025-04-16T21:40:00Z">
        <w:r w:rsidR="00FA6823">
          <w:rPr>
            <w:rFonts w:ascii="Times New Roman" w:eastAsia="Times New Roman" w:hAnsi="Times New Roman" w:cs="Times New Roman"/>
            <w:sz w:val="24"/>
            <w:szCs w:val="24"/>
          </w:rPr>
          <w:t>nhealthy</w:t>
        </w:r>
      </w:ins>
      <w:ins w:id="79" w:author="Montecino, Diego" w:date="2025-04-16T17:37:00Z" w16du:dateUtc="2025-04-16T21:37:00Z">
        <w:r w:rsidR="00FA6823" w:rsidRPr="006F7E2A">
          <w:rPr>
            <w:rFonts w:ascii="Times New Roman" w:eastAsia="Times New Roman" w:hAnsi="Times New Roman" w:cs="Times New Roman"/>
            <w:sz w:val="24"/>
            <w:szCs w:val="24"/>
          </w:rPr>
          <w:t xml:space="preserve"> wildlife </w:t>
        </w:r>
      </w:ins>
      <w:ins w:id="80" w:author="Montecino, Diego" w:date="2025-04-16T17:42:00Z" w16du:dateUtc="2025-04-16T21:42:00Z">
        <w:r w:rsidR="00FA6823" w:rsidRPr="006F7E2A">
          <w:rPr>
            <w:rFonts w:ascii="Times New Roman" w:eastAsia="Times New Roman" w:hAnsi="Times New Roman" w:cs="Times New Roman"/>
            <w:sz w:val="24"/>
            <w:szCs w:val="24"/>
          </w:rPr>
          <w:t xml:space="preserve">(injured, sick, and dead) </w:t>
        </w:r>
      </w:ins>
      <w:ins w:id="81" w:author="Montecino, Diego" w:date="2025-04-16T17:37:00Z" w16du:dateUtc="2025-04-16T21:37:00Z">
        <w:r w:rsidR="00FA6823" w:rsidRPr="006F7E2A">
          <w:rPr>
            <w:rFonts w:ascii="Times New Roman" w:eastAsia="Times New Roman" w:hAnsi="Times New Roman" w:cs="Times New Roman"/>
            <w:sz w:val="24"/>
            <w:szCs w:val="24"/>
          </w:rPr>
          <w:t>and domestic animals in PAs</w:t>
        </w:r>
        <w:r w:rsidR="00FA6823">
          <w:rPr>
            <w:rFonts w:ascii="Times New Roman" w:eastAsia="Times New Roman" w:hAnsi="Times New Roman" w:cs="Times New Roman"/>
            <w:sz w:val="24"/>
            <w:szCs w:val="24"/>
          </w:rPr>
          <w:t>;</w:t>
        </w:r>
        <w:r w:rsidR="00FA6823" w:rsidRPr="006F7E2A">
          <w:rPr>
            <w:rFonts w:ascii="Times New Roman" w:eastAsia="Times New Roman" w:hAnsi="Times New Roman" w:cs="Times New Roman"/>
            <w:sz w:val="24"/>
            <w:szCs w:val="24"/>
          </w:rPr>
          <w:t xml:space="preserve"> and health data management.</w:t>
        </w:r>
      </w:ins>
      <w:ins w:id="82" w:author="Montecino, Diego" w:date="2025-04-16T17:39:00Z" w16du:dateUtc="2025-04-16T21:39:00Z">
        <w:r w:rsidR="00FA6823">
          <w:rPr>
            <w:rFonts w:ascii="Times New Roman" w:eastAsia="Times New Roman" w:hAnsi="Times New Roman" w:cs="Times New Roman"/>
            <w:sz w:val="24"/>
            <w:szCs w:val="24"/>
          </w:rPr>
          <w:t xml:space="preserve"> </w:t>
        </w:r>
      </w:ins>
      <w:r w:rsidRPr="00FA6823">
        <w:rPr>
          <w:rFonts w:ascii="Times New Roman" w:eastAsia="Times New Roman" w:hAnsi="Times New Roman" w:cs="Times New Roman"/>
          <w:sz w:val="24"/>
          <w:szCs w:val="24"/>
        </w:rPr>
        <w:t xml:space="preserve">Eighty-six </w:t>
      </w:r>
      <w:ins w:id="83" w:author="EM" w:date="2025-04-16T09:19:00Z">
        <w:r w:rsidR="006F7E2A" w:rsidRPr="00FA6823">
          <w:rPr>
            <w:rFonts w:ascii="Times New Roman" w:eastAsia="Times New Roman" w:hAnsi="Times New Roman" w:cs="Times New Roman"/>
            <w:sz w:val="24"/>
            <w:szCs w:val="24"/>
          </w:rPr>
          <w:t>out of</w:t>
        </w:r>
      </w:ins>
      <w:ins w:id="84" w:author="Montecino, Diego" w:date="2025-04-16T17:43:00Z" w16du:dateUtc="2025-04-16T21:43:00Z">
        <w:r w:rsidR="00FA6823" w:rsidRPr="00FA6823">
          <w:rPr>
            <w:rFonts w:ascii="Times New Roman" w:eastAsia="Times New Roman" w:hAnsi="Times New Roman" w:cs="Times New Roman"/>
            <w:sz w:val="24"/>
            <w:szCs w:val="24"/>
          </w:rPr>
          <w:t xml:space="preserve"> </w:t>
        </w:r>
      </w:ins>
      <w:ins w:id="85" w:author="EM" w:date="2025-04-16T09:19:00Z">
        <w:del w:id="86" w:author="Montecino, Diego" w:date="2025-04-16T17:43:00Z" w16du:dateUtc="2025-04-16T21:43:00Z">
          <w:r w:rsidR="006F7E2A" w:rsidRPr="00FA6823" w:rsidDel="00FA6823">
            <w:rPr>
              <w:rFonts w:ascii="Times New Roman" w:eastAsia="Times New Roman" w:hAnsi="Times New Roman" w:cs="Times New Roman"/>
              <w:sz w:val="24"/>
              <w:szCs w:val="24"/>
            </w:rPr>
            <w:delText xml:space="preserve"> x</w:delText>
          </w:r>
        </w:del>
      </w:ins>
      <w:ins w:id="87" w:author="Montecino, Diego" w:date="2025-04-16T17:43:00Z" w16du:dateUtc="2025-04-16T21:43:00Z">
        <w:r w:rsidR="00FA6823" w:rsidRPr="00FA6823">
          <w:rPr>
            <w:rFonts w:ascii="Times New Roman" w:eastAsia="Times New Roman" w:hAnsi="Times New Roman" w:cs="Times New Roman"/>
            <w:sz w:val="24"/>
            <w:szCs w:val="24"/>
          </w:rPr>
          <w:t>128</w:t>
        </w:r>
      </w:ins>
      <w:ins w:id="88" w:author="EM" w:date="2025-04-16T09:19:00Z">
        <w:del w:id="89" w:author="Montecino, Diego" w:date="2025-04-16T17:43:00Z" w16du:dateUtc="2025-04-16T21:43:00Z">
          <w:r w:rsidR="006F7E2A" w:rsidRPr="00FA6823" w:rsidDel="00FA6823">
            <w:rPr>
              <w:rFonts w:ascii="Times New Roman" w:eastAsia="Times New Roman" w:hAnsi="Times New Roman" w:cs="Times New Roman"/>
              <w:sz w:val="24"/>
              <w:szCs w:val="24"/>
            </w:rPr>
            <w:delText>xx</w:delText>
          </w:r>
        </w:del>
        <w:r w:rsidR="006F7E2A" w:rsidRPr="00FA6823">
          <w:rPr>
            <w:rFonts w:ascii="Times New Roman" w:eastAsia="Times New Roman" w:hAnsi="Times New Roman" w:cs="Times New Roman"/>
            <w:sz w:val="24"/>
            <w:szCs w:val="24"/>
          </w:rPr>
          <w:t xml:space="preserve"> </w:t>
        </w:r>
      </w:ins>
      <w:del w:id="90" w:author="EM" w:date="2025-04-16T09:19:00Z">
        <w:r w:rsidRPr="00FA6823" w:rsidDel="006F7E2A">
          <w:rPr>
            <w:rFonts w:ascii="Times New Roman" w:eastAsia="Times New Roman" w:hAnsi="Times New Roman" w:cs="Times New Roman"/>
            <w:sz w:val="24"/>
            <w:szCs w:val="24"/>
          </w:rPr>
          <w:delText xml:space="preserve">valid </w:delText>
        </w:r>
      </w:del>
      <w:commentRangeStart w:id="91"/>
      <w:commentRangeStart w:id="92"/>
      <w:r w:rsidRPr="00FA6823">
        <w:rPr>
          <w:rFonts w:ascii="Times New Roman" w:eastAsia="Times New Roman" w:hAnsi="Times New Roman" w:cs="Times New Roman"/>
          <w:sz w:val="24"/>
          <w:szCs w:val="24"/>
        </w:rPr>
        <w:t xml:space="preserve">responses </w:t>
      </w:r>
      <w:commentRangeEnd w:id="91"/>
      <w:r w:rsidR="006F7E2A" w:rsidRPr="00FA6823">
        <w:rPr>
          <w:rStyle w:val="CommentReference"/>
        </w:rPr>
        <w:commentReference w:id="91"/>
      </w:r>
      <w:commentRangeEnd w:id="92"/>
      <w:r w:rsidR="00F50C7F">
        <w:rPr>
          <w:rStyle w:val="CommentReference"/>
        </w:rPr>
        <w:commentReference w:id="92"/>
      </w:r>
      <w:ins w:id="93" w:author="Montecino, Diego" w:date="2025-04-16T17:36:00Z" w16du:dateUtc="2025-04-16T21:36:00Z">
        <w:r w:rsidR="00D71D24" w:rsidRPr="00FA6823">
          <w:rPr>
            <w:rFonts w:ascii="Times New Roman" w:eastAsia="Times New Roman" w:hAnsi="Times New Roman" w:cs="Times New Roman"/>
            <w:sz w:val="24"/>
            <w:szCs w:val="24"/>
          </w:rPr>
          <w:t>received</w:t>
        </w:r>
        <w:r w:rsidR="00D71D24">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were </w:t>
      </w:r>
      <w:ins w:id="94" w:author="EM" w:date="2025-04-16T09:19:00Z">
        <w:r w:rsidR="006F7E2A">
          <w:rPr>
            <w:rFonts w:ascii="Times New Roman" w:eastAsia="Times New Roman" w:hAnsi="Times New Roman" w:cs="Times New Roman"/>
            <w:sz w:val="24"/>
            <w:szCs w:val="24"/>
          </w:rPr>
          <w:t>analyzed</w:t>
        </w:r>
      </w:ins>
      <w:del w:id="95" w:author="EM" w:date="2025-04-16T09:19:00Z">
        <w:r w:rsidRPr="006F7E2A" w:rsidDel="006F7E2A">
          <w:rPr>
            <w:rFonts w:ascii="Times New Roman" w:eastAsia="Times New Roman" w:hAnsi="Times New Roman" w:cs="Times New Roman"/>
            <w:sz w:val="24"/>
            <w:szCs w:val="24"/>
          </w:rPr>
          <w:delText>considered for analysis</w:delText>
        </w:r>
      </w:del>
      <w:r w:rsidRPr="006F7E2A">
        <w:rPr>
          <w:rFonts w:ascii="Times New Roman" w:eastAsia="Times New Roman" w:hAnsi="Times New Roman" w:cs="Times New Roman"/>
          <w:sz w:val="24"/>
          <w:szCs w:val="24"/>
        </w:rPr>
        <w:t>.</w:t>
      </w:r>
      <w:r w:rsidR="006F7E2A">
        <w:rPr>
          <w:rFonts w:ascii="Times New Roman" w:eastAsia="Times New Roman" w:hAnsi="Times New Roman" w:cs="Times New Roman"/>
          <w:sz w:val="24"/>
          <w:szCs w:val="24"/>
        </w:rPr>
        <w:t xml:space="preserve"> </w:t>
      </w:r>
      <w:ins w:id="96" w:author="Montecino, Diego" w:date="2025-04-22T20:43:00Z" w16du:dateUtc="2025-04-23T00:43:00Z">
        <w:r w:rsidR="009A47C1">
          <w:rPr>
            <w:rFonts w:ascii="Times New Roman" w:eastAsia="Times New Roman" w:hAnsi="Times New Roman" w:cs="Times New Roman"/>
            <w:sz w:val="24"/>
            <w:szCs w:val="24"/>
          </w:rPr>
          <w:t>R</w:t>
        </w:r>
      </w:ins>
      <w:commentRangeStart w:id="97"/>
      <w:ins w:id="98" w:author="EM" w:date="2025-04-16T09:20:00Z">
        <w:del w:id="99" w:author="Montecino, Diego" w:date="2025-04-22T20:43:00Z" w16du:dateUtc="2025-04-23T00:43:00Z">
          <w:r w:rsidR="006F7E2A" w:rsidDel="009A47C1">
            <w:rPr>
              <w:rFonts w:ascii="Times New Roman" w:eastAsia="Times New Roman" w:hAnsi="Times New Roman" w:cs="Times New Roman"/>
              <w:sz w:val="24"/>
              <w:szCs w:val="24"/>
            </w:rPr>
            <w:delText>xxx</w:delText>
          </w:r>
          <w:commentRangeEnd w:id="97"/>
          <w:r w:rsidR="006F7E2A" w:rsidDel="009A47C1">
            <w:rPr>
              <w:rStyle w:val="CommentReference"/>
            </w:rPr>
            <w:commentReference w:id="97"/>
          </w:r>
          <w:r w:rsidR="006F7E2A" w:rsidDel="009A47C1">
            <w:rPr>
              <w:rFonts w:ascii="Times New Roman" w:eastAsia="Times New Roman" w:hAnsi="Times New Roman" w:cs="Times New Roman"/>
              <w:sz w:val="24"/>
              <w:szCs w:val="24"/>
            </w:rPr>
            <w:delText xml:space="preserve"> </w:delText>
          </w:r>
        </w:del>
      </w:ins>
      <w:ins w:id="100" w:author="EM" w:date="2025-04-16T09:19:00Z">
        <w:del w:id="101" w:author="Montecino, Diego" w:date="2025-04-22T20:43:00Z" w16du:dateUtc="2025-04-23T00:43:00Z">
          <w:r w:rsidR="006F7E2A" w:rsidDel="009A47C1">
            <w:rPr>
              <w:rFonts w:ascii="Times New Roman" w:eastAsia="Times New Roman" w:hAnsi="Times New Roman" w:cs="Times New Roman"/>
              <w:sz w:val="24"/>
              <w:szCs w:val="24"/>
            </w:rPr>
            <w:delText>R</w:delText>
          </w:r>
        </w:del>
        <w:r w:rsidR="006F7E2A">
          <w:rPr>
            <w:rFonts w:ascii="Times New Roman" w:eastAsia="Times New Roman" w:hAnsi="Times New Roman" w:cs="Times New Roman"/>
            <w:sz w:val="24"/>
            <w:szCs w:val="24"/>
          </w:rPr>
          <w:t xml:space="preserve">espondents </w:t>
        </w:r>
      </w:ins>
      <w:del w:id="102" w:author="EM" w:date="2025-04-16T09:20:00Z">
        <w:r w:rsidRPr="006F7E2A" w:rsidDel="006F7E2A">
          <w:rPr>
            <w:rFonts w:ascii="Times New Roman" w:eastAsia="Times New Roman" w:hAnsi="Times New Roman" w:cs="Times New Roman"/>
            <w:sz w:val="24"/>
            <w:szCs w:val="24"/>
          </w:rPr>
          <w:delText xml:space="preserve">Protected area data managers </w:delText>
        </w:r>
      </w:del>
      <w:r w:rsidRPr="006F7E2A">
        <w:rPr>
          <w:rFonts w:ascii="Times New Roman" w:eastAsia="Times New Roman" w:hAnsi="Times New Roman" w:cs="Times New Roman"/>
          <w:sz w:val="24"/>
          <w:szCs w:val="24"/>
        </w:rPr>
        <w:t xml:space="preserve">considered </w:t>
      </w:r>
      <w:del w:id="103" w:author="Montecino, Diego" w:date="2025-04-16T18:39:00Z" w16du:dateUtc="2025-04-16T22:39:00Z">
        <w:r w:rsidRPr="006F7E2A" w:rsidDel="002F5DF1">
          <w:rPr>
            <w:rFonts w:ascii="Times New Roman" w:eastAsia="Times New Roman" w:hAnsi="Times New Roman" w:cs="Times New Roman"/>
            <w:sz w:val="24"/>
            <w:szCs w:val="24"/>
          </w:rPr>
          <w:delText>wildlife health</w:delText>
        </w:r>
      </w:del>
      <w:ins w:id="104" w:author="Montecino, Diego" w:date="2025-04-16T18:39:00Z" w16du:dateUtc="2025-04-16T22:39:00Z">
        <w:r w:rsidR="002F5DF1">
          <w:rPr>
            <w:rFonts w:ascii="Times New Roman" w:eastAsia="Times New Roman" w:hAnsi="Times New Roman" w:cs="Times New Roman"/>
            <w:sz w:val="24"/>
            <w:szCs w:val="24"/>
          </w:rPr>
          <w:t xml:space="preserve">WH </w:t>
        </w:r>
      </w:ins>
      <w:r w:rsidRPr="006F7E2A">
        <w:rPr>
          <w:rFonts w:ascii="Times New Roman" w:eastAsia="Times New Roman" w:hAnsi="Times New Roman" w:cs="Times New Roman"/>
          <w:sz w:val="24"/>
          <w:szCs w:val="24"/>
        </w:rPr>
        <w:t xml:space="preserve"> </w:t>
      </w:r>
      <w:del w:id="105" w:author="EM" w:date="2025-04-16T09:20:00Z">
        <w:r w:rsidRPr="006F7E2A" w:rsidDel="006F7E2A">
          <w:rPr>
            <w:rFonts w:ascii="Times New Roman" w:eastAsia="Times New Roman" w:hAnsi="Times New Roman" w:cs="Times New Roman"/>
            <w:sz w:val="24"/>
            <w:szCs w:val="24"/>
          </w:rPr>
          <w:delText xml:space="preserve">as </w:delText>
        </w:r>
      </w:del>
      <w:r w:rsidRPr="006F7E2A">
        <w:rPr>
          <w:rFonts w:ascii="Times New Roman" w:eastAsia="Times New Roman" w:hAnsi="Times New Roman" w:cs="Times New Roman"/>
          <w:sz w:val="24"/>
          <w:szCs w:val="24"/>
        </w:rPr>
        <w:t>relevant to the conservation goals of PAs</w:t>
      </w:r>
      <w:ins w:id="106" w:author="EM" w:date="2025-04-16T09:21:00Z">
        <w:r w:rsidR="006F7E2A">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&gt;90% of them confirmed that </w:t>
      </w:r>
      <w:ins w:id="107" w:author="Montecino, Diego" w:date="2025-04-16T18:20:00Z" w16du:dateUtc="2025-04-16T22:20:00Z">
        <w:r w:rsidR="00F77DA9">
          <w:rPr>
            <w:rFonts w:ascii="Times New Roman" w:eastAsia="Times New Roman" w:hAnsi="Times New Roman" w:cs="Times New Roman"/>
            <w:sz w:val="24"/>
            <w:szCs w:val="24"/>
          </w:rPr>
          <w:t>u</w:t>
        </w:r>
      </w:ins>
      <w:del w:id="108" w:author="Montecino, Diego" w:date="2025-04-16T18:20:00Z" w16du:dateUtc="2025-04-16T22:20:00Z">
        <w:r w:rsidRPr="006F7E2A" w:rsidDel="00F77DA9">
          <w:rPr>
            <w:rFonts w:ascii="Times New Roman" w:eastAsia="Times New Roman" w:hAnsi="Times New Roman" w:cs="Times New Roman"/>
            <w:sz w:val="24"/>
            <w:szCs w:val="24"/>
          </w:rPr>
          <w:delText>no</w:delText>
        </w:r>
      </w:del>
      <w:r w:rsidRPr="006F7E2A">
        <w:rPr>
          <w:rFonts w:ascii="Times New Roman" w:eastAsia="Times New Roman" w:hAnsi="Times New Roman" w:cs="Times New Roman"/>
          <w:sz w:val="24"/>
          <w:szCs w:val="24"/>
        </w:rPr>
        <w:t>n</w:t>
      </w:r>
      <w:commentRangeStart w:id="109"/>
      <w:del w:id="110" w:author="EM" w:date="2025-04-16T09:21:00Z">
        <w:r w:rsidRPr="006F7E2A" w:rsidDel="006F7E2A">
          <w:rPr>
            <w:rFonts w:ascii="Times New Roman" w:eastAsia="Times New Roman" w:hAnsi="Times New Roman" w:cs="Times New Roman"/>
            <w:sz w:val="24"/>
            <w:szCs w:val="24"/>
          </w:rPr>
          <w:delText>-</w:delText>
        </w:r>
      </w:del>
      <w:commentRangeEnd w:id="109"/>
      <w:r w:rsidR="006F7E2A">
        <w:rPr>
          <w:rStyle w:val="CommentReference"/>
        </w:rPr>
        <w:commentReference w:id="109"/>
      </w:r>
      <w:r w:rsidRPr="006F7E2A">
        <w:rPr>
          <w:rFonts w:ascii="Times New Roman" w:eastAsia="Times New Roman" w:hAnsi="Times New Roman" w:cs="Times New Roman"/>
          <w:sz w:val="24"/>
          <w:szCs w:val="24"/>
        </w:rPr>
        <w:t xml:space="preserve">healthy wildlife </w:t>
      </w:r>
      <w:del w:id="111" w:author="Montecino, Diego" w:date="2025-04-16T17:42:00Z" w16du:dateUtc="2025-04-16T21:42:00Z">
        <w:r w:rsidRPr="006F7E2A" w:rsidDel="00FA6823">
          <w:rPr>
            <w:rFonts w:ascii="Times New Roman" w:eastAsia="Times New Roman" w:hAnsi="Times New Roman" w:cs="Times New Roman"/>
            <w:sz w:val="24"/>
            <w:szCs w:val="24"/>
          </w:rPr>
          <w:delText xml:space="preserve">(injured, sick, and dead) </w:delText>
        </w:r>
      </w:del>
      <w:r w:rsidRPr="006F7E2A">
        <w:rPr>
          <w:rFonts w:ascii="Times New Roman" w:eastAsia="Times New Roman" w:hAnsi="Times New Roman" w:cs="Times New Roman"/>
          <w:sz w:val="24"/>
          <w:szCs w:val="24"/>
        </w:rPr>
        <w:t xml:space="preserve">are encountered. However, &gt;50% and &gt;20% of </w:t>
      </w:r>
      <w:ins w:id="112" w:author="EM" w:date="2025-04-16T09:21:00Z">
        <w:r w:rsidR="006F7E2A">
          <w:rPr>
            <w:rFonts w:ascii="Times New Roman" w:eastAsia="Times New Roman" w:hAnsi="Times New Roman" w:cs="Times New Roman"/>
            <w:sz w:val="24"/>
            <w:szCs w:val="24"/>
          </w:rPr>
          <w:t xml:space="preserve">respondents </w:t>
        </w:r>
      </w:ins>
      <w:del w:id="113" w:author="EM" w:date="2025-04-16T09:21:00Z">
        <w:r w:rsidRPr="006F7E2A" w:rsidDel="006F7E2A">
          <w:rPr>
            <w:rFonts w:ascii="Times New Roman" w:eastAsia="Times New Roman" w:hAnsi="Times New Roman" w:cs="Times New Roman"/>
            <w:sz w:val="24"/>
            <w:szCs w:val="24"/>
          </w:rPr>
          <w:delText xml:space="preserve">protected area data managers </w:delText>
        </w:r>
      </w:del>
      <w:r w:rsidRPr="006F7E2A">
        <w:rPr>
          <w:rFonts w:ascii="Times New Roman" w:eastAsia="Times New Roman" w:hAnsi="Times New Roman" w:cs="Times New Roman"/>
          <w:sz w:val="24"/>
          <w:szCs w:val="24"/>
        </w:rPr>
        <w:t>claimed that injured</w:t>
      </w:r>
      <w:ins w:id="114" w:author="EM" w:date="2025-04-16T09:21:00Z">
        <w:r w:rsidR="006F7E2A">
          <w:rPr>
            <w:rFonts w:ascii="Times New Roman" w:eastAsia="Times New Roman" w:hAnsi="Times New Roman" w:cs="Times New Roman"/>
            <w:sz w:val="24"/>
            <w:szCs w:val="24"/>
          </w:rPr>
          <w:t xml:space="preserve"> or </w:t>
        </w:r>
      </w:ins>
      <w:commentRangeStart w:id="115"/>
      <w:del w:id="116" w:author="EM" w:date="2025-04-16T09:21:00Z">
        <w:r w:rsidRPr="006F7E2A" w:rsidDel="006F7E2A">
          <w:rPr>
            <w:rFonts w:ascii="Times New Roman" w:eastAsia="Times New Roman" w:hAnsi="Times New Roman" w:cs="Times New Roman"/>
            <w:sz w:val="24"/>
            <w:szCs w:val="24"/>
          </w:rPr>
          <w:delText>/</w:delText>
        </w:r>
      </w:del>
      <w:commentRangeEnd w:id="115"/>
      <w:r w:rsidR="006F7E2A">
        <w:rPr>
          <w:rStyle w:val="CommentReference"/>
        </w:rPr>
        <w:commentReference w:id="115"/>
      </w:r>
      <w:r w:rsidRPr="006F7E2A">
        <w:rPr>
          <w:rFonts w:ascii="Times New Roman" w:eastAsia="Times New Roman" w:hAnsi="Times New Roman" w:cs="Times New Roman"/>
          <w:sz w:val="24"/>
          <w:szCs w:val="24"/>
        </w:rPr>
        <w:t xml:space="preserve">sick and dead animals were not recorded, respectively. When these animals were documented, the recording methods and information collected differed. Although </w:t>
      </w:r>
      <w:ins w:id="117" w:author="EM" w:date="2025-04-16T09:22:00Z">
        <w:r w:rsidR="006F7E2A">
          <w:rPr>
            <w:rFonts w:ascii="Times New Roman" w:eastAsia="Times New Roman" w:hAnsi="Times New Roman" w:cs="Times New Roman"/>
            <w:sz w:val="24"/>
            <w:szCs w:val="24"/>
          </w:rPr>
          <w:t xml:space="preserve">respondents considered </w:t>
        </w:r>
      </w:ins>
      <w:r w:rsidRPr="006F7E2A">
        <w:rPr>
          <w:rFonts w:ascii="Times New Roman" w:eastAsia="Times New Roman" w:hAnsi="Times New Roman" w:cs="Times New Roman"/>
          <w:sz w:val="24"/>
          <w:szCs w:val="24"/>
        </w:rPr>
        <w:t xml:space="preserve">domestic animal presence </w:t>
      </w:r>
      <w:del w:id="118" w:author="EM" w:date="2025-04-16T09:22:00Z">
        <w:r w:rsidRPr="006F7E2A" w:rsidDel="006F7E2A">
          <w:rPr>
            <w:rFonts w:ascii="Times New Roman" w:eastAsia="Times New Roman" w:hAnsi="Times New Roman" w:cs="Times New Roman"/>
            <w:sz w:val="24"/>
            <w:szCs w:val="24"/>
          </w:rPr>
          <w:delText xml:space="preserve">was </w:delText>
        </w:r>
      </w:del>
      <w:r w:rsidRPr="006F7E2A">
        <w:rPr>
          <w:rFonts w:ascii="Times New Roman" w:eastAsia="Times New Roman" w:hAnsi="Times New Roman" w:cs="Times New Roman"/>
          <w:sz w:val="24"/>
          <w:szCs w:val="24"/>
        </w:rPr>
        <w:t xml:space="preserve">common and </w:t>
      </w:r>
      <w:del w:id="119" w:author="EM" w:date="2025-04-16T09:22:00Z">
        <w:r w:rsidRPr="006F7E2A" w:rsidDel="006F7E2A">
          <w:rPr>
            <w:rFonts w:ascii="Times New Roman" w:eastAsia="Times New Roman" w:hAnsi="Times New Roman" w:cs="Times New Roman"/>
            <w:sz w:val="24"/>
            <w:szCs w:val="24"/>
          </w:rPr>
          <w:delText xml:space="preserve">considered </w:delText>
        </w:r>
      </w:del>
      <w:r w:rsidRPr="006F7E2A">
        <w:rPr>
          <w:rFonts w:ascii="Times New Roman" w:eastAsia="Times New Roman" w:hAnsi="Times New Roman" w:cs="Times New Roman"/>
          <w:sz w:val="24"/>
          <w:szCs w:val="24"/>
        </w:rPr>
        <w:t xml:space="preserve">a conservation concern, these animals and their health </w:t>
      </w:r>
      <w:r w:rsidRPr="00FA6823">
        <w:rPr>
          <w:rFonts w:ascii="Times New Roman" w:eastAsia="Times New Roman" w:hAnsi="Times New Roman" w:cs="Times New Roman"/>
          <w:sz w:val="24"/>
          <w:szCs w:val="24"/>
          <w:highlight w:val="yellow"/>
        </w:rPr>
        <w:t xml:space="preserve">status were </w:t>
      </w:r>
      <w:commentRangeStart w:id="120"/>
      <w:r w:rsidRPr="00FA6823">
        <w:rPr>
          <w:rFonts w:ascii="Times New Roman" w:eastAsia="Times New Roman" w:hAnsi="Times New Roman" w:cs="Times New Roman"/>
          <w:sz w:val="24"/>
          <w:szCs w:val="24"/>
          <w:highlight w:val="yellow"/>
        </w:rPr>
        <w:t xml:space="preserve">not always </w:t>
      </w:r>
      <w:commentRangeEnd w:id="120"/>
      <w:r w:rsidR="006F7E2A" w:rsidRPr="00FA6823">
        <w:rPr>
          <w:rStyle w:val="CommentReference"/>
          <w:highlight w:val="yellow"/>
        </w:rPr>
        <w:commentReference w:id="120"/>
      </w:r>
      <w:r w:rsidRPr="00FA6823">
        <w:rPr>
          <w:rFonts w:ascii="Times New Roman" w:eastAsia="Times New Roman" w:hAnsi="Times New Roman" w:cs="Times New Roman"/>
          <w:sz w:val="24"/>
          <w:szCs w:val="24"/>
          <w:highlight w:val="yellow"/>
        </w:rPr>
        <w:t>recorded</w:t>
      </w:r>
      <w:r w:rsidRPr="006F7E2A">
        <w:rPr>
          <w:rFonts w:ascii="Times New Roman" w:eastAsia="Times New Roman" w:hAnsi="Times New Roman" w:cs="Times New Roman"/>
          <w:sz w:val="24"/>
          <w:szCs w:val="24"/>
        </w:rPr>
        <w:t>. Health data were often stored in a database, but paper forms and spreadsheets were also used.</w:t>
      </w:r>
      <w:r w:rsid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sz w:val="24"/>
          <w:szCs w:val="24"/>
        </w:rPr>
        <w:t>Responses suggest</w:t>
      </w:r>
      <w:ins w:id="121" w:author="EM" w:date="2025-04-16T09:23:00Z">
        <w:r w:rsidR="006F7E2A">
          <w:rPr>
            <w:rFonts w:ascii="Times New Roman" w:eastAsia="Times New Roman" w:hAnsi="Times New Roman" w:cs="Times New Roman"/>
            <w:sz w:val="24"/>
            <w:szCs w:val="24"/>
          </w:rPr>
          <w:t>ed</w:t>
        </w:r>
      </w:ins>
      <w:r w:rsidRPr="006F7E2A">
        <w:rPr>
          <w:rFonts w:ascii="Times New Roman" w:eastAsia="Times New Roman" w:hAnsi="Times New Roman" w:cs="Times New Roman"/>
          <w:sz w:val="24"/>
          <w:szCs w:val="24"/>
        </w:rPr>
        <w:t xml:space="preserve"> that valuable syndromic </w:t>
      </w:r>
      <w:del w:id="122" w:author="Montecino, Diego" w:date="2025-04-16T18:39:00Z" w16du:dateUtc="2025-04-16T22:39:00Z">
        <w:r w:rsidRPr="006F7E2A" w:rsidDel="002F5DF1">
          <w:rPr>
            <w:rFonts w:ascii="Times New Roman" w:eastAsia="Times New Roman" w:hAnsi="Times New Roman" w:cs="Times New Roman"/>
            <w:sz w:val="24"/>
            <w:szCs w:val="24"/>
          </w:rPr>
          <w:delText>wildlife health</w:delText>
        </w:r>
      </w:del>
      <w:ins w:id="123" w:author="Montecino, Diego" w:date="2025-04-16T18:39:00Z" w16du:dateUtc="2025-04-16T22:39:00Z">
        <w:r w:rsidR="002F5DF1">
          <w:rPr>
            <w:rFonts w:ascii="Times New Roman" w:eastAsia="Times New Roman" w:hAnsi="Times New Roman" w:cs="Times New Roman"/>
            <w:sz w:val="24"/>
            <w:szCs w:val="24"/>
          </w:rPr>
          <w:t>WH</w:t>
        </w:r>
      </w:ins>
      <w:r w:rsidRPr="006F7E2A">
        <w:rPr>
          <w:rFonts w:ascii="Times New Roman" w:eastAsia="Times New Roman" w:hAnsi="Times New Roman" w:cs="Times New Roman"/>
          <w:sz w:val="24"/>
          <w:szCs w:val="24"/>
        </w:rPr>
        <w:t xml:space="preserve"> surveillance data from </w:t>
      </w:r>
      <w:del w:id="124" w:author="EM" w:date="2025-04-16T09:23:00Z">
        <w:r w:rsidRPr="006F7E2A" w:rsidDel="006F7E2A">
          <w:rPr>
            <w:rFonts w:ascii="Times New Roman" w:eastAsia="Times New Roman" w:hAnsi="Times New Roman" w:cs="Times New Roman"/>
            <w:sz w:val="24"/>
            <w:szCs w:val="24"/>
          </w:rPr>
          <w:delText xml:space="preserve">protected areas </w:delText>
        </w:r>
      </w:del>
      <w:ins w:id="125" w:author="EM" w:date="2025-04-16T09:23:00Z">
        <w:r w:rsidR="006F7E2A">
          <w:rPr>
            <w:rFonts w:ascii="Times New Roman" w:eastAsia="Times New Roman" w:hAnsi="Times New Roman" w:cs="Times New Roman"/>
            <w:sz w:val="24"/>
            <w:szCs w:val="24"/>
          </w:rPr>
          <w:t xml:space="preserve">PAs </w:t>
        </w:r>
      </w:ins>
      <w:r w:rsidRPr="006F7E2A">
        <w:rPr>
          <w:rFonts w:ascii="Times New Roman" w:eastAsia="Times New Roman" w:hAnsi="Times New Roman" w:cs="Times New Roman"/>
          <w:sz w:val="24"/>
          <w:szCs w:val="24"/>
        </w:rPr>
        <w:t xml:space="preserve">are </w:t>
      </w:r>
      <w:ins w:id="126" w:author="Montecino, Diego" w:date="2025-04-16T17:44:00Z" w16du:dateUtc="2025-04-16T21:44:00Z">
        <w:r w:rsidR="00FA6823">
          <w:rPr>
            <w:rFonts w:ascii="Times New Roman" w:eastAsia="Times New Roman" w:hAnsi="Times New Roman" w:cs="Times New Roman"/>
            <w:sz w:val="24"/>
            <w:szCs w:val="24"/>
          </w:rPr>
          <w:t xml:space="preserve">not collected or </w:t>
        </w:r>
      </w:ins>
      <w:del w:id="127" w:author="Montecino, Diego" w:date="2025-04-16T17:44:00Z" w16du:dateUtc="2025-04-16T21:44:00Z">
        <w:r w:rsidRPr="006F7E2A" w:rsidDel="00FA6823">
          <w:rPr>
            <w:rFonts w:ascii="Times New Roman" w:eastAsia="Times New Roman" w:hAnsi="Times New Roman" w:cs="Times New Roman"/>
            <w:sz w:val="24"/>
            <w:szCs w:val="24"/>
          </w:rPr>
          <w:delText xml:space="preserve">being </w:delText>
        </w:r>
      </w:del>
      <w:commentRangeStart w:id="128"/>
      <w:r w:rsidRPr="006F7E2A">
        <w:rPr>
          <w:rFonts w:ascii="Times New Roman" w:eastAsia="Times New Roman" w:hAnsi="Times New Roman" w:cs="Times New Roman"/>
          <w:sz w:val="24"/>
          <w:szCs w:val="24"/>
        </w:rPr>
        <w:t>lost due to</w:t>
      </w:r>
      <w:del w:id="129" w:author="Montecino, Diego" w:date="2025-04-16T17:44:00Z" w16du:dateUtc="2025-04-16T21:44:00Z">
        <w:r w:rsidRPr="006F7E2A" w:rsidDel="00FA6823">
          <w:rPr>
            <w:rFonts w:ascii="Times New Roman" w:eastAsia="Times New Roman" w:hAnsi="Times New Roman" w:cs="Times New Roman"/>
            <w:sz w:val="24"/>
            <w:szCs w:val="24"/>
          </w:rPr>
          <w:delText xml:space="preserve"> non-collection </w:delText>
        </w:r>
        <w:commentRangeEnd w:id="128"/>
        <w:r w:rsidR="006F7E2A" w:rsidDel="00FA6823">
          <w:rPr>
            <w:rStyle w:val="CommentReference"/>
          </w:rPr>
          <w:commentReference w:id="128"/>
        </w:r>
        <w:r w:rsidRPr="006F7E2A" w:rsidDel="00FA6823">
          <w:rPr>
            <w:rFonts w:ascii="Times New Roman" w:eastAsia="Times New Roman" w:hAnsi="Times New Roman" w:cs="Times New Roman"/>
            <w:sz w:val="24"/>
            <w:szCs w:val="24"/>
          </w:rPr>
          <w:delText>or</w:delText>
        </w:r>
      </w:del>
      <w:r w:rsidRPr="006F7E2A">
        <w:rPr>
          <w:rFonts w:ascii="Times New Roman" w:eastAsia="Times New Roman" w:hAnsi="Times New Roman" w:cs="Times New Roman"/>
          <w:sz w:val="24"/>
          <w:szCs w:val="24"/>
        </w:rPr>
        <w:t xml:space="preserve"> inadequate management and their value could be limited by </w:t>
      </w:r>
      <w:ins w:id="130" w:author="EM" w:date="2025-04-16T09:24:00Z">
        <w:r w:rsidR="00140489">
          <w:rPr>
            <w:rFonts w:ascii="Times New Roman" w:eastAsia="Times New Roman" w:hAnsi="Times New Roman" w:cs="Times New Roman"/>
            <w:sz w:val="24"/>
            <w:szCs w:val="24"/>
          </w:rPr>
          <w:t xml:space="preserve">a lack of </w:t>
        </w:r>
      </w:ins>
      <w:del w:id="131" w:author="EM" w:date="2025-04-16T09:24:00Z">
        <w:r w:rsidRPr="006F7E2A" w:rsidDel="00140489">
          <w:rPr>
            <w:rFonts w:ascii="Times New Roman" w:eastAsia="Times New Roman" w:hAnsi="Times New Roman" w:cs="Times New Roman"/>
            <w:sz w:val="24"/>
            <w:szCs w:val="24"/>
          </w:rPr>
          <w:delText>un</w:delText>
        </w:r>
      </w:del>
      <w:r w:rsidRPr="006F7E2A">
        <w:rPr>
          <w:rFonts w:ascii="Times New Roman" w:eastAsia="Times New Roman" w:hAnsi="Times New Roman" w:cs="Times New Roman"/>
          <w:sz w:val="24"/>
          <w:szCs w:val="24"/>
        </w:rPr>
        <w:t>standardized recording</w:t>
      </w:r>
      <w:ins w:id="132" w:author="EM" w:date="2025-04-16T09:24:00Z">
        <w:r w:rsidR="00140489">
          <w:rPr>
            <w:rFonts w:ascii="Times New Roman" w:eastAsia="Times New Roman" w:hAnsi="Times New Roman" w:cs="Times New Roman"/>
            <w:sz w:val="24"/>
            <w:szCs w:val="24"/>
          </w:rPr>
          <w:t xml:space="preserve"> protocols</w:t>
        </w:r>
      </w:ins>
      <w:r w:rsidRPr="006F7E2A">
        <w:rPr>
          <w:rFonts w:ascii="Times New Roman" w:eastAsia="Times New Roman" w:hAnsi="Times New Roman" w:cs="Times New Roman"/>
          <w:sz w:val="24"/>
          <w:szCs w:val="24"/>
        </w:rPr>
        <w:t xml:space="preserve">. </w:t>
      </w:r>
      <w:commentRangeStart w:id="133"/>
      <w:r w:rsidRPr="00FA6823">
        <w:rPr>
          <w:rFonts w:ascii="Times New Roman" w:eastAsia="Times New Roman" w:hAnsi="Times New Roman" w:cs="Times New Roman"/>
          <w:strike/>
          <w:sz w:val="24"/>
          <w:szCs w:val="24"/>
        </w:rPr>
        <w:t xml:space="preserve">Rangers </w:t>
      </w:r>
      <w:commentRangeEnd w:id="133"/>
      <w:r w:rsidR="00140489" w:rsidRPr="00FA6823">
        <w:rPr>
          <w:rStyle w:val="CommentReference"/>
          <w:strike/>
        </w:rPr>
        <w:commentReference w:id="133"/>
      </w:r>
      <w:r w:rsidRPr="00FA6823">
        <w:rPr>
          <w:rFonts w:ascii="Times New Roman" w:eastAsia="Times New Roman" w:hAnsi="Times New Roman" w:cs="Times New Roman"/>
          <w:strike/>
          <w:sz w:val="24"/>
          <w:szCs w:val="24"/>
        </w:rPr>
        <w:t xml:space="preserve">could become a globally distributed </w:t>
      </w:r>
      <w:ins w:id="134" w:author="EM" w:date="2025-04-16T09:27:00Z">
        <w:r w:rsidR="00140489" w:rsidRPr="00FA6823">
          <w:rPr>
            <w:rFonts w:ascii="Times New Roman" w:eastAsia="Times New Roman" w:hAnsi="Times New Roman" w:cs="Times New Roman"/>
            <w:strike/>
            <w:sz w:val="24"/>
            <w:szCs w:val="24"/>
          </w:rPr>
          <w:t>o</w:t>
        </w:r>
      </w:ins>
      <w:del w:id="135" w:author="EM" w:date="2025-04-16T09:27:00Z">
        <w:r w:rsidRPr="00FA6823" w:rsidDel="00140489">
          <w:rPr>
            <w:rFonts w:ascii="Times New Roman" w:eastAsia="Times New Roman" w:hAnsi="Times New Roman" w:cs="Times New Roman"/>
            <w:strike/>
            <w:sz w:val="24"/>
            <w:szCs w:val="24"/>
          </w:rPr>
          <w:delText>“O</w:delText>
        </w:r>
      </w:del>
      <w:r w:rsidRPr="00FA6823">
        <w:rPr>
          <w:rFonts w:ascii="Times New Roman" w:eastAsia="Times New Roman" w:hAnsi="Times New Roman" w:cs="Times New Roman"/>
          <w:strike/>
          <w:sz w:val="24"/>
          <w:szCs w:val="24"/>
        </w:rPr>
        <w:t xml:space="preserve">ne </w:t>
      </w:r>
      <w:ins w:id="136" w:author="EM" w:date="2025-04-16T09:27:00Z">
        <w:r w:rsidR="00140489" w:rsidRPr="00FA6823">
          <w:rPr>
            <w:rFonts w:ascii="Times New Roman" w:eastAsia="Times New Roman" w:hAnsi="Times New Roman" w:cs="Times New Roman"/>
            <w:strike/>
            <w:sz w:val="24"/>
            <w:szCs w:val="24"/>
          </w:rPr>
          <w:t>h</w:t>
        </w:r>
      </w:ins>
      <w:del w:id="137" w:author="EM" w:date="2025-04-16T09:27:00Z">
        <w:r w:rsidRPr="00FA6823" w:rsidDel="00140489">
          <w:rPr>
            <w:rFonts w:ascii="Times New Roman" w:eastAsia="Times New Roman" w:hAnsi="Times New Roman" w:cs="Times New Roman"/>
            <w:strike/>
            <w:sz w:val="24"/>
            <w:szCs w:val="24"/>
          </w:rPr>
          <w:delText>H</w:delText>
        </w:r>
      </w:del>
      <w:r w:rsidRPr="00FA6823">
        <w:rPr>
          <w:rFonts w:ascii="Times New Roman" w:eastAsia="Times New Roman" w:hAnsi="Times New Roman" w:cs="Times New Roman"/>
          <w:strike/>
          <w:sz w:val="24"/>
          <w:szCs w:val="24"/>
        </w:rPr>
        <w:t>ealth workforce</w:t>
      </w:r>
      <w:del w:id="138" w:author="EM" w:date="2025-04-16T09:27:00Z">
        <w:r w:rsidRPr="00FA6823" w:rsidDel="00140489">
          <w:rPr>
            <w:rFonts w:ascii="Times New Roman" w:eastAsia="Times New Roman" w:hAnsi="Times New Roman" w:cs="Times New Roman"/>
            <w:strike/>
            <w:sz w:val="24"/>
            <w:szCs w:val="24"/>
          </w:rPr>
          <w:delText>”</w:delText>
        </w:r>
      </w:del>
      <w:r w:rsidRPr="00FA6823">
        <w:rPr>
          <w:rFonts w:ascii="Times New Roman" w:eastAsia="Times New Roman" w:hAnsi="Times New Roman" w:cs="Times New Roman"/>
          <w:strike/>
          <w:sz w:val="24"/>
          <w:szCs w:val="24"/>
        </w:rPr>
        <w:t xml:space="preserve"> but </w:t>
      </w:r>
      <w:del w:id="139" w:author="EM" w:date="2025-04-16T09:27:00Z">
        <w:r w:rsidRPr="00FA6823" w:rsidDel="00140489">
          <w:rPr>
            <w:rFonts w:ascii="Times New Roman" w:eastAsia="Times New Roman" w:hAnsi="Times New Roman" w:cs="Times New Roman"/>
            <w:strike/>
            <w:sz w:val="24"/>
            <w:szCs w:val="24"/>
          </w:rPr>
          <w:delText xml:space="preserve">these </w:delText>
        </w:r>
      </w:del>
      <w:ins w:id="140" w:author="EM" w:date="2025-04-16T09:27:00Z">
        <w:r w:rsidR="00140489" w:rsidRPr="00FA6823">
          <w:rPr>
            <w:rFonts w:ascii="Times New Roman" w:eastAsia="Times New Roman" w:hAnsi="Times New Roman" w:cs="Times New Roman"/>
            <w:strike/>
            <w:sz w:val="24"/>
            <w:szCs w:val="24"/>
          </w:rPr>
          <w:t xml:space="preserve">data-collection </w:t>
        </w:r>
      </w:ins>
      <w:r w:rsidRPr="00FA6823">
        <w:rPr>
          <w:rFonts w:ascii="Times New Roman" w:eastAsia="Times New Roman" w:hAnsi="Times New Roman" w:cs="Times New Roman"/>
          <w:strike/>
          <w:sz w:val="24"/>
          <w:szCs w:val="24"/>
        </w:rPr>
        <w:t>flaws must be addressed first.</w:t>
      </w:r>
    </w:p>
    <w:p w14:paraId="791ADF5A" w14:textId="77777777" w:rsidR="006F7E2A" w:rsidRDefault="006F7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ype="page"/>
      </w:r>
    </w:p>
    <w:p w14:paraId="16F78299"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lastRenderedPageBreak/>
        <w:t>Introduction</w:t>
      </w:r>
    </w:p>
    <w:p w14:paraId="3059E7A6" w14:textId="145C574E"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Protected areas (PAs) safeguard intact landscapes, conserving diverse wildlife and flora, and preserve essential ecosystem services while supporting local communities. However, they are increasingly threatened by anthropogenic pressures. Human encroachment and land-use change </w:t>
      </w:r>
      <w:r w:rsidRPr="006F7E2A">
        <w:rPr>
          <w:rFonts w:ascii="Times New Roman" w:eastAsia="Times New Roman" w:hAnsi="Times New Roman" w:cs="Times New Roman"/>
          <w:color w:val="000000"/>
          <w:sz w:val="24"/>
          <w:szCs w:val="24"/>
        </w:rPr>
        <w:t>(Laurance et al. 2012; Vicente et al. 2021; Meng et al. 2023)</w:t>
      </w:r>
      <w:r w:rsidRPr="006F7E2A">
        <w:rPr>
          <w:rFonts w:ascii="Times New Roman" w:eastAsia="Times New Roman" w:hAnsi="Times New Roman" w:cs="Times New Roman"/>
          <w:sz w:val="24"/>
          <w:szCs w:val="24"/>
        </w:rPr>
        <w:t xml:space="preserve"> drive resource extraction, pollution, </w:t>
      </w:r>
      <w:del w:id="141" w:author="EM" w:date="2025-04-16T13:42:00Z">
        <w:r w:rsidRPr="006F7E2A" w:rsidDel="00F652FF">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creation of human-wildlife-livestock interfaces, and ecosystem degradation </w:t>
      </w:r>
      <w:r w:rsidRPr="006F7E2A">
        <w:rPr>
          <w:rFonts w:ascii="Times New Roman" w:eastAsia="Times New Roman" w:hAnsi="Times New Roman" w:cs="Times New Roman"/>
          <w:color w:val="000000"/>
          <w:sz w:val="24"/>
          <w:szCs w:val="24"/>
        </w:rPr>
        <w:t>(Plowright et al. 2021; Vicente et al. 2021; Reaser et al. 2023)</w:t>
      </w:r>
      <w:r w:rsidRPr="006F7E2A">
        <w:rPr>
          <w:rFonts w:ascii="Times New Roman" w:eastAsia="Times New Roman" w:hAnsi="Times New Roman" w:cs="Times New Roman"/>
          <w:sz w:val="24"/>
          <w:szCs w:val="24"/>
        </w:rPr>
        <w:t xml:space="preserve">. These processes expose wildlife to physical (e.g., snaring), chemical (e.g., toxins), and biological (e.g., pathogens) hazards </w:t>
      </w:r>
      <w:del w:id="142" w:author="EM" w:date="2025-04-16T13:42:00Z">
        <w:r w:rsidRPr="006F7E2A" w:rsidDel="00F652FF">
          <w:rPr>
            <w:rFonts w:ascii="Times New Roman" w:eastAsia="Times New Roman" w:hAnsi="Times New Roman" w:cs="Times New Roman"/>
            <w:sz w:val="24"/>
            <w:szCs w:val="24"/>
          </w:rPr>
          <w:delText xml:space="preserve">with the capacity to impact </w:delText>
        </w:r>
      </w:del>
      <w:ins w:id="143" w:author="EM" w:date="2025-04-16T13:42:00Z">
        <w:r>
          <w:rPr>
            <w:rFonts w:ascii="Times New Roman" w:eastAsia="Times New Roman" w:hAnsi="Times New Roman" w:cs="Times New Roman"/>
            <w:sz w:val="24"/>
            <w:szCs w:val="24"/>
          </w:rPr>
          <w:t xml:space="preserve">and can negatively </w:t>
        </w:r>
        <w:del w:id="144" w:author="Montecino, Diego" w:date="2025-04-16T17:46:00Z" w16du:dateUtc="2025-04-16T21:46:00Z">
          <w:r w:rsidDel="00FA682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affect </w:t>
        </w:r>
      </w:ins>
      <w:r w:rsidRPr="006F7E2A">
        <w:rPr>
          <w:rFonts w:ascii="Times New Roman" w:eastAsia="Times New Roman" w:hAnsi="Times New Roman" w:cs="Times New Roman"/>
          <w:sz w:val="24"/>
          <w:szCs w:val="24"/>
        </w:rPr>
        <w:t xml:space="preserve">biodiversity conservation and global health </w:t>
      </w:r>
      <w:r w:rsidRPr="006F7E2A">
        <w:rPr>
          <w:rFonts w:ascii="Times New Roman" w:eastAsia="Times New Roman" w:hAnsi="Times New Roman" w:cs="Times New Roman"/>
          <w:color w:val="000000"/>
          <w:sz w:val="24"/>
          <w:szCs w:val="24"/>
        </w:rPr>
        <w:t>(De Vos et al. 2016; Wolf et al. 2019; Machalaba et al. 2020; Hacon et al. 2020; Porco et al. 2023; Groenenberg et al. 2023)</w:t>
      </w:r>
      <w:r w:rsidRPr="006F7E2A">
        <w:rPr>
          <w:rFonts w:ascii="Times New Roman" w:eastAsia="Times New Roman" w:hAnsi="Times New Roman" w:cs="Times New Roman"/>
          <w:sz w:val="24"/>
          <w:szCs w:val="24"/>
        </w:rPr>
        <w:t>.</w:t>
      </w:r>
    </w:p>
    <w:p w14:paraId="04188A66" w14:textId="23DCBE95"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Wildlife health (WH) monitoring, which involves tracking diseases, pathogens, and toxic agents in wild</w:t>
      </w:r>
      <w:ins w:id="145" w:author="EM" w:date="2025-04-16T13:44:00Z">
        <w:r>
          <w:rPr>
            <w:rFonts w:ascii="Times New Roman" w:eastAsia="Times New Roman" w:hAnsi="Times New Roman" w:cs="Times New Roman"/>
            <w:sz w:val="24"/>
            <w:szCs w:val="24"/>
          </w:rPr>
          <w:t xml:space="preserve"> animal </w:t>
        </w:r>
      </w:ins>
      <w:del w:id="146" w:author="EM" w:date="2025-04-16T13:44:00Z">
        <w:r w:rsidRPr="006F7E2A" w:rsidDel="00F652FF">
          <w:rPr>
            <w:rFonts w:ascii="Times New Roman" w:eastAsia="Times New Roman" w:hAnsi="Times New Roman" w:cs="Times New Roman"/>
            <w:sz w:val="24"/>
            <w:szCs w:val="24"/>
          </w:rPr>
          <w:delText>life</w:delText>
        </w:r>
      </w:del>
      <w:r w:rsidRPr="006F7E2A">
        <w:rPr>
          <w:rFonts w:ascii="Times New Roman" w:eastAsia="Times New Roman" w:hAnsi="Times New Roman" w:cs="Times New Roman"/>
          <w:sz w:val="24"/>
          <w:szCs w:val="24"/>
        </w:rPr>
        <w:t xml:space="preserve"> populations </w:t>
      </w:r>
      <w:r w:rsidRPr="006F7E2A">
        <w:rPr>
          <w:rFonts w:ascii="Times New Roman" w:eastAsia="Times New Roman" w:hAnsi="Times New Roman" w:cs="Times New Roman"/>
          <w:color w:val="000000"/>
          <w:sz w:val="24"/>
          <w:szCs w:val="24"/>
        </w:rPr>
        <w:t>(World Organisation for Animal Health &amp; International Union Conservation of Nature 2024)</w:t>
      </w:r>
      <w:r w:rsidRPr="006F7E2A">
        <w:rPr>
          <w:rFonts w:ascii="Times New Roman" w:eastAsia="Times New Roman" w:hAnsi="Times New Roman" w:cs="Times New Roman"/>
          <w:sz w:val="24"/>
          <w:szCs w:val="24"/>
        </w:rPr>
        <w:t xml:space="preserve"> facilitates </w:t>
      </w:r>
      <w:del w:id="147" w:author="EM" w:date="2025-04-16T13:44:00Z">
        <w:r w:rsidRPr="006F7E2A" w:rsidDel="00F652FF">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early detection of exposure and disease, enables rapid response to mitigate risks and adverse outcomes, and supports the evaluation of health management strategies </w:t>
      </w:r>
      <w:r w:rsidRPr="006F7E2A">
        <w:rPr>
          <w:rFonts w:ascii="Times New Roman" w:eastAsia="Times New Roman" w:hAnsi="Times New Roman" w:cs="Times New Roman"/>
          <w:color w:val="000000"/>
          <w:sz w:val="24"/>
          <w:szCs w:val="24"/>
        </w:rPr>
        <w:t xml:space="preserve">(Woods et al. 2019; Machalaba et al. 2021; One Health High-Level Expert Panel </w:t>
      </w:r>
      <w:ins w:id="148" w:author="EM" w:date="2025-04-16T13:45:00Z">
        <w:r>
          <w:rPr>
            <w:rFonts w:ascii="Times New Roman" w:eastAsia="Times New Roman" w:hAnsi="Times New Roman" w:cs="Times New Roman"/>
            <w:color w:val="000000"/>
            <w:sz w:val="24"/>
            <w:szCs w:val="24"/>
          </w:rPr>
          <w:t>[</w:t>
        </w:r>
      </w:ins>
      <w:del w:id="149" w:author="EM" w:date="2025-04-16T13:45:00Z">
        <w:r w:rsidRPr="006F7E2A" w:rsidDel="00F652FF">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OHHLEP</w:t>
      </w:r>
      <w:ins w:id="150" w:author="EM" w:date="2025-04-16T13:45:00Z">
        <w:r>
          <w:rPr>
            <w:rFonts w:ascii="Times New Roman" w:eastAsia="Times New Roman" w:hAnsi="Times New Roman" w:cs="Times New Roman"/>
            <w:color w:val="000000"/>
            <w:sz w:val="24"/>
            <w:szCs w:val="24"/>
          </w:rPr>
          <w:t>]</w:t>
        </w:r>
      </w:ins>
      <w:del w:id="151" w:author="EM" w:date="2025-04-16T13:45:00Z">
        <w:r w:rsidRPr="006F7E2A" w:rsidDel="00F652FF">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et al. 2022; Porco et al. 2023; Elnaiem et al. 2023; Vora et al. 2023; Thompson et al. 2024)</w:t>
      </w:r>
      <w:r w:rsidRPr="006F7E2A">
        <w:rPr>
          <w:rFonts w:ascii="Times New Roman" w:eastAsia="Times New Roman" w:hAnsi="Times New Roman" w:cs="Times New Roman"/>
          <w:sz w:val="24"/>
          <w:szCs w:val="24"/>
        </w:rPr>
        <w:t xml:space="preserve">. The </w:t>
      </w:r>
      <w:ins w:id="152" w:author="Montecino, Diego" w:date="2025-04-16T17:47:00Z" w16du:dateUtc="2025-04-16T21:47:00Z">
        <w:r w:rsidR="00FA6823">
          <w:rPr>
            <w:rFonts w:ascii="Times New Roman" w:eastAsia="Times New Roman" w:hAnsi="Times New Roman" w:cs="Times New Roman"/>
            <w:sz w:val="24"/>
            <w:szCs w:val="24"/>
          </w:rPr>
          <w:t>O</w:t>
        </w:r>
      </w:ins>
      <w:commentRangeStart w:id="153"/>
      <w:commentRangeStart w:id="154"/>
      <w:del w:id="155" w:author="Montecino, Diego" w:date="2025-04-16T17:47:00Z" w16du:dateUtc="2025-04-16T21:47:00Z">
        <w:r w:rsidRPr="006F7E2A" w:rsidDel="00FA6823">
          <w:rPr>
            <w:rFonts w:ascii="Times New Roman" w:eastAsia="Times New Roman" w:hAnsi="Times New Roman" w:cs="Times New Roman"/>
            <w:sz w:val="24"/>
            <w:szCs w:val="24"/>
          </w:rPr>
          <w:delText>o</w:delText>
        </w:r>
      </w:del>
      <w:r w:rsidRPr="006F7E2A">
        <w:rPr>
          <w:rFonts w:ascii="Times New Roman" w:eastAsia="Times New Roman" w:hAnsi="Times New Roman" w:cs="Times New Roman"/>
          <w:sz w:val="24"/>
          <w:szCs w:val="24"/>
        </w:rPr>
        <w:t>ne</w:t>
      </w:r>
      <w:commentRangeEnd w:id="153"/>
      <w:r>
        <w:rPr>
          <w:rStyle w:val="CommentReference"/>
        </w:rPr>
        <w:commentReference w:id="153"/>
      </w:r>
      <w:r w:rsidRPr="006F7E2A">
        <w:rPr>
          <w:rFonts w:ascii="Times New Roman" w:eastAsia="Times New Roman" w:hAnsi="Times New Roman" w:cs="Times New Roman"/>
          <w:sz w:val="24"/>
          <w:szCs w:val="24"/>
        </w:rPr>
        <w:t xml:space="preserve"> </w:t>
      </w:r>
      <w:ins w:id="156" w:author="Montecino, Diego" w:date="2025-04-16T17:47:00Z" w16du:dateUtc="2025-04-16T21:47:00Z">
        <w:r w:rsidR="00FA6823">
          <w:rPr>
            <w:rFonts w:ascii="Times New Roman" w:eastAsia="Times New Roman" w:hAnsi="Times New Roman" w:cs="Times New Roman"/>
            <w:sz w:val="24"/>
            <w:szCs w:val="24"/>
          </w:rPr>
          <w:t>H</w:t>
        </w:r>
      </w:ins>
      <w:del w:id="157" w:author="Montecino, Diego" w:date="2025-04-16T17:47:00Z" w16du:dateUtc="2025-04-16T21:47:00Z">
        <w:r w:rsidRPr="006F7E2A" w:rsidDel="00FA6823">
          <w:rPr>
            <w:rFonts w:ascii="Times New Roman" w:eastAsia="Times New Roman" w:hAnsi="Times New Roman" w:cs="Times New Roman"/>
            <w:sz w:val="24"/>
            <w:szCs w:val="24"/>
          </w:rPr>
          <w:delText>h</w:delText>
        </w:r>
      </w:del>
      <w:r w:rsidRPr="006F7E2A">
        <w:rPr>
          <w:rFonts w:ascii="Times New Roman" w:eastAsia="Times New Roman" w:hAnsi="Times New Roman" w:cs="Times New Roman"/>
          <w:sz w:val="24"/>
          <w:szCs w:val="24"/>
        </w:rPr>
        <w:t xml:space="preserve">ealth </w:t>
      </w:r>
      <w:commentRangeEnd w:id="154"/>
      <w:r>
        <w:rPr>
          <w:rStyle w:val="CommentReference"/>
        </w:rPr>
        <w:commentReference w:id="154"/>
      </w:r>
      <w:del w:id="158" w:author="EM" w:date="2025-04-16T13:52:00Z">
        <w:r w:rsidRPr="006F7E2A" w:rsidDel="00F652FF">
          <w:rPr>
            <w:rFonts w:ascii="Times New Roman" w:eastAsia="Times New Roman" w:hAnsi="Times New Roman" w:cs="Times New Roman"/>
            <w:sz w:val="24"/>
            <w:szCs w:val="24"/>
          </w:rPr>
          <w:delText xml:space="preserve">(OH) </w:delText>
        </w:r>
      </w:del>
      <w:ins w:id="159" w:author="EM" w:date="2025-04-16T13:52: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approach recognizes that the health of animals</w:t>
      </w:r>
      <w:ins w:id="160" w:author="EM" w:date="2025-04-16T13:45:00Z">
        <w:r>
          <w:rPr>
            <w:rFonts w:ascii="Times New Roman" w:eastAsia="Times New Roman" w:hAnsi="Times New Roman" w:cs="Times New Roman"/>
            <w:sz w:val="24"/>
            <w:szCs w:val="24"/>
          </w:rPr>
          <w:t xml:space="preserve"> and</w:t>
        </w:r>
      </w:ins>
      <w:del w:id="161" w:author="EM" w:date="2025-04-16T13:4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humans</w:t>
      </w:r>
      <w:del w:id="162" w:author="EM" w:date="2025-04-16T13:4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w:t>
      </w:r>
      <w:ins w:id="163" w:author="EM" w:date="2025-04-16T13:45:00Z">
        <w:r>
          <w:rPr>
            <w:rFonts w:ascii="Times New Roman" w:eastAsia="Times New Roman" w:hAnsi="Times New Roman" w:cs="Times New Roman"/>
            <w:sz w:val="24"/>
            <w:szCs w:val="24"/>
          </w:rPr>
          <w:t xml:space="preserve">the functioning of </w:t>
        </w:r>
      </w:ins>
      <w:r w:rsidRPr="006F7E2A">
        <w:rPr>
          <w:rFonts w:ascii="Times New Roman" w:eastAsia="Times New Roman" w:hAnsi="Times New Roman" w:cs="Times New Roman"/>
          <w:sz w:val="24"/>
          <w:szCs w:val="24"/>
        </w:rPr>
        <w:t xml:space="preserve">their shared environment are deeply interconnected </w:t>
      </w:r>
      <w:r w:rsidRPr="006F7E2A">
        <w:rPr>
          <w:rFonts w:ascii="Times New Roman" w:eastAsia="Times New Roman" w:hAnsi="Times New Roman" w:cs="Times New Roman"/>
          <w:color w:val="000000"/>
          <w:sz w:val="24"/>
          <w:szCs w:val="24"/>
        </w:rPr>
        <w:t>(Machalaba et al. 2021; OHHLEP et al. 2022; World Organization for Animal Health 2023)</w:t>
      </w:r>
      <w:r w:rsidRPr="006F7E2A">
        <w:rPr>
          <w:rFonts w:ascii="Times New Roman" w:eastAsia="Times New Roman" w:hAnsi="Times New Roman" w:cs="Times New Roman"/>
          <w:sz w:val="24"/>
          <w:szCs w:val="24"/>
        </w:rPr>
        <w:t>. As a result, WH monitoring is essential for biodiversity conservation and for safeguarding human and animal health.</w:t>
      </w:r>
    </w:p>
    <w:p w14:paraId="3C821C48" w14:textId="5A02BEFF"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Ebola virus disease is an illustrative example. Outbreaks in wildlife have decimated populations of western gorillas and chimpanzees (Whitfield 2003; Leroy et al. 2004; Bermejo et al. 2006). </w:t>
      </w:r>
      <w:r w:rsidRPr="006F7E2A">
        <w:rPr>
          <w:rFonts w:ascii="Times New Roman" w:eastAsia="Times New Roman" w:hAnsi="Times New Roman" w:cs="Times New Roman"/>
          <w:sz w:val="24"/>
          <w:szCs w:val="24"/>
        </w:rPr>
        <w:lastRenderedPageBreak/>
        <w:t xml:space="preserve">Index cases of </w:t>
      </w:r>
      <w:del w:id="164" w:author="EM" w:date="2025-04-16T13:46:00Z">
        <w:r w:rsidRPr="006F7E2A" w:rsidDel="00F652FF">
          <w:rPr>
            <w:rFonts w:ascii="Times New Roman" w:eastAsia="Times New Roman" w:hAnsi="Times New Roman" w:cs="Times New Roman"/>
            <w:sz w:val="24"/>
            <w:szCs w:val="24"/>
          </w:rPr>
          <w:delText xml:space="preserve">human </w:delText>
        </w:r>
      </w:del>
      <w:r w:rsidRPr="006F7E2A">
        <w:rPr>
          <w:rFonts w:ascii="Times New Roman" w:eastAsia="Times New Roman" w:hAnsi="Times New Roman" w:cs="Times New Roman"/>
          <w:sz w:val="24"/>
          <w:szCs w:val="24"/>
        </w:rPr>
        <w:t xml:space="preserve">outbreaks </w:t>
      </w:r>
      <w:ins w:id="165" w:author="EM" w:date="2025-04-16T13:46:00Z">
        <w:del w:id="166" w:author="Montecino, Diego" w:date="2025-04-23T10:36:00Z" w16du:dateUtc="2025-04-23T14:36:00Z">
          <w:r w:rsidDel="003720F1">
            <w:rPr>
              <w:rFonts w:ascii="Times New Roman" w:eastAsia="Times New Roman" w:hAnsi="Times New Roman" w:cs="Times New Roman"/>
              <w:sz w:val="24"/>
              <w:szCs w:val="24"/>
            </w:rPr>
            <w:delText xml:space="preserve">of </w:delText>
          </w:r>
        </w:del>
      </w:ins>
      <w:ins w:id="167" w:author="EM" w:date="2025-04-16T13:47:00Z">
        <w:del w:id="168" w:author="Montecino, Diego" w:date="2025-04-16T17:48:00Z" w16du:dateUtc="2025-04-16T21:48:00Z">
          <w:r w:rsidDel="00FA6823">
            <w:rPr>
              <w:rFonts w:ascii="Times New Roman" w:eastAsia="Times New Roman" w:hAnsi="Times New Roman" w:cs="Times New Roman"/>
              <w:sz w:val="24"/>
              <w:szCs w:val="24"/>
            </w:rPr>
            <w:delText>E</w:delText>
          </w:r>
        </w:del>
      </w:ins>
      <w:ins w:id="169" w:author="EM" w:date="2025-04-16T13:46:00Z">
        <w:del w:id="170" w:author="Montecino, Diego" w:date="2025-04-16T17:48:00Z" w16du:dateUtc="2025-04-16T21:48:00Z">
          <w:r w:rsidDel="00FA6823">
            <w:rPr>
              <w:rFonts w:ascii="Times New Roman" w:eastAsia="Times New Roman" w:hAnsi="Times New Roman" w:cs="Times New Roman"/>
              <w:sz w:val="24"/>
              <w:szCs w:val="24"/>
            </w:rPr>
            <w:delText>bola</w:delText>
          </w:r>
        </w:del>
        <w:del w:id="171" w:author="Montecino, Diego" w:date="2025-04-23T10:36:00Z" w16du:dateUtc="2025-04-23T14:36:00Z">
          <w:r w:rsidDel="003720F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 humans </w:t>
        </w:r>
      </w:ins>
      <w:r w:rsidRPr="006F7E2A">
        <w:rPr>
          <w:rFonts w:ascii="Times New Roman" w:eastAsia="Times New Roman" w:hAnsi="Times New Roman" w:cs="Times New Roman"/>
          <w:sz w:val="24"/>
          <w:szCs w:val="24"/>
        </w:rPr>
        <w:t xml:space="preserve">have </w:t>
      </w:r>
      <w:del w:id="172" w:author="EM" w:date="2025-04-16T13:48:00Z">
        <w:r w:rsidRPr="006F7E2A" w:rsidDel="00F652FF">
          <w:rPr>
            <w:rFonts w:ascii="Times New Roman" w:eastAsia="Times New Roman" w:hAnsi="Times New Roman" w:cs="Times New Roman"/>
            <w:sz w:val="24"/>
            <w:szCs w:val="24"/>
          </w:rPr>
          <w:delText xml:space="preserve">included </w:delText>
        </w:r>
      </w:del>
      <w:ins w:id="173" w:author="EM" w:date="2025-04-16T13:48:00Z">
        <w:r>
          <w:rPr>
            <w:rFonts w:ascii="Times New Roman" w:eastAsia="Times New Roman" w:hAnsi="Times New Roman" w:cs="Times New Roman"/>
            <w:sz w:val="24"/>
            <w:szCs w:val="24"/>
          </w:rPr>
          <w:t xml:space="preserve">involved </w:t>
        </w:r>
      </w:ins>
      <w:r w:rsidRPr="006F7E2A">
        <w:rPr>
          <w:rFonts w:ascii="Times New Roman" w:eastAsia="Times New Roman" w:hAnsi="Times New Roman" w:cs="Times New Roman"/>
          <w:sz w:val="24"/>
          <w:szCs w:val="24"/>
        </w:rPr>
        <w:t xml:space="preserve">hunters who extracted </w:t>
      </w:r>
      <w:del w:id="174" w:author="EM" w:date="2025-04-16T13:48:00Z">
        <w:r w:rsidRPr="006F7E2A" w:rsidDel="00F652FF">
          <w:rPr>
            <w:rFonts w:ascii="Times New Roman" w:eastAsia="Times New Roman" w:hAnsi="Times New Roman" w:cs="Times New Roman"/>
            <w:sz w:val="24"/>
            <w:szCs w:val="24"/>
          </w:rPr>
          <w:delText xml:space="preserve">wildlife </w:delText>
        </w:r>
      </w:del>
      <w:ins w:id="175" w:author="EM" w:date="2025-04-16T13:48:00Z">
        <w:r>
          <w:rPr>
            <w:rFonts w:ascii="Times New Roman" w:eastAsia="Times New Roman" w:hAnsi="Times New Roman" w:cs="Times New Roman"/>
            <w:sz w:val="24"/>
            <w:szCs w:val="24"/>
          </w:rPr>
          <w:t xml:space="preserve">animals from the wild, </w:t>
        </w:r>
      </w:ins>
      <w:r w:rsidRPr="006F7E2A">
        <w:rPr>
          <w:rFonts w:ascii="Times New Roman" w:eastAsia="Times New Roman" w:hAnsi="Times New Roman" w:cs="Times New Roman"/>
          <w:sz w:val="24"/>
          <w:szCs w:val="24"/>
        </w:rPr>
        <w:t xml:space="preserve">including </w:t>
      </w:r>
      <w:del w:id="176" w:author="EM" w:date="2025-04-16T13:48:00Z">
        <w:r w:rsidRPr="006F7E2A" w:rsidDel="00F652FF">
          <w:rPr>
            <w:rFonts w:ascii="Times New Roman" w:eastAsia="Times New Roman" w:hAnsi="Times New Roman" w:cs="Times New Roman"/>
            <w:sz w:val="24"/>
            <w:szCs w:val="24"/>
          </w:rPr>
          <w:delText>with</w:delText>
        </w:r>
      </w:del>
      <w:r w:rsidRPr="006F7E2A">
        <w:rPr>
          <w:rFonts w:ascii="Times New Roman" w:eastAsia="Times New Roman" w:hAnsi="Times New Roman" w:cs="Times New Roman"/>
          <w:sz w:val="24"/>
          <w:szCs w:val="24"/>
        </w:rPr>
        <w:t xml:space="preserve">in PAs (Judson et al. 2016). Virus spread into urban areas of West Africa through human-to-human transmission in 2014 resulted in over 20,000 excess human deaths </w:t>
      </w:r>
      <w:r w:rsidRPr="006F7E2A">
        <w:rPr>
          <w:rFonts w:ascii="Times New Roman" w:eastAsia="Times New Roman" w:hAnsi="Times New Roman" w:cs="Times New Roman"/>
          <w:color w:val="000000"/>
          <w:sz w:val="24"/>
          <w:szCs w:val="24"/>
        </w:rPr>
        <w:t>(Dudas et al. 2017; Jacob et al. 2020)</w:t>
      </w:r>
      <w:r w:rsidRPr="006F7E2A">
        <w:rPr>
          <w:rFonts w:ascii="Times New Roman" w:eastAsia="Times New Roman" w:hAnsi="Times New Roman" w:cs="Times New Roman"/>
          <w:sz w:val="24"/>
          <w:szCs w:val="24"/>
        </w:rPr>
        <w:t>.</w:t>
      </w:r>
    </w:p>
    <w:p w14:paraId="6683DCF5" w14:textId="0CAD2D41" w:rsidR="002959BB" w:rsidRPr="00F652FF"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Despite its importance, WH monitoring systems remain uncommon or deficient </w:t>
      </w:r>
      <w:r w:rsidRPr="006F7E2A">
        <w:rPr>
          <w:rFonts w:ascii="Times New Roman" w:eastAsia="Times New Roman" w:hAnsi="Times New Roman" w:cs="Times New Roman"/>
          <w:color w:val="000000"/>
          <w:sz w:val="24"/>
          <w:szCs w:val="24"/>
        </w:rPr>
        <w:t>(Machalaba et al. 2021; OHHLEP et al. 2022; World Organization for Animal Health 2023)</w:t>
      </w:r>
      <w:r w:rsidRPr="006F7E2A">
        <w:rPr>
          <w:rFonts w:ascii="Times New Roman" w:eastAsia="Times New Roman" w:hAnsi="Times New Roman" w:cs="Times New Roman"/>
          <w:sz w:val="24"/>
          <w:szCs w:val="24"/>
        </w:rPr>
        <w:t xml:space="preserve">. To our knowledge, the status of WH monitoring practices in </w:t>
      </w:r>
      <w:r w:rsidRPr="00F652FF">
        <w:rPr>
          <w:rFonts w:ascii="Times New Roman" w:eastAsia="Times New Roman" w:hAnsi="Times New Roman" w:cs="Times New Roman"/>
          <w:sz w:val="24"/>
          <w:szCs w:val="24"/>
        </w:rPr>
        <w:t xml:space="preserve">PAs is largely unknown. </w:t>
      </w:r>
      <w:ins w:id="177" w:author="EM" w:date="2025-04-16T13:50:00Z">
        <w:r w:rsidRPr="00F652FF">
          <w:rPr>
            <w:rFonts w:ascii="Times New Roman" w:eastAsia="Times New Roman" w:hAnsi="Times New Roman" w:cs="Times New Roman"/>
            <w:sz w:val="24"/>
            <w:szCs w:val="24"/>
          </w:rPr>
          <w:t xml:space="preserve">A </w:t>
        </w:r>
        <w:commentRangeStart w:id="178"/>
        <w:r w:rsidRPr="00F652FF">
          <w:rPr>
            <w:rFonts w:ascii="Times New Roman" w:eastAsia="Times New Roman" w:hAnsi="Times New Roman" w:cs="Times New Roman"/>
            <w:sz w:val="24"/>
            <w:szCs w:val="24"/>
          </w:rPr>
          <w:t>lack</w:t>
        </w:r>
        <w:commentRangeEnd w:id="178"/>
        <w:r w:rsidRPr="00F652FF">
          <w:rPr>
            <w:rStyle w:val="CommentReference"/>
          </w:rPr>
          <w:commentReference w:id="178"/>
        </w:r>
        <w:r w:rsidRPr="00F652FF">
          <w:rPr>
            <w:rFonts w:ascii="Times New Roman" w:eastAsia="Times New Roman" w:hAnsi="Times New Roman" w:cs="Times New Roman"/>
            <w:sz w:val="24"/>
            <w:szCs w:val="24"/>
          </w:rPr>
          <w:t xml:space="preserve"> of such monitoring </w:t>
        </w:r>
      </w:ins>
      <w:ins w:id="179" w:author="Montecino, Diego" w:date="2025-04-16T17:49:00Z" w16du:dateUtc="2025-04-16T21:49:00Z">
        <w:r w:rsidR="00FA6823">
          <w:rPr>
            <w:rFonts w:ascii="Times New Roman" w:eastAsia="Times New Roman" w:hAnsi="Times New Roman" w:cs="Times New Roman"/>
            <w:sz w:val="24"/>
            <w:szCs w:val="24"/>
          </w:rPr>
          <w:t xml:space="preserve">or gaps </w:t>
        </w:r>
      </w:ins>
      <w:del w:id="180" w:author="EM" w:date="2025-04-16T13:50:00Z">
        <w:r w:rsidRPr="00F652FF" w:rsidDel="00F652FF">
          <w:rPr>
            <w:rFonts w:ascii="Times New Roman" w:eastAsia="Times New Roman" w:hAnsi="Times New Roman" w:cs="Times New Roman"/>
            <w:sz w:val="24"/>
            <w:szCs w:val="24"/>
          </w:rPr>
          <w:delText xml:space="preserve">Potential gaps </w:delText>
        </w:r>
      </w:del>
      <w:r w:rsidRPr="00F652FF">
        <w:rPr>
          <w:rFonts w:ascii="Times New Roman" w:eastAsia="Times New Roman" w:hAnsi="Times New Roman" w:cs="Times New Roman"/>
          <w:sz w:val="24"/>
          <w:szCs w:val="24"/>
        </w:rPr>
        <w:t>could undermine biodiversity conservation and compromise O</w:t>
      </w:r>
      <w:ins w:id="181" w:author="Montecino, Diego" w:date="2025-04-16T17:50:00Z" w16du:dateUtc="2025-04-16T21:50:00Z">
        <w:r w:rsidR="00FA6823">
          <w:rPr>
            <w:rFonts w:ascii="Times New Roman" w:eastAsia="Times New Roman" w:hAnsi="Times New Roman" w:cs="Times New Roman"/>
            <w:sz w:val="24"/>
            <w:szCs w:val="24"/>
          </w:rPr>
          <w:t xml:space="preserve">ne </w:t>
        </w:r>
      </w:ins>
      <w:r w:rsidRPr="00F652FF">
        <w:rPr>
          <w:rFonts w:ascii="Times New Roman" w:eastAsia="Times New Roman" w:hAnsi="Times New Roman" w:cs="Times New Roman"/>
          <w:sz w:val="24"/>
          <w:szCs w:val="24"/>
        </w:rPr>
        <w:t>H</w:t>
      </w:r>
      <w:ins w:id="182" w:author="Montecino, Diego" w:date="2025-04-16T17:50:00Z" w16du:dateUtc="2025-04-16T21:50:00Z">
        <w:r w:rsidR="00FA6823">
          <w:rPr>
            <w:rFonts w:ascii="Times New Roman" w:eastAsia="Times New Roman" w:hAnsi="Times New Roman" w:cs="Times New Roman"/>
            <w:sz w:val="24"/>
            <w:szCs w:val="24"/>
          </w:rPr>
          <w:t>ealth</w:t>
        </w:r>
      </w:ins>
      <w:r w:rsidRPr="00F652FF">
        <w:rPr>
          <w:rFonts w:ascii="Times New Roman" w:eastAsia="Times New Roman" w:hAnsi="Times New Roman" w:cs="Times New Roman"/>
          <w:sz w:val="24"/>
          <w:szCs w:val="24"/>
        </w:rPr>
        <w:t xml:space="preserve">, highlighting the need for urgent attention. Additionally, baseline information regarding the perception of wildlife, human, and livestock health relevance for biodiversity conservation by PA personnel is also unknown. Their perceptions could impact </w:t>
      </w:r>
      <w:ins w:id="183" w:author="EM" w:date="2025-04-16T13:54:00Z">
        <w:r w:rsidRPr="00FA6823">
          <w:rPr>
            <w:rFonts w:ascii="Times New Roman" w:eastAsia="Times New Roman" w:hAnsi="Times New Roman" w:cs="Times New Roman"/>
            <w:strike/>
            <w:sz w:val="24"/>
            <w:szCs w:val="24"/>
          </w:rPr>
          <w:t xml:space="preserve">affect </w:t>
        </w:r>
      </w:ins>
      <w:r w:rsidRPr="00F652FF">
        <w:rPr>
          <w:rFonts w:ascii="Times New Roman" w:eastAsia="Times New Roman" w:hAnsi="Times New Roman" w:cs="Times New Roman"/>
          <w:sz w:val="24"/>
          <w:szCs w:val="24"/>
        </w:rPr>
        <w:t>WH monitoring practices and their implementation.</w:t>
      </w:r>
    </w:p>
    <w:p w14:paraId="6BC084EF" w14:textId="3B30AEDC" w:rsidR="002959BB" w:rsidRPr="006F7E2A" w:rsidRDefault="00F652FF" w:rsidP="006F7E2A">
      <w:pPr>
        <w:spacing w:before="180" w:after="180" w:line="480" w:lineRule="auto"/>
        <w:rPr>
          <w:rFonts w:ascii="Times New Roman" w:eastAsia="Times New Roman" w:hAnsi="Times New Roman" w:cs="Times New Roman"/>
          <w:sz w:val="24"/>
          <w:szCs w:val="24"/>
        </w:rPr>
      </w:pPr>
      <w:r w:rsidRPr="00F652FF">
        <w:rPr>
          <w:rFonts w:ascii="Times New Roman" w:eastAsia="Times New Roman" w:hAnsi="Times New Roman" w:cs="Times New Roman"/>
          <w:sz w:val="24"/>
          <w:szCs w:val="24"/>
        </w:rPr>
        <w:t xml:space="preserve">To address knowledge gaps associated with current WH monitoring practices in PAs and associated perceptions by personnel, we </w:t>
      </w:r>
      <w:del w:id="184" w:author="EM" w:date="2025-04-16T13:54:00Z">
        <w:r w:rsidRPr="00F652FF" w:rsidDel="00F652FF">
          <w:rPr>
            <w:rFonts w:ascii="Times New Roman" w:eastAsia="Times New Roman" w:hAnsi="Times New Roman" w:cs="Times New Roman"/>
            <w:sz w:val="24"/>
            <w:szCs w:val="24"/>
          </w:rPr>
          <w:delText xml:space="preserve">conducted a </w:delText>
        </w:r>
      </w:del>
      <w:r w:rsidRPr="00F652FF">
        <w:rPr>
          <w:rFonts w:ascii="Times New Roman" w:eastAsia="Times New Roman" w:hAnsi="Times New Roman" w:cs="Times New Roman"/>
          <w:sz w:val="24"/>
          <w:szCs w:val="24"/>
        </w:rPr>
        <w:t>survey</w:t>
      </w:r>
      <w:ins w:id="185" w:author="EM" w:date="2025-04-16T13:54:00Z">
        <w:r>
          <w:rPr>
            <w:rFonts w:ascii="Times New Roman" w:eastAsia="Times New Roman" w:hAnsi="Times New Roman" w:cs="Times New Roman"/>
            <w:sz w:val="24"/>
            <w:szCs w:val="24"/>
          </w:rPr>
          <w:t>ed</w:t>
        </w:r>
      </w:ins>
      <w:r w:rsidRPr="00F652FF">
        <w:rPr>
          <w:rFonts w:ascii="Times New Roman" w:eastAsia="Times New Roman" w:hAnsi="Times New Roman" w:cs="Times New Roman"/>
          <w:sz w:val="24"/>
          <w:szCs w:val="24"/>
        </w:rPr>
        <w:t xml:space="preserve"> </w:t>
      </w:r>
      <w:del w:id="186" w:author="EM" w:date="2025-04-16T13:54:00Z">
        <w:r w:rsidRPr="00F652FF" w:rsidDel="00F652FF">
          <w:rPr>
            <w:rFonts w:ascii="Times New Roman" w:eastAsia="Times New Roman" w:hAnsi="Times New Roman" w:cs="Times New Roman"/>
            <w:sz w:val="24"/>
            <w:szCs w:val="24"/>
          </w:rPr>
          <w:delText xml:space="preserve">targeting </w:delText>
        </w:r>
      </w:del>
      <w:r w:rsidRPr="00F652FF">
        <w:rPr>
          <w:rFonts w:ascii="Times New Roman" w:eastAsia="Times New Roman" w:hAnsi="Times New Roman" w:cs="Times New Roman"/>
          <w:sz w:val="24"/>
          <w:szCs w:val="24"/>
        </w:rPr>
        <w:t>protected area data managers (PADM</w:t>
      </w:r>
      <w:r w:rsidRPr="006F7E2A">
        <w:rPr>
          <w:rFonts w:ascii="Times New Roman" w:eastAsia="Times New Roman" w:hAnsi="Times New Roman" w:cs="Times New Roman"/>
          <w:sz w:val="24"/>
          <w:szCs w:val="24"/>
        </w:rPr>
        <w:t>s) to assess</w:t>
      </w:r>
      <w:del w:id="187" w:author="EM" w:date="2025-04-16T13:55:00Z">
        <w:r w:rsidRPr="006F7E2A" w:rsidDel="00F652FF">
          <w:rPr>
            <w:rFonts w:ascii="Times New Roman" w:eastAsia="Times New Roman" w:hAnsi="Times New Roman" w:cs="Times New Roman"/>
            <w:sz w:val="24"/>
            <w:szCs w:val="24"/>
          </w:rPr>
          <w:delText xml:space="preserve">: </w:delText>
        </w:r>
        <w:commentRangeStart w:id="188"/>
        <w:r w:rsidRPr="006F7E2A" w:rsidDel="00F652FF">
          <w:rPr>
            <w:rFonts w:ascii="Times New Roman" w:eastAsia="Times New Roman" w:hAnsi="Times New Roman" w:cs="Times New Roman"/>
            <w:sz w:val="24"/>
            <w:szCs w:val="24"/>
          </w:rPr>
          <w:delText>i)</w:delText>
        </w:r>
      </w:del>
      <w:commentRangeEnd w:id="188"/>
      <w:r>
        <w:rPr>
          <w:rStyle w:val="CommentReference"/>
        </w:rPr>
        <w:commentReference w:id="188"/>
      </w:r>
      <w:del w:id="189" w:author="EM" w:date="2025-04-16T13:55:00Z">
        <w:r w:rsidRPr="006F7E2A" w:rsidDel="00F652FF">
          <w:rPr>
            <w:rFonts w:ascii="Times New Roman" w:eastAsia="Times New Roman" w:hAnsi="Times New Roman" w:cs="Times New Roman"/>
            <w:sz w:val="24"/>
            <w:szCs w:val="24"/>
          </w:rPr>
          <w:delText xml:space="preserve"> </w:delText>
        </w:r>
      </w:del>
      <w:ins w:id="190" w:author="EM" w:date="2025-04-16T13:55: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their perceptions regarding WH and pathogen transmission between wildlife, humans, and livestock</w:t>
      </w:r>
      <w:del w:id="191" w:author="EM" w:date="2025-04-16T13:55:00Z">
        <w:r w:rsidRPr="006F7E2A" w:rsidDel="00F652FF">
          <w:rPr>
            <w:rFonts w:ascii="Times New Roman" w:eastAsia="Times New Roman" w:hAnsi="Times New Roman" w:cs="Times New Roman"/>
            <w:sz w:val="24"/>
            <w:szCs w:val="24"/>
          </w:rPr>
          <w:delText xml:space="preserve">, ii) </w:delText>
        </w:r>
      </w:del>
      <w:ins w:id="192" w:author="EM" w:date="2025-04-16T13:55: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the detection and documentation of injured, sick, or dead wildlife and domestic animals in PAs</w:t>
      </w:r>
      <w:ins w:id="193" w:author="EM" w:date="2025-04-16T13:55:00Z">
        <w:r>
          <w:rPr>
            <w:rFonts w:ascii="Times New Roman" w:eastAsia="Times New Roman" w:hAnsi="Times New Roman" w:cs="Times New Roman"/>
            <w:sz w:val="24"/>
            <w:szCs w:val="24"/>
          </w:rPr>
          <w:t>;</w:t>
        </w:r>
      </w:ins>
      <w:del w:id="194"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w:t>
      </w:r>
      <w:del w:id="195" w:author="EM" w:date="2025-04-16T13:55:00Z">
        <w:r w:rsidRPr="006F7E2A" w:rsidDel="00F652FF">
          <w:rPr>
            <w:rFonts w:ascii="Times New Roman" w:eastAsia="Times New Roman" w:hAnsi="Times New Roman" w:cs="Times New Roman"/>
            <w:sz w:val="24"/>
            <w:szCs w:val="24"/>
          </w:rPr>
          <w:delText xml:space="preserve">iii) </w:delText>
        </w:r>
      </w:del>
      <w:r w:rsidRPr="006F7E2A">
        <w:rPr>
          <w:rFonts w:ascii="Times New Roman" w:eastAsia="Times New Roman" w:hAnsi="Times New Roman" w:cs="Times New Roman"/>
          <w:sz w:val="24"/>
          <w:szCs w:val="24"/>
        </w:rPr>
        <w:t>health data management in PAs.</w:t>
      </w:r>
    </w:p>
    <w:p w14:paraId="53B8AE2C"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Methods</w:t>
      </w:r>
    </w:p>
    <w:p w14:paraId="6EFEB6CE" w14:textId="7940D9C5"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We developed a web-based questionnaire aimed at PADMs users of the </w:t>
      </w:r>
      <w:del w:id="196"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Spatial Monitoring and Reporting Tool</w:t>
      </w:r>
      <w:del w:id="197"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w:t>
      </w:r>
      <w:r w:rsidRPr="00FA6823">
        <w:rPr>
          <w:rFonts w:ascii="Times New Roman" w:eastAsia="Times New Roman" w:hAnsi="Times New Roman" w:cs="Times New Roman"/>
          <w:sz w:val="24"/>
          <w:szCs w:val="24"/>
        </w:rPr>
        <w:t>SMART</w:t>
      </w:r>
      <w:r w:rsidRPr="006F7E2A">
        <w:rPr>
          <w:rFonts w:ascii="Times New Roman" w:eastAsia="Times New Roman" w:hAnsi="Times New Roman" w:cs="Times New Roman"/>
          <w:sz w:val="24"/>
          <w:szCs w:val="24"/>
        </w:rPr>
        <w:t xml:space="preserve">). </w:t>
      </w:r>
      <w:ins w:id="198" w:author="Montecino, Diego" w:date="2025-04-16T17:54:00Z" w16du:dateUtc="2025-04-16T21:54:00Z">
        <w:r w:rsidR="00D153A4">
          <w:rPr>
            <w:rFonts w:ascii="Times New Roman" w:eastAsia="Times New Roman" w:hAnsi="Times New Roman" w:cs="Times New Roman"/>
            <w:sz w:val="24"/>
            <w:szCs w:val="24"/>
          </w:rPr>
          <w:t>SMART</w:t>
        </w:r>
      </w:ins>
      <w:ins w:id="199" w:author="EM" w:date="2025-04-16T13:56:00Z">
        <w:r w:rsidRPr="00D153A4">
          <w:rPr>
            <w:rFonts w:ascii="Times New Roman" w:eastAsia="Times New Roman" w:hAnsi="Times New Roman" w:cs="Times New Roman"/>
            <w:strike/>
            <w:sz w:val="24"/>
            <w:szCs w:val="24"/>
          </w:rPr>
          <w:t>This tool</w:t>
        </w:r>
        <w:r>
          <w:rPr>
            <w:rFonts w:ascii="Times New Roman" w:eastAsia="Times New Roman" w:hAnsi="Times New Roman" w:cs="Times New Roman"/>
            <w:sz w:val="24"/>
            <w:szCs w:val="24"/>
          </w:rPr>
          <w:t xml:space="preserve"> </w:t>
        </w:r>
      </w:ins>
      <w:del w:id="200" w:author="EM" w:date="2025-04-16T13:56:00Z">
        <w:r w:rsidRPr="006F7E2A" w:rsidDel="00F652FF">
          <w:rPr>
            <w:rFonts w:ascii="Times New Roman" w:eastAsia="Times New Roman" w:hAnsi="Times New Roman" w:cs="Times New Roman"/>
            <w:sz w:val="24"/>
            <w:szCs w:val="24"/>
          </w:rPr>
          <w:delText xml:space="preserve">SMART </w:delText>
        </w:r>
      </w:del>
      <w:r w:rsidRPr="006F7E2A">
        <w:rPr>
          <w:rFonts w:ascii="Times New Roman" w:eastAsia="Times New Roman" w:hAnsi="Times New Roman" w:cs="Times New Roman"/>
          <w:sz w:val="24"/>
          <w:szCs w:val="24"/>
        </w:rPr>
        <w:t xml:space="preserve">is </w:t>
      </w:r>
      <w:ins w:id="201" w:author="Montecino, Diego" w:date="2025-04-16T17:54:00Z" w16du:dateUtc="2025-04-16T21:54:00Z">
        <w:r w:rsidR="006D3919">
          <w:rPr>
            <w:rFonts w:ascii="Times New Roman" w:eastAsia="Times New Roman" w:hAnsi="Times New Roman" w:cs="Times New Roman"/>
            <w:sz w:val="24"/>
            <w:szCs w:val="24"/>
          </w:rPr>
          <w:t xml:space="preserve">a </w:t>
        </w:r>
        <w:r w:rsidR="00D153A4">
          <w:rPr>
            <w:rFonts w:ascii="Times New Roman" w:eastAsia="Times New Roman" w:hAnsi="Times New Roman" w:cs="Times New Roman"/>
            <w:sz w:val="24"/>
            <w:szCs w:val="24"/>
          </w:rPr>
          <w:t xml:space="preserve">suite of </w:t>
        </w:r>
        <w:r w:rsidR="006D3919">
          <w:rPr>
            <w:rFonts w:ascii="Times New Roman" w:eastAsia="Times New Roman" w:hAnsi="Times New Roman" w:cs="Times New Roman"/>
            <w:sz w:val="24"/>
            <w:szCs w:val="24"/>
          </w:rPr>
          <w:t>tech</w:t>
        </w:r>
        <w:r w:rsidR="00D153A4">
          <w:rPr>
            <w:rFonts w:ascii="Times New Roman" w:eastAsia="Times New Roman" w:hAnsi="Times New Roman" w:cs="Times New Roman"/>
            <w:sz w:val="24"/>
            <w:szCs w:val="24"/>
          </w:rPr>
          <w:t>n</w:t>
        </w:r>
        <w:r w:rsidR="006D3919">
          <w:rPr>
            <w:rFonts w:ascii="Times New Roman" w:eastAsia="Times New Roman" w:hAnsi="Times New Roman" w:cs="Times New Roman"/>
            <w:sz w:val="24"/>
            <w:szCs w:val="24"/>
          </w:rPr>
          <w:t>ology</w:t>
        </w:r>
        <w:r w:rsidR="00D153A4">
          <w:rPr>
            <w:rFonts w:ascii="Times New Roman" w:eastAsia="Times New Roman" w:hAnsi="Times New Roman" w:cs="Times New Roman"/>
            <w:sz w:val="24"/>
            <w:szCs w:val="24"/>
          </w:rPr>
          <w:t xml:space="preserve"> tools</w:t>
        </w:r>
        <w:r w:rsidR="006D3919">
          <w:rPr>
            <w:rFonts w:ascii="Times New Roman" w:eastAsia="Times New Roman" w:hAnsi="Times New Roman" w:cs="Times New Roman"/>
            <w:sz w:val="24"/>
            <w:szCs w:val="24"/>
          </w:rPr>
          <w:t xml:space="preserve"> </w:t>
        </w:r>
      </w:ins>
      <w:r w:rsidRPr="006D3919">
        <w:rPr>
          <w:rFonts w:ascii="Times New Roman" w:eastAsia="Times New Roman" w:hAnsi="Times New Roman" w:cs="Times New Roman"/>
          <w:strike/>
          <w:sz w:val="24"/>
          <w:szCs w:val="24"/>
        </w:rPr>
        <w:t>a</w:t>
      </w:r>
      <w:ins w:id="202" w:author="EM" w:date="2025-04-16T13:56:00Z">
        <w:r w:rsidRPr="006D3919">
          <w:rPr>
            <w:rFonts w:ascii="Times New Roman" w:eastAsia="Times New Roman" w:hAnsi="Times New Roman" w:cs="Times New Roman"/>
            <w:strike/>
            <w:sz w:val="24"/>
            <w:szCs w:val="24"/>
          </w:rPr>
          <w:t>n online</w:t>
        </w:r>
      </w:ins>
      <w:r w:rsidRPr="006F7E2A">
        <w:rPr>
          <w:rFonts w:ascii="Times New Roman" w:eastAsia="Times New Roman" w:hAnsi="Times New Roman" w:cs="Times New Roman"/>
          <w:sz w:val="24"/>
          <w:szCs w:val="24"/>
        </w:rPr>
        <w:t xml:space="preserve"> </w:t>
      </w:r>
      <w:del w:id="203" w:author="EM" w:date="2025-04-16T13:56:00Z">
        <w:r w:rsidRPr="006F7E2A" w:rsidDel="00F652FF">
          <w:rPr>
            <w:rFonts w:ascii="Times New Roman" w:eastAsia="Times New Roman" w:hAnsi="Times New Roman" w:cs="Times New Roman"/>
            <w:sz w:val="24"/>
            <w:szCs w:val="24"/>
          </w:rPr>
          <w:delText xml:space="preserve">technology </w:delText>
        </w:r>
      </w:del>
      <w:del w:id="204" w:author="Montecino, Diego" w:date="2025-04-16T17:55:00Z" w16du:dateUtc="2025-04-16T21:55:00Z">
        <w:r w:rsidRPr="006F7E2A" w:rsidDel="00832DD7">
          <w:rPr>
            <w:rFonts w:ascii="Times New Roman" w:eastAsia="Times New Roman" w:hAnsi="Times New Roman" w:cs="Times New Roman"/>
            <w:sz w:val="24"/>
            <w:szCs w:val="24"/>
          </w:rPr>
          <w:delText xml:space="preserve">platform </w:delText>
        </w:r>
      </w:del>
      <w:del w:id="205" w:author="EM" w:date="2025-04-16T13:56:00Z">
        <w:r w:rsidRPr="006F7E2A" w:rsidDel="00F652FF">
          <w:rPr>
            <w:rFonts w:ascii="Times New Roman" w:eastAsia="Times New Roman" w:hAnsi="Times New Roman" w:cs="Times New Roman"/>
            <w:sz w:val="24"/>
            <w:szCs w:val="24"/>
          </w:rPr>
          <w:delText xml:space="preserve">to </w:delText>
        </w:r>
      </w:del>
      <w:ins w:id="206" w:author="EM" w:date="2025-04-16T13:56:00Z">
        <w:r>
          <w:rPr>
            <w:rFonts w:ascii="Times New Roman" w:eastAsia="Times New Roman" w:hAnsi="Times New Roman" w:cs="Times New Roman"/>
            <w:sz w:val="24"/>
            <w:szCs w:val="24"/>
          </w:rPr>
          <w:t xml:space="preserve">that </w:t>
        </w:r>
      </w:ins>
      <w:r w:rsidRPr="006F7E2A">
        <w:rPr>
          <w:rFonts w:ascii="Times New Roman" w:eastAsia="Times New Roman" w:hAnsi="Times New Roman" w:cs="Times New Roman"/>
          <w:sz w:val="24"/>
          <w:szCs w:val="24"/>
        </w:rPr>
        <w:t>support</w:t>
      </w:r>
      <w:ins w:id="207" w:author="EM" w:date="2025-04-16T13:56:00Z">
        <w:del w:id="208" w:author="Montecino, Diego" w:date="2025-04-16T17:55:00Z" w16du:dateUtc="2025-04-16T21:55:00Z">
          <w:r w:rsidRPr="00832DD7" w:rsidDel="00832DD7">
            <w:rPr>
              <w:rFonts w:ascii="Times New Roman" w:eastAsia="Times New Roman" w:hAnsi="Times New Roman" w:cs="Times New Roman"/>
              <w:strike/>
              <w:sz w:val="24"/>
              <w:szCs w:val="24"/>
            </w:rPr>
            <w:delText>s</w:delText>
          </w:r>
        </w:del>
      </w:ins>
      <w:r w:rsidRPr="006F7E2A">
        <w:rPr>
          <w:rFonts w:ascii="Times New Roman" w:eastAsia="Times New Roman" w:hAnsi="Times New Roman" w:cs="Times New Roman"/>
          <w:sz w:val="24"/>
          <w:szCs w:val="24"/>
        </w:rPr>
        <w:t xml:space="preserve"> the administration of PAs </w:t>
      </w:r>
      <w:r w:rsidRPr="006F7E2A">
        <w:rPr>
          <w:rFonts w:ascii="Times New Roman" w:eastAsia="Times New Roman" w:hAnsi="Times New Roman" w:cs="Times New Roman"/>
          <w:color w:val="000000"/>
          <w:sz w:val="24"/>
          <w:szCs w:val="24"/>
        </w:rPr>
        <w:t>(Cronin et al. 2021)</w:t>
      </w:r>
      <w:r w:rsidRPr="006F7E2A">
        <w:rPr>
          <w:rFonts w:ascii="Times New Roman" w:eastAsia="Times New Roman" w:hAnsi="Times New Roman" w:cs="Times New Roman"/>
          <w:sz w:val="24"/>
          <w:szCs w:val="24"/>
        </w:rPr>
        <w:t xml:space="preserve"> </w:t>
      </w:r>
      <w:ins w:id="209" w:author="EM" w:date="2025-04-16T13:56:00Z">
        <w:r>
          <w:rPr>
            <w:rFonts w:ascii="Times New Roman" w:eastAsia="Times New Roman" w:hAnsi="Times New Roman" w:cs="Times New Roman"/>
            <w:sz w:val="24"/>
            <w:szCs w:val="24"/>
          </w:rPr>
          <w:t xml:space="preserve">and is </w:t>
        </w:r>
      </w:ins>
      <w:del w:id="210" w:author="EM" w:date="2025-04-16T13:56:00Z">
        <w:r w:rsidRPr="006F7E2A" w:rsidDel="00F652FF">
          <w:rPr>
            <w:rFonts w:ascii="Times New Roman" w:eastAsia="Times New Roman" w:hAnsi="Times New Roman" w:cs="Times New Roman"/>
            <w:sz w:val="24"/>
            <w:szCs w:val="24"/>
          </w:rPr>
          <w:delText xml:space="preserve">distributed </w:delText>
        </w:r>
      </w:del>
      <w:ins w:id="211" w:author="EM" w:date="2025-04-16T13:56:00Z">
        <w:r>
          <w:rPr>
            <w:rFonts w:ascii="Times New Roman" w:eastAsia="Times New Roman" w:hAnsi="Times New Roman" w:cs="Times New Roman"/>
            <w:sz w:val="24"/>
            <w:szCs w:val="24"/>
          </w:rPr>
          <w:t xml:space="preserve">used </w:t>
        </w:r>
      </w:ins>
      <w:r w:rsidRPr="006F7E2A">
        <w:rPr>
          <w:rFonts w:ascii="Times New Roman" w:eastAsia="Times New Roman" w:hAnsi="Times New Roman" w:cs="Times New Roman"/>
          <w:sz w:val="24"/>
          <w:szCs w:val="24"/>
        </w:rPr>
        <w:t>in more than 1,000 conservation sites worldwide</w:t>
      </w:r>
      <w:ins w:id="212" w:author="EM" w:date="2025-04-16T13:56:00Z">
        <w:r>
          <w:rPr>
            <w:rFonts w:ascii="Times New Roman" w:eastAsia="Times New Roman" w:hAnsi="Times New Roman" w:cs="Times New Roman"/>
            <w:sz w:val="24"/>
            <w:szCs w:val="24"/>
          </w:rPr>
          <w:t>. Thus</w:t>
        </w:r>
      </w:ins>
      <w:r w:rsidRPr="006F7E2A">
        <w:rPr>
          <w:rFonts w:ascii="Times New Roman" w:eastAsia="Times New Roman" w:hAnsi="Times New Roman" w:cs="Times New Roman"/>
          <w:sz w:val="24"/>
          <w:szCs w:val="24"/>
        </w:rPr>
        <w:t xml:space="preserve">, </w:t>
      </w:r>
      <w:ins w:id="213" w:author="EM" w:date="2025-04-16T13:56:00Z">
        <w:r>
          <w:rPr>
            <w:rFonts w:ascii="Times New Roman" w:eastAsia="Times New Roman" w:hAnsi="Times New Roman" w:cs="Times New Roman"/>
            <w:sz w:val="24"/>
            <w:szCs w:val="24"/>
          </w:rPr>
          <w:t>it</w:t>
        </w:r>
      </w:ins>
      <w:ins w:id="214" w:author="Montecino, Diego" w:date="2025-04-16T17:56:00Z" w16du:dateUtc="2025-04-16T21:56:00Z">
        <w:r w:rsidR="005A73A5">
          <w:rPr>
            <w:rFonts w:ascii="Times New Roman" w:eastAsia="Times New Roman" w:hAnsi="Times New Roman" w:cs="Times New Roman"/>
            <w:sz w:val="24"/>
            <w:szCs w:val="24"/>
          </w:rPr>
          <w:t>s user community</w:t>
        </w:r>
      </w:ins>
      <w:ins w:id="215" w:author="EM" w:date="2025-04-16T13:56: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offer</w:t>
      </w:r>
      <w:ins w:id="216" w:author="EM" w:date="2025-04-16T13:56:00Z">
        <w:r>
          <w:rPr>
            <w:rFonts w:ascii="Times New Roman" w:eastAsia="Times New Roman" w:hAnsi="Times New Roman" w:cs="Times New Roman"/>
            <w:sz w:val="24"/>
            <w:szCs w:val="24"/>
          </w:rPr>
          <w:t>s</w:t>
        </w:r>
      </w:ins>
      <w:del w:id="217" w:author="EM" w:date="2025-04-16T13:56:00Z">
        <w:r w:rsidRPr="006F7E2A" w:rsidDel="00F652FF">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opportunity to engage a large number of </w:t>
      </w:r>
      <w:r w:rsidRPr="006F7E2A">
        <w:rPr>
          <w:rFonts w:ascii="Times New Roman" w:eastAsia="Times New Roman" w:hAnsi="Times New Roman" w:cs="Times New Roman"/>
          <w:sz w:val="24"/>
          <w:szCs w:val="24"/>
        </w:rPr>
        <w:lastRenderedPageBreak/>
        <w:t>PADMs. The survey was distributed to the SMART Community Forum users by the SMART Partnership (</w:t>
      </w:r>
      <w:r w:rsidRPr="006F7E2A">
        <w:rPr>
          <w:rFonts w:ascii="Times New Roman" w:eastAsia="Times New Roman" w:hAnsi="Times New Roman" w:cs="Times New Roman"/>
          <w:color w:val="1155CC"/>
          <w:sz w:val="24"/>
          <w:szCs w:val="24"/>
          <w:u w:val="single"/>
        </w:rPr>
        <w:t>https://smartconservationtools.org</w:t>
      </w:r>
      <w:r w:rsidRPr="006F7E2A">
        <w:rPr>
          <w:rFonts w:ascii="Times New Roman" w:eastAsia="Times New Roman" w:hAnsi="Times New Roman" w:cs="Times New Roman"/>
          <w:sz w:val="24"/>
          <w:szCs w:val="24"/>
        </w:rPr>
        <w:t>) via email in October 2022</w:t>
      </w:r>
      <w:ins w:id="218" w:author="EM" w:date="2025-04-16T13:57:00Z">
        <w:r>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ins w:id="219" w:author="EM" w:date="2025-04-16T13:57:00Z">
        <w:r>
          <w:rPr>
            <w:rFonts w:ascii="Times New Roman" w:eastAsia="Times New Roman" w:hAnsi="Times New Roman" w:cs="Times New Roman"/>
            <w:sz w:val="24"/>
            <w:szCs w:val="24"/>
          </w:rPr>
          <w:t xml:space="preserve">The survey </w:t>
        </w:r>
      </w:ins>
      <w:del w:id="220" w:author="EM" w:date="2025-04-16T13:57:00Z">
        <w:r w:rsidRPr="006F7E2A" w:rsidDel="00F652FF">
          <w:rPr>
            <w:rFonts w:ascii="Times New Roman" w:eastAsia="Times New Roman" w:hAnsi="Times New Roman" w:cs="Times New Roman"/>
            <w:sz w:val="24"/>
            <w:szCs w:val="24"/>
          </w:rPr>
          <w:delText xml:space="preserve">and </w:delText>
        </w:r>
      </w:del>
      <w:r w:rsidRPr="006F7E2A">
        <w:rPr>
          <w:rFonts w:ascii="Times New Roman" w:eastAsia="Times New Roman" w:hAnsi="Times New Roman" w:cs="Times New Roman"/>
          <w:sz w:val="24"/>
          <w:szCs w:val="24"/>
        </w:rPr>
        <w:t>remained open for three months. A reminder was sent three weeks before the closing date.</w:t>
      </w:r>
    </w:p>
    <w:p w14:paraId="3CB80176" w14:textId="57163AB3" w:rsidR="002959BB" w:rsidRPr="006F7E2A" w:rsidRDefault="000E2DD3" w:rsidP="006F7E2A">
      <w:pPr>
        <w:spacing w:before="180" w:after="180" w:line="480" w:lineRule="auto"/>
        <w:rPr>
          <w:rFonts w:ascii="Times New Roman" w:eastAsia="Times New Roman" w:hAnsi="Times New Roman" w:cs="Times New Roman"/>
          <w:sz w:val="24"/>
          <w:szCs w:val="24"/>
        </w:rPr>
      </w:pPr>
      <w:ins w:id="221" w:author="EM" w:date="2025-04-16T14:24:00Z">
        <w:r>
          <w:rPr>
            <w:rFonts w:ascii="Times New Roman" w:eastAsia="Times New Roman" w:hAnsi="Times New Roman" w:cs="Times New Roman"/>
            <w:sz w:val="24"/>
            <w:szCs w:val="24"/>
          </w:rPr>
          <w:t xml:space="preserve">Survey questions are in Appendix S1. </w:t>
        </w:r>
      </w:ins>
      <w:r w:rsidR="00F652FF" w:rsidRPr="006F7E2A">
        <w:rPr>
          <w:rFonts w:ascii="Times New Roman" w:eastAsia="Times New Roman" w:hAnsi="Times New Roman" w:cs="Times New Roman"/>
          <w:sz w:val="24"/>
          <w:szCs w:val="24"/>
        </w:rPr>
        <w:t>Because the SMART Community Forum includes many conservation actors, respondents were asked first if their job roles and responsibilities matched our definition of PADM: “a person directly responsible for managing SMART data in one or more PAs or a general manager or administrator of one or more PAs that uses SMART data</w:t>
      </w:r>
      <w:ins w:id="222" w:author="EM" w:date="2025-04-16T13:57:00Z">
        <w:r w:rsidR="00F652FF">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w:t>
      </w:r>
      <w:del w:id="223" w:author="EM" w:date="2025-04-16T13:57:00Z">
        <w:r w:rsidR="00F652FF" w:rsidRPr="006F7E2A" w:rsidDel="00F652FF">
          <w:rPr>
            <w:rFonts w:ascii="Times New Roman" w:eastAsia="Times New Roman" w:hAnsi="Times New Roman" w:cs="Times New Roman"/>
            <w:sz w:val="24"/>
            <w:szCs w:val="24"/>
          </w:rPr>
          <w:delText>.</w:delText>
        </w:r>
      </w:del>
      <w:r w:rsidR="00F652FF" w:rsidRPr="006F7E2A">
        <w:rPr>
          <w:rFonts w:ascii="Times New Roman" w:eastAsia="Times New Roman" w:hAnsi="Times New Roman" w:cs="Times New Roman"/>
          <w:sz w:val="24"/>
          <w:szCs w:val="24"/>
        </w:rPr>
        <w:t xml:space="preserve"> Respondents who did not identify as a PADM were </w:t>
      </w:r>
      <w:del w:id="224" w:author="EM" w:date="2025-04-16T13:58:00Z">
        <w:r w:rsidR="00F652FF" w:rsidRPr="006F7E2A" w:rsidDel="00F652FF">
          <w:rPr>
            <w:rFonts w:ascii="Times New Roman" w:eastAsia="Times New Roman" w:hAnsi="Times New Roman" w:cs="Times New Roman"/>
            <w:sz w:val="24"/>
            <w:szCs w:val="24"/>
          </w:rPr>
          <w:delText xml:space="preserve">considered outside our target population and </w:delText>
        </w:r>
      </w:del>
      <w:r w:rsidR="00F652FF" w:rsidRPr="006F7E2A">
        <w:rPr>
          <w:rFonts w:ascii="Times New Roman" w:eastAsia="Times New Roman" w:hAnsi="Times New Roman" w:cs="Times New Roman"/>
          <w:sz w:val="24"/>
          <w:szCs w:val="24"/>
        </w:rPr>
        <w:t>excluded. The survey had</w:t>
      </w:r>
      <w:r w:rsidR="00F652FF" w:rsidRPr="006F7E2A">
        <w:rPr>
          <w:rFonts w:ascii="Times New Roman" w:eastAsia="Times New Roman" w:hAnsi="Times New Roman" w:cs="Times New Roman"/>
          <w:color w:val="008080"/>
          <w:sz w:val="24"/>
          <w:szCs w:val="24"/>
        </w:rPr>
        <w:t xml:space="preserve"> </w:t>
      </w:r>
      <w:r w:rsidR="00F652FF" w:rsidRPr="006F7E2A">
        <w:rPr>
          <w:rFonts w:ascii="Times New Roman" w:eastAsia="Times New Roman" w:hAnsi="Times New Roman" w:cs="Times New Roman"/>
          <w:sz w:val="24"/>
          <w:szCs w:val="24"/>
        </w:rPr>
        <w:t>five sections. Section 1 assessed the perception of PADMs on the importance of WH in achieving conservation goals, the role of human and livestock pathogens in affecting WH, and the role of wildlife pathogens in affecting public and livestock health. Section 2</w:t>
      </w:r>
      <w:r w:rsidR="00F652FF" w:rsidRPr="006F7E2A">
        <w:rPr>
          <w:rFonts w:ascii="Times New Roman" w:eastAsia="Times New Roman" w:hAnsi="Times New Roman" w:cs="Times New Roman"/>
          <w:color w:val="008080"/>
          <w:sz w:val="24"/>
          <w:szCs w:val="24"/>
        </w:rPr>
        <w:t xml:space="preserve"> </w:t>
      </w:r>
      <w:ins w:id="225" w:author="EM" w:date="2025-04-16T13:58:00Z">
        <w:r w:rsidR="00F652FF">
          <w:rPr>
            <w:rFonts w:ascii="Times New Roman" w:eastAsia="Times New Roman" w:hAnsi="Times New Roman" w:cs="Times New Roman"/>
            <w:color w:val="008080"/>
            <w:sz w:val="24"/>
            <w:szCs w:val="24"/>
          </w:rPr>
          <w:t xml:space="preserve">asked respondents </w:t>
        </w:r>
      </w:ins>
      <w:del w:id="226" w:author="EM" w:date="2025-04-16T13:58:00Z">
        <w:r w:rsidR="00F652FF" w:rsidRPr="006F7E2A" w:rsidDel="00F652FF">
          <w:rPr>
            <w:rFonts w:ascii="Times New Roman" w:eastAsia="Times New Roman" w:hAnsi="Times New Roman" w:cs="Times New Roman"/>
            <w:sz w:val="24"/>
            <w:szCs w:val="24"/>
          </w:rPr>
          <w:delText xml:space="preserve">requested PADMs </w:delText>
        </w:r>
      </w:del>
      <w:r w:rsidR="00F652FF" w:rsidRPr="006F7E2A">
        <w:rPr>
          <w:rFonts w:ascii="Times New Roman" w:eastAsia="Times New Roman" w:hAnsi="Times New Roman" w:cs="Times New Roman"/>
          <w:sz w:val="24"/>
          <w:szCs w:val="24"/>
        </w:rPr>
        <w:t>to rank the overall frequency of encounters with injured, sick, or dead wildlife in PAs and to indicate whether animals in each of these classes, along with healthy wildlife, are recorded as a specific type of individual when found during patrols. Section 3, asked about the presence of domestic animals in the PA</w:t>
      </w:r>
      <w:del w:id="227" w:author="EM" w:date="2025-04-16T13:59:00Z">
        <w:r w:rsidR="00F652FF" w:rsidRPr="006F7E2A" w:rsidDel="00F652FF">
          <w:rPr>
            <w:rFonts w:ascii="Times New Roman" w:eastAsia="Times New Roman" w:hAnsi="Times New Roman" w:cs="Times New Roman"/>
            <w:sz w:val="24"/>
            <w:szCs w:val="24"/>
          </w:rPr>
          <w:delText>(</w:delText>
        </w:r>
      </w:del>
      <w:r w:rsidR="00F652FF" w:rsidRPr="006F7E2A">
        <w:rPr>
          <w:rFonts w:ascii="Times New Roman" w:eastAsia="Times New Roman" w:hAnsi="Times New Roman" w:cs="Times New Roman"/>
          <w:sz w:val="24"/>
          <w:szCs w:val="24"/>
        </w:rPr>
        <w:t>s</w:t>
      </w:r>
      <w:commentRangeStart w:id="228"/>
      <w:del w:id="229" w:author="EM" w:date="2025-04-16T13:59:00Z">
        <w:r w:rsidR="00F652FF" w:rsidRPr="006F7E2A" w:rsidDel="00F652FF">
          <w:rPr>
            <w:rFonts w:ascii="Times New Roman" w:eastAsia="Times New Roman" w:hAnsi="Times New Roman" w:cs="Times New Roman"/>
            <w:sz w:val="24"/>
            <w:szCs w:val="24"/>
          </w:rPr>
          <w:delText>)</w:delText>
        </w:r>
      </w:del>
      <w:commentRangeEnd w:id="228"/>
      <w:r w:rsidR="00F652FF">
        <w:rPr>
          <w:rStyle w:val="CommentReference"/>
        </w:rPr>
        <w:commentReference w:id="228"/>
      </w:r>
      <w:r w:rsidR="00F652FF" w:rsidRPr="006F7E2A">
        <w:rPr>
          <w:rFonts w:ascii="Times New Roman" w:eastAsia="Times New Roman" w:hAnsi="Times New Roman" w:cs="Times New Roman"/>
          <w:sz w:val="24"/>
          <w:szCs w:val="24"/>
        </w:rPr>
        <w:t>, the documentation of their health status, and the perceived threats of domestic animals to conservation goals.</w:t>
      </w:r>
      <w:r w:rsidR="00F652FF" w:rsidRPr="006F7E2A">
        <w:rPr>
          <w:rFonts w:ascii="Times New Roman" w:eastAsia="Times New Roman" w:hAnsi="Times New Roman" w:cs="Times New Roman"/>
          <w:color w:val="008080"/>
          <w:sz w:val="24"/>
          <w:szCs w:val="24"/>
        </w:rPr>
        <w:t xml:space="preserve"> </w:t>
      </w:r>
      <w:ins w:id="230" w:author="EM" w:date="2025-04-16T14:00:00Z">
        <w:r w:rsidR="00F652FF">
          <w:rPr>
            <w:rFonts w:ascii="Times New Roman" w:eastAsia="Times New Roman" w:hAnsi="Times New Roman" w:cs="Times New Roman"/>
            <w:color w:val="008080"/>
            <w:sz w:val="24"/>
            <w:szCs w:val="24"/>
          </w:rPr>
          <w:t xml:space="preserve">In sections 1-3 </w:t>
        </w:r>
      </w:ins>
      <w:r w:rsidR="00F652FF" w:rsidRPr="006F7E2A">
        <w:rPr>
          <w:rFonts w:ascii="Times New Roman" w:eastAsia="Times New Roman" w:hAnsi="Times New Roman" w:cs="Times New Roman"/>
          <w:sz w:val="24"/>
          <w:szCs w:val="24"/>
        </w:rPr>
        <w:t xml:space="preserve">Likert scales were used </w:t>
      </w:r>
      <w:ins w:id="231" w:author="EM" w:date="2025-04-16T14:00:00Z">
        <w:r w:rsidR="00F652FF">
          <w:rPr>
            <w:rFonts w:ascii="Times New Roman" w:eastAsia="Times New Roman" w:hAnsi="Times New Roman" w:cs="Times New Roman"/>
            <w:sz w:val="24"/>
            <w:szCs w:val="24"/>
          </w:rPr>
          <w:t>for responses</w:t>
        </w:r>
      </w:ins>
      <w:del w:id="232" w:author="EM" w:date="2025-04-16T14:00:00Z">
        <w:r w:rsidR="00F652FF" w:rsidRPr="006F7E2A" w:rsidDel="00F652FF">
          <w:rPr>
            <w:rFonts w:ascii="Times New Roman" w:eastAsia="Times New Roman" w:hAnsi="Times New Roman" w:cs="Times New Roman"/>
            <w:sz w:val="24"/>
            <w:szCs w:val="24"/>
          </w:rPr>
          <w:delText>to answer questions in Sections 1-3</w:delText>
        </w:r>
      </w:del>
      <w:r w:rsidR="00F652FF" w:rsidRPr="006F7E2A">
        <w:rPr>
          <w:rFonts w:ascii="Times New Roman" w:eastAsia="Times New Roman" w:hAnsi="Times New Roman" w:cs="Times New Roman"/>
          <w:sz w:val="24"/>
          <w:szCs w:val="24"/>
        </w:rPr>
        <w:t>. Section 4 addressed health data storage practices when collected</w:t>
      </w:r>
      <w:ins w:id="233" w:author="EM" w:date="2025-04-16T14:01:00Z">
        <w:r w:rsidR="00F652FF">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 xml:space="preserve"> and </w:t>
      </w:r>
      <w:ins w:id="234" w:author="EM" w:date="2025-04-16T14:01:00Z">
        <w:r w:rsidR="00F652FF">
          <w:rPr>
            <w:rFonts w:ascii="Times New Roman" w:eastAsia="Times New Roman" w:hAnsi="Times New Roman" w:cs="Times New Roman"/>
            <w:sz w:val="24"/>
            <w:szCs w:val="24"/>
          </w:rPr>
          <w:t>s</w:t>
        </w:r>
      </w:ins>
      <w:del w:id="235" w:author="EM" w:date="2025-04-16T14:01:00Z">
        <w:r w:rsidR="00F652FF" w:rsidRPr="006F7E2A" w:rsidDel="00F652FF">
          <w:rPr>
            <w:rFonts w:ascii="Times New Roman" w:eastAsia="Times New Roman" w:hAnsi="Times New Roman" w:cs="Times New Roman"/>
            <w:sz w:val="24"/>
            <w:szCs w:val="24"/>
          </w:rPr>
          <w:delText>S</w:delText>
        </w:r>
      </w:del>
      <w:r w:rsidR="00F652FF" w:rsidRPr="006F7E2A">
        <w:rPr>
          <w:rFonts w:ascii="Times New Roman" w:eastAsia="Times New Roman" w:hAnsi="Times New Roman" w:cs="Times New Roman"/>
          <w:sz w:val="24"/>
          <w:szCs w:val="24"/>
        </w:rPr>
        <w:t>ection 5 assessed the current state of SMART deployment in PAs.</w:t>
      </w:r>
    </w:p>
    <w:p w14:paraId="7A1CD2D2" w14:textId="2F5C218F"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An introductory web page explained that the survey was voluntary, anonymous, </w:t>
      </w:r>
      <w:ins w:id="236" w:author="EM" w:date="2025-04-16T14:01:00Z">
        <w:r>
          <w:rPr>
            <w:rFonts w:ascii="Times New Roman" w:eastAsia="Times New Roman" w:hAnsi="Times New Roman" w:cs="Times New Roman"/>
            <w:sz w:val="24"/>
            <w:szCs w:val="24"/>
          </w:rPr>
          <w:t xml:space="preserve">and </w:t>
        </w:r>
      </w:ins>
      <w:r w:rsidRPr="006F7E2A">
        <w:rPr>
          <w:rFonts w:ascii="Times New Roman" w:eastAsia="Times New Roman" w:hAnsi="Times New Roman" w:cs="Times New Roman"/>
          <w:sz w:val="24"/>
          <w:szCs w:val="24"/>
        </w:rPr>
        <w:t>aimed at PADMs</w:t>
      </w:r>
      <w:del w:id="237" w:author="EM" w:date="2025-04-16T14:01: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that clicking the “</w:t>
      </w:r>
      <w:ins w:id="238" w:author="EM" w:date="2025-04-16T14:01:00Z">
        <w:r>
          <w:rPr>
            <w:rFonts w:ascii="Times New Roman" w:eastAsia="Times New Roman" w:hAnsi="Times New Roman" w:cs="Times New Roman"/>
            <w:sz w:val="24"/>
            <w:szCs w:val="24"/>
          </w:rPr>
          <w:t>s</w:t>
        </w:r>
      </w:ins>
      <w:del w:id="239" w:author="EM" w:date="2025-04-16T14:01:00Z">
        <w:r w:rsidRPr="006F7E2A" w:rsidDel="00F652FF">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tart the survey” button constituted consent. A tutorial was provided for the language-translation tool of this survey built on Google Forms (Appendix S1). </w:t>
      </w:r>
      <w:ins w:id="240" w:author="EM" w:date="2025-04-16T14:02:00Z">
        <w:r w:rsidR="00886756">
          <w:rPr>
            <w:rFonts w:ascii="Times New Roman" w:eastAsia="Times New Roman" w:hAnsi="Times New Roman" w:cs="Times New Roman"/>
            <w:sz w:val="24"/>
            <w:szCs w:val="24"/>
          </w:rPr>
          <w:t xml:space="preserve">No </w:t>
        </w:r>
      </w:ins>
      <w:del w:id="241" w:author="EM" w:date="2025-04-16T14:02:00Z">
        <w:r w:rsidRPr="006F7E2A" w:rsidDel="00886756">
          <w:rPr>
            <w:rFonts w:ascii="Times New Roman" w:eastAsia="Times New Roman" w:hAnsi="Times New Roman" w:cs="Times New Roman"/>
            <w:sz w:val="24"/>
            <w:szCs w:val="24"/>
          </w:rPr>
          <w:delText xml:space="preserve">The survey did not request </w:delText>
        </w:r>
      </w:del>
      <w:r w:rsidRPr="006F7E2A">
        <w:rPr>
          <w:rFonts w:ascii="Times New Roman" w:eastAsia="Times New Roman" w:hAnsi="Times New Roman" w:cs="Times New Roman"/>
          <w:sz w:val="24"/>
          <w:szCs w:val="24"/>
        </w:rPr>
        <w:t xml:space="preserve">personal information </w:t>
      </w:r>
      <w:ins w:id="242" w:author="EM" w:date="2025-04-16T14:02:00Z">
        <w:r w:rsidR="00886756">
          <w:rPr>
            <w:rFonts w:ascii="Times New Roman" w:eastAsia="Times New Roman" w:hAnsi="Times New Roman" w:cs="Times New Roman"/>
            <w:sz w:val="24"/>
            <w:szCs w:val="24"/>
          </w:rPr>
          <w:t xml:space="preserve">was collected, so the </w:t>
        </w:r>
      </w:ins>
      <w:del w:id="243" w:author="EM" w:date="2025-04-16T14:03:00Z">
        <w:r w:rsidRPr="006F7E2A" w:rsidDel="00886756">
          <w:rPr>
            <w:rFonts w:ascii="Times New Roman" w:eastAsia="Times New Roman" w:hAnsi="Times New Roman" w:cs="Times New Roman"/>
            <w:sz w:val="24"/>
            <w:szCs w:val="24"/>
          </w:rPr>
          <w:delText xml:space="preserve">and </w:delText>
        </w:r>
      </w:del>
      <w:ins w:id="244" w:author="EM" w:date="2025-04-16T14:03:00Z">
        <w:r w:rsidR="00886756">
          <w:rPr>
            <w:rFonts w:ascii="Times New Roman" w:eastAsia="Times New Roman" w:hAnsi="Times New Roman" w:cs="Times New Roman"/>
            <w:sz w:val="24"/>
            <w:szCs w:val="24"/>
          </w:rPr>
          <w:t xml:space="preserve">survey </w:t>
        </w:r>
      </w:ins>
      <w:commentRangeStart w:id="245"/>
      <w:r w:rsidRPr="006F7E2A">
        <w:rPr>
          <w:rFonts w:ascii="Times New Roman" w:eastAsia="Times New Roman" w:hAnsi="Times New Roman" w:cs="Times New Roman"/>
          <w:sz w:val="24"/>
          <w:szCs w:val="24"/>
        </w:rPr>
        <w:t xml:space="preserve">was exempt </w:t>
      </w:r>
      <w:commentRangeEnd w:id="245"/>
      <w:r w:rsidR="00886756">
        <w:rPr>
          <w:rStyle w:val="CommentReference"/>
        </w:rPr>
        <w:commentReference w:id="245"/>
      </w:r>
      <w:r w:rsidRPr="006F7E2A">
        <w:rPr>
          <w:rFonts w:ascii="Times New Roman" w:eastAsia="Times New Roman" w:hAnsi="Times New Roman" w:cs="Times New Roman"/>
          <w:sz w:val="24"/>
          <w:szCs w:val="24"/>
        </w:rPr>
        <w:t xml:space="preserve">from </w:t>
      </w:r>
      <w:commentRangeStart w:id="246"/>
      <w:r w:rsidRPr="006F7E2A">
        <w:rPr>
          <w:rFonts w:ascii="Times New Roman" w:eastAsia="Times New Roman" w:hAnsi="Times New Roman" w:cs="Times New Roman"/>
          <w:sz w:val="24"/>
          <w:szCs w:val="24"/>
        </w:rPr>
        <w:t xml:space="preserve">full </w:t>
      </w:r>
      <w:commentRangeEnd w:id="246"/>
      <w:r w:rsidR="00886756">
        <w:rPr>
          <w:rStyle w:val="CommentReference"/>
        </w:rPr>
        <w:commentReference w:id="246"/>
      </w:r>
      <w:r w:rsidRPr="006F7E2A">
        <w:rPr>
          <w:rFonts w:ascii="Times New Roman" w:eastAsia="Times New Roman" w:hAnsi="Times New Roman" w:cs="Times New Roman"/>
          <w:sz w:val="24"/>
          <w:szCs w:val="24"/>
        </w:rPr>
        <w:t xml:space="preserve">ethics review </w:t>
      </w:r>
      <w:ins w:id="247" w:author="Montecino, Diego" w:date="2025-04-16T17:59:00Z" w16du:dateUtc="2025-04-16T21:59:00Z">
        <w:r w:rsidR="005C4B13">
          <w:rPr>
            <w:rFonts w:ascii="Times New Roman" w:eastAsia="Times New Roman" w:hAnsi="Times New Roman" w:cs="Times New Roman"/>
            <w:sz w:val="24"/>
            <w:szCs w:val="24"/>
          </w:rPr>
          <w:t xml:space="preserve">by </w:t>
        </w:r>
        <w:r w:rsidR="00900099">
          <w:rPr>
            <w:rFonts w:ascii="Times New Roman" w:eastAsia="Times New Roman" w:hAnsi="Times New Roman" w:cs="Times New Roman"/>
            <w:sz w:val="24"/>
            <w:szCs w:val="24"/>
          </w:rPr>
          <w:t xml:space="preserve">the </w:t>
        </w:r>
        <w:r w:rsidR="005C4B13" w:rsidRPr="00900099">
          <w:rPr>
            <w:rFonts w:ascii="Times New Roman" w:eastAsia="Times New Roman" w:hAnsi="Times New Roman" w:cs="Times New Roman"/>
            <w:sz w:val="24"/>
            <w:szCs w:val="24"/>
            <w:highlight w:val="yellow"/>
          </w:rPr>
          <w:t>W</w:t>
        </w:r>
      </w:ins>
      <w:ins w:id="248" w:author="Montecino, Diego" w:date="2025-04-16T18:01:00Z" w16du:dateUtc="2025-04-16T22:01:00Z">
        <w:r w:rsidR="00BF75A3">
          <w:rPr>
            <w:rFonts w:ascii="Times New Roman" w:eastAsia="Times New Roman" w:hAnsi="Times New Roman" w:cs="Times New Roman"/>
            <w:sz w:val="24"/>
            <w:szCs w:val="24"/>
            <w:highlight w:val="yellow"/>
          </w:rPr>
          <w:t xml:space="preserve">ildlife Conservation </w:t>
        </w:r>
      </w:ins>
      <w:ins w:id="249" w:author="Montecino, Diego" w:date="2025-04-16T17:59:00Z" w16du:dateUtc="2025-04-16T21:59:00Z">
        <w:r w:rsidR="005C4B13" w:rsidRPr="00900099">
          <w:rPr>
            <w:rFonts w:ascii="Times New Roman" w:eastAsia="Times New Roman" w:hAnsi="Times New Roman" w:cs="Times New Roman"/>
            <w:sz w:val="24"/>
            <w:szCs w:val="24"/>
            <w:highlight w:val="yellow"/>
          </w:rPr>
          <w:t>S</w:t>
        </w:r>
      </w:ins>
      <w:ins w:id="250" w:author="Montecino, Diego" w:date="2025-04-16T18:01:00Z" w16du:dateUtc="2025-04-16T22:01:00Z">
        <w:r w:rsidR="00BF75A3">
          <w:rPr>
            <w:rFonts w:ascii="Times New Roman" w:eastAsia="Times New Roman" w:hAnsi="Times New Roman" w:cs="Times New Roman"/>
            <w:sz w:val="24"/>
            <w:szCs w:val="24"/>
            <w:highlight w:val="yellow"/>
          </w:rPr>
          <w:t>ociety’s</w:t>
        </w:r>
      </w:ins>
      <w:ins w:id="251" w:author="Montecino, Diego" w:date="2025-04-16T17:59:00Z" w16du:dateUtc="2025-04-16T21:59:00Z">
        <w:r w:rsidR="005C4B13" w:rsidRPr="00900099">
          <w:rPr>
            <w:rFonts w:ascii="Times New Roman" w:eastAsia="Times New Roman" w:hAnsi="Times New Roman" w:cs="Times New Roman"/>
            <w:sz w:val="24"/>
            <w:szCs w:val="24"/>
            <w:highlight w:val="yellow"/>
          </w:rPr>
          <w:t xml:space="preserve"> </w:t>
        </w:r>
      </w:ins>
      <w:ins w:id="252" w:author="Montecino, Diego" w:date="2025-04-16T18:01:00Z" w16du:dateUtc="2025-04-16T22:01:00Z">
        <w:r w:rsidR="00BF75A3">
          <w:rPr>
            <w:rFonts w:ascii="Times New Roman" w:eastAsia="Times New Roman" w:hAnsi="Times New Roman" w:cs="Times New Roman"/>
            <w:sz w:val="24"/>
            <w:szCs w:val="24"/>
            <w:highlight w:val="yellow"/>
          </w:rPr>
          <w:t>IRB</w:t>
        </w:r>
      </w:ins>
      <w:ins w:id="253" w:author="Montecino, Diego" w:date="2025-04-16T17:59:00Z" w16du:dateUtc="2025-04-16T21:59:00Z">
        <w:r w:rsidR="005C4B13">
          <w:rPr>
            <w:rFonts w:ascii="Times New Roman" w:eastAsia="Times New Roman" w:hAnsi="Times New Roman" w:cs="Times New Roman"/>
            <w:sz w:val="24"/>
            <w:szCs w:val="24"/>
          </w:rPr>
          <w:t xml:space="preserve"> </w:t>
        </w:r>
      </w:ins>
      <w:ins w:id="254" w:author="Montecino, Diego" w:date="2025-04-16T18:02:00Z" w16du:dateUtc="2025-04-16T22:02:00Z">
        <w:r w:rsidR="00BF75A3">
          <w:rPr>
            <w:rFonts w:ascii="Times New Roman" w:eastAsia="Times New Roman" w:hAnsi="Times New Roman" w:cs="Times New Roman"/>
            <w:sz w:val="24"/>
            <w:szCs w:val="24"/>
          </w:rPr>
          <w:t>(</w:t>
        </w:r>
      </w:ins>
      <w:del w:id="255" w:author="Montecino, Diego" w:date="2025-04-16T18:02:00Z" w16du:dateUtc="2025-04-16T22:02:00Z">
        <w:r w:rsidRPr="006F7E2A" w:rsidDel="00BF75A3">
          <w:rPr>
            <w:rFonts w:ascii="Times New Roman" w:eastAsia="Times New Roman" w:hAnsi="Times New Roman" w:cs="Times New Roman"/>
            <w:sz w:val="24"/>
            <w:szCs w:val="24"/>
          </w:rPr>
          <w:delText>[</w:delText>
        </w:r>
      </w:del>
      <w:ins w:id="256" w:author="Montecino, Diego" w:date="2025-04-16T18:01:00Z" w16du:dateUtc="2025-04-16T22:01:00Z">
        <w:r w:rsidR="00BF75A3">
          <w:rPr>
            <w:rFonts w:ascii="Times New Roman" w:hAnsi="Times New Roman" w:cs="Times New Roman"/>
            <w:lang w:bidi="km-KH"/>
          </w:rPr>
          <w:t>REF# 22-53</w:t>
        </w:r>
      </w:ins>
      <w:del w:id="257" w:author="Montecino, Diego" w:date="2025-04-16T18:01:00Z" w16du:dateUtc="2025-04-16T22:01:00Z">
        <w:r w:rsidRPr="006F7E2A" w:rsidDel="00BF75A3">
          <w:rPr>
            <w:rFonts w:ascii="Times New Roman" w:eastAsia="Times New Roman" w:hAnsi="Times New Roman" w:cs="Times New Roman"/>
            <w:sz w:val="24"/>
            <w:szCs w:val="24"/>
          </w:rPr>
          <w:delText>pla</w:delText>
        </w:r>
        <w:r w:rsidRPr="00886756" w:rsidDel="00BF75A3">
          <w:rPr>
            <w:rFonts w:ascii="Times New Roman" w:eastAsia="Times New Roman" w:hAnsi="Times New Roman" w:cs="Times New Roman"/>
            <w:sz w:val="24"/>
            <w:szCs w:val="24"/>
            <w:highlight w:val="yellow"/>
          </w:rPr>
          <w:delText>ce</w:delText>
        </w:r>
        <w:r w:rsidRPr="006F7E2A" w:rsidDel="00BF75A3">
          <w:rPr>
            <w:rFonts w:ascii="Times New Roman" w:eastAsia="Times New Roman" w:hAnsi="Times New Roman" w:cs="Times New Roman"/>
            <w:sz w:val="24"/>
            <w:szCs w:val="24"/>
          </w:rPr>
          <w:delText>holder</w:delText>
        </w:r>
      </w:del>
      <w:ins w:id="258" w:author="Montecino, Diego" w:date="2025-04-16T18:02:00Z" w16du:dateUtc="2025-04-16T22:02:00Z">
        <w:r w:rsidR="00BF75A3">
          <w:rPr>
            <w:rFonts w:ascii="Times New Roman" w:eastAsia="Times New Roman" w:hAnsi="Times New Roman" w:cs="Times New Roman"/>
            <w:sz w:val="24"/>
            <w:szCs w:val="24"/>
          </w:rPr>
          <w:t>)</w:t>
        </w:r>
      </w:ins>
      <w:del w:id="259" w:author="Montecino, Diego" w:date="2025-04-16T18:02:00Z" w16du:dateUtc="2025-04-16T22:02:00Z">
        <w:r w:rsidRPr="006F7E2A" w:rsidDel="00BF75A3">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w:t>
      </w:r>
    </w:p>
    <w:p w14:paraId="3ED0C304" w14:textId="57E60F9B"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lastRenderedPageBreak/>
        <w:t xml:space="preserve">Responses by PADMs could represent either a single or multiple PAs. For our analysis, we focused on what we defined as </w:t>
      </w:r>
      <w:commentRangeStart w:id="260"/>
      <w:del w:id="261" w:author="EM" w:date="2025-04-16T14:10:00Z">
        <w:r w:rsidRPr="006F7E2A" w:rsidDel="00886756">
          <w:rPr>
            <w:rFonts w:ascii="Times New Roman" w:eastAsia="Times New Roman" w:hAnsi="Times New Roman" w:cs="Times New Roman"/>
            <w:sz w:val="24"/>
            <w:szCs w:val="24"/>
          </w:rPr>
          <w:delText>“</w:delText>
        </w:r>
      </w:del>
      <w:commentRangeEnd w:id="260"/>
      <w:r w:rsidR="00886756">
        <w:rPr>
          <w:rStyle w:val="CommentReference"/>
        </w:rPr>
        <w:commentReference w:id="260"/>
      </w:r>
      <w:r w:rsidRPr="006F7E2A">
        <w:rPr>
          <w:rFonts w:ascii="Times New Roman" w:eastAsia="Times New Roman" w:hAnsi="Times New Roman" w:cs="Times New Roman"/>
          <w:sz w:val="24"/>
          <w:szCs w:val="24"/>
        </w:rPr>
        <w:t>local” responses, which included one or two PAs. “Non-local responses”, which covered more than two PAs, were analyzed separately. We assumed that PAD</w:t>
      </w:r>
      <w:commentRangeStart w:id="262"/>
      <w:r w:rsidRPr="006F7E2A">
        <w:rPr>
          <w:rFonts w:ascii="Times New Roman" w:eastAsia="Times New Roman" w:hAnsi="Times New Roman" w:cs="Times New Roman"/>
          <w:sz w:val="24"/>
          <w:szCs w:val="24"/>
        </w:rPr>
        <w:t>M</w:t>
      </w:r>
      <w:commentRangeEnd w:id="262"/>
      <w:r w:rsidR="00886756">
        <w:rPr>
          <w:rStyle w:val="CommentReference"/>
        </w:rPr>
        <w:commentReference w:id="262"/>
      </w:r>
      <w:r w:rsidRPr="006F7E2A">
        <w:rPr>
          <w:rFonts w:ascii="Times New Roman" w:eastAsia="Times New Roman" w:hAnsi="Times New Roman" w:cs="Times New Roman"/>
          <w:sz w:val="24"/>
          <w:szCs w:val="24"/>
        </w:rPr>
        <w:t xml:space="preserve">s </w:t>
      </w:r>
      <w:ins w:id="263" w:author="EM" w:date="2025-04-16T14:11:00Z">
        <w:r w:rsidR="00886756">
          <w:rPr>
            <w:rFonts w:ascii="Times New Roman" w:eastAsia="Times New Roman" w:hAnsi="Times New Roman" w:cs="Times New Roman"/>
            <w:sz w:val="24"/>
            <w:szCs w:val="24"/>
          </w:rPr>
          <w:t xml:space="preserve">responsible for </w:t>
        </w:r>
      </w:ins>
      <w:del w:id="264" w:author="EM" w:date="2025-04-16T14:11:00Z">
        <w:r w:rsidRPr="006F7E2A" w:rsidDel="00886756">
          <w:rPr>
            <w:rFonts w:ascii="Times New Roman" w:eastAsia="Times New Roman" w:hAnsi="Times New Roman" w:cs="Times New Roman"/>
            <w:sz w:val="24"/>
            <w:szCs w:val="24"/>
          </w:rPr>
          <w:delText xml:space="preserve">that included </w:delText>
        </w:r>
      </w:del>
      <w:r w:rsidRPr="006F7E2A">
        <w:rPr>
          <w:rFonts w:ascii="Times New Roman" w:eastAsia="Times New Roman" w:hAnsi="Times New Roman" w:cs="Times New Roman"/>
          <w:sz w:val="24"/>
          <w:szCs w:val="24"/>
        </w:rPr>
        <w:t xml:space="preserve">more than two PAs would conduct occasional site visits </w:t>
      </w:r>
      <w:ins w:id="265" w:author="EM" w:date="2025-04-16T14:11:00Z">
        <w:r w:rsidR="00886756">
          <w:rPr>
            <w:rFonts w:ascii="Times New Roman" w:eastAsia="Times New Roman" w:hAnsi="Times New Roman" w:cs="Times New Roman"/>
            <w:sz w:val="24"/>
            <w:szCs w:val="24"/>
          </w:rPr>
          <w:t xml:space="preserve">and that it </w:t>
        </w:r>
      </w:ins>
      <w:ins w:id="266" w:author="EM" w:date="2025-04-16T14:12:00Z">
        <w:r w:rsidR="00886756">
          <w:rPr>
            <w:rFonts w:ascii="Times New Roman" w:eastAsia="Times New Roman" w:hAnsi="Times New Roman" w:cs="Times New Roman"/>
            <w:sz w:val="24"/>
            <w:szCs w:val="24"/>
          </w:rPr>
          <w:t xml:space="preserve">was </w:t>
        </w:r>
      </w:ins>
      <w:ins w:id="267" w:author="EM" w:date="2025-04-16T14:11:00Z">
        <w:del w:id="268" w:author="Montecino, Diego" w:date="2025-04-16T18:03:00Z" w16du:dateUtc="2025-04-16T22:03:00Z">
          <w:r w:rsidR="00886756" w:rsidDel="00F64BD8">
            <w:rPr>
              <w:rFonts w:ascii="Times New Roman" w:eastAsia="Times New Roman" w:hAnsi="Times New Roman" w:cs="Times New Roman"/>
              <w:sz w:val="24"/>
              <w:szCs w:val="24"/>
            </w:rPr>
            <w:delText xml:space="preserve">relatively </w:delText>
          </w:r>
        </w:del>
        <w:r w:rsidR="00886756">
          <w:rPr>
            <w:rFonts w:ascii="Times New Roman" w:eastAsia="Times New Roman" w:hAnsi="Times New Roman" w:cs="Times New Roman"/>
            <w:sz w:val="24"/>
            <w:szCs w:val="24"/>
          </w:rPr>
          <w:t xml:space="preserve">unlikely they would </w:t>
        </w:r>
      </w:ins>
      <w:del w:id="269" w:author="EM" w:date="2025-04-16T14:11:00Z">
        <w:r w:rsidRPr="006F7E2A" w:rsidDel="00886756">
          <w:rPr>
            <w:rFonts w:ascii="Times New Roman" w:eastAsia="Times New Roman" w:hAnsi="Times New Roman" w:cs="Times New Roman"/>
            <w:sz w:val="24"/>
            <w:szCs w:val="24"/>
          </w:rPr>
          <w:delText xml:space="preserve">making them less likely to </w:delText>
        </w:r>
      </w:del>
      <w:r w:rsidRPr="006F7E2A">
        <w:rPr>
          <w:rFonts w:ascii="Times New Roman" w:eastAsia="Times New Roman" w:hAnsi="Times New Roman" w:cs="Times New Roman"/>
          <w:sz w:val="24"/>
          <w:szCs w:val="24"/>
        </w:rPr>
        <w:t xml:space="preserve">have insights </w:t>
      </w:r>
      <w:ins w:id="270" w:author="EM" w:date="2025-04-16T14:13:00Z">
        <w:r w:rsidR="00886756">
          <w:rPr>
            <w:rFonts w:ascii="Times New Roman" w:eastAsia="Times New Roman" w:hAnsi="Times New Roman" w:cs="Times New Roman"/>
            <w:sz w:val="24"/>
            <w:szCs w:val="24"/>
          </w:rPr>
          <w:t>into</w:t>
        </w:r>
      </w:ins>
      <w:del w:id="271" w:author="EM" w:date="2025-04-16T14:13:00Z">
        <w:r w:rsidRPr="006F7E2A" w:rsidDel="00886756">
          <w:rPr>
            <w:rFonts w:ascii="Times New Roman" w:eastAsia="Times New Roman" w:hAnsi="Times New Roman" w:cs="Times New Roman"/>
            <w:sz w:val="24"/>
            <w:szCs w:val="24"/>
          </w:rPr>
          <w:delText>of</w:delText>
        </w:r>
      </w:del>
      <w:r w:rsidRPr="006F7E2A">
        <w:rPr>
          <w:rFonts w:ascii="Times New Roman" w:eastAsia="Times New Roman" w:hAnsi="Times New Roman" w:cs="Times New Roman"/>
          <w:sz w:val="24"/>
          <w:szCs w:val="24"/>
        </w:rPr>
        <w:t xml:space="preserve"> specific PA realities</w:t>
      </w:r>
      <w:ins w:id="272" w:author="Montecino, Diego" w:date="2025-04-16T18:04:00Z" w16du:dateUtc="2025-04-16T22:04:00Z">
        <w:r w:rsidR="00160CFD">
          <w:rPr>
            <w:rFonts w:ascii="Times New Roman" w:eastAsia="Times New Roman" w:hAnsi="Times New Roman" w:cs="Times New Roman"/>
            <w:sz w:val="24"/>
            <w:szCs w:val="24"/>
          </w:rPr>
          <w:t xml:space="preserve"> (</w:t>
        </w:r>
      </w:ins>
      <w:ins w:id="273" w:author="Montecino, Diego" w:date="2025-04-16T18:21:00Z" w16du:dateUtc="2025-04-16T22:21:00Z">
        <w:r w:rsidR="00CD6D7C">
          <w:rPr>
            <w:rFonts w:ascii="Times New Roman" w:eastAsia="Times New Roman" w:hAnsi="Times New Roman" w:cs="Times New Roman"/>
            <w:sz w:val="24"/>
            <w:szCs w:val="24"/>
          </w:rPr>
          <w:t>e.g.</w:t>
        </w:r>
      </w:ins>
      <w:ins w:id="274" w:author="Montecino, Diego" w:date="2025-04-16T18:04:00Z" w16du:dateUtc="2025-04-16T22:04:00Z">
        <w:r w:rsidR="00160CFD">
          <w:rPr>
            <w:rFonts w:ascii="Times New Roman" w:eastAsia="Times New Roman" w:hAnsi="Times New Roman" w:cs="Times New Roman"/>
            <w:sz w:val="24"/>
            <w:szCs w:val="24"/>
          </w:rPr>
          <w:t>, patrol findings,</w:t>
        </w:r>
      </w:ins>
      <w:ins w:id="275" w:author="Montecino, Diego" w:date="2025-04-16T18:05:00Z" w16du:dateUtc="2025-04-16T22:05:00Z">
        <w:r w:rsidR="00160CFD">
          <w:rPr>
            <w:rFonts w:ascii="Times New Roman" w:eastAsia="Times New Roman" w:hAnsi="Times New Roman" w:cs="Times New Roman"/>
            <w:sz w:val="24"/>
            <w:szCs w:val="24"/>
          </w:rPr>
          <w:t xml:space="preserve"> non-recorded data, data management, etc)</w:t>
        </w:r>
      </w:ins>
      <w:r w:rsidRPr="006F7E2A">
        <w:rPr>
          <w:rFonts w:ascii="Times New Roman" w:eastAsia="Times New Roman" w:hAnsi="Times New Roman" w:cs="Times New Roman"/>
          <w:sz w:val="24"/>
          <w:szCs w:val="24"/>
        </w:rPr>
        <w:t xml:space="preserve">. However, they </w:t>
      </w:r>
      <w:ins w:id="276" w:author="Montecino, Diego" w:date="2025-04-16T18:03:00Z" w16du:dateUtc="2025-04-16T22:03:00Z">
        <w:r w:rsidR="00F64BD8">
          <w:rPr>
            <w:rFonts w:ascii="Times New Roman" w:eastAsia="Times New Roman" w:hAnsi="Times New Roman" w:cs="Times New Roman"/>
            <w:sz w:val="24"/>
            <w:szCs w:val="24"/>
          </w:rPr>
          <w:t xml:space="preserve">likely </w:t>
        </w:r>
      </w:ins>
      <w:commentRangeStart w:id="277"/>
      <w:del w:id="278" w:author="EM" w:date="2025-04-16T14:14:00Z">
        <w:r w:rsidRPr="006F7E2A" w:rsidDel="00886756">
          <w:rPr>
            <w:rFonts w:ascii="Times New Roman" w:eastAsia="Times New Roman" w:hAnsi="Times New Roman" w:cs="Times New Roman"/>
            <w:sz w:val="24"/>
            <w:szCs w:val="24"/>
          </w:rPr>
          <w:delText>can</w:delText>
        </w:r>
      </w:del>
      <w:commentRangeEnd w:id="277"/>
      <w:r w:rsidR="00886756">
        <w:rPr>
          <w:rStyle w:val="CommentReference"/>
        </w:rPr>
        <w:commentReference w:id="277"/>
      </w:r>
      <w:del w:id="279" w:author="EM" w:date="2025-04-16T14:14:00Z">
        <w:r w:rsidRPr="006F7E2A" w:rsidDel="00886756">
          <w:rPr>
            <w:rFonts w:ascii="Times New Roman" w:eastAsia="Times New Roman" w:hAnsi="Times New Roman" w:cs="Times New Roman"/>
            <w:sz w:val="24"/>
            <w:szCs w:val="24"/>
          </w:rPr>
          <w:delText xml:space="preserve"> help </w:delText>
        </w:r>
      </w:del>
      <w:ins w:id="280" w:author="EM" w:date="2025-04-16T14:14:00Z">
        <w:del w:id="281" w:author="Montecino, Diego" w:date="2025-04-16T18:03:00Z" w16du:dateUtc="2025-04-16T22:03:00Z">
          <w:r w:rsidR="00886756" w:rsidDel="007A20E6">
            <w:rPr>
              <w:rFonts w:ascii="Times New Roman" w:eastAsia="Times New Roman" w:hAnsi="Times New Roman" w:cs="Times New Roman"/>
              <w:sz w:val="24"/>
              <w:szCs w:val="24"/>
            </w:rPr>
            <w:delText xml:space="preserve">improve </w:delText>
          </w:r>
        </w:del>
      </w:ins>
      <w:ins w:id="282" w:author="Montecino, Diego" w:date="2025-04-16T18:03:00Z" w16du:dateUtc="2025-04-16T22:03:00Z">
        <w:r w:rsidR="007A20E6">
          <w:rPr>
            <w:rFonts w:ascii="Times New Roman" w:eastAsia="Times New Roman" w:hAnsi="Times New Roman" w:cs="Times New Roman"/>
            <w:sz w:val="24"/>
            <w:szCs w:val="24"/>
          </w:rPr>
          <w:t xml:space="preserve">had </w:t>
        </w:r>
        <w:r w:rsidR="00F64BD8">
          <w:rPr>
            <w:rFonts w:ascii="Times New Roman" w:eastAsia="Times New Roman" w:hAnsi="Times New Roman" w:cs="Times New Roman"/>
            <w:sz w:val="24"/>
            <w:szCs w:val="24"/>
          </w:rPr>
          <w:t xml:space="preserve">an </w:t>
        </w:r>
      </w:ins>
      <w:r w:rsidRPr="006F7E2A">
        <w:rPr>
          <w:rFonts w:ascii="Times New Roman" w:eastAsia="Times New Roman" w:hAnsi="Times New Roman" w:cs="Times New Roman"/>
          <w:sz w:val="24"/>
          <w:szCs w:val="24"/>
        </w:rPr>
        <w:t>understand</w:t>
      </w:r>
      <w:ins w:id="283" w:author="EM" w:date="2025-04-16T14:14:00Z">
        <w:r w:rsidR="00886756">
          <w:rPr>
            <w:rFonts w:ascii="Times New Roman" w:eastAsia="Times New Roman" w:hAnsi="Times New Roman" w:cs="Times New Roman"/>
            <w:sz w:val="24"/>
            <w:szCs w:val="24"/>
          </w:rPr>
          <w:t>ing of</w:t>
        </w:r>
      </w:ins>
      <w:r w:rsidRPr="006F7E2A">
        <w:rPr>
          <w:rFonts w:ascii="Times New Roman" w:eastAsia="Times New Roman" w:hAnsi="Times New Roman" w:cs="Times New Roman"/>
          <w:sz w:val="24"/>
          <w:szCs w:val="24"/>
        </w:rPr>
        <w:t xml:space="preserve"> perceptions at central offices at </w:t>
      </w:r>
      <w:ins w:id="284" w:author="EM" w:date="2025-04-16T14:14:00Z">
        <w:r w:rsidR="00886756">
          <w:rPr>
            <w:rFonts w:ascii="Times New Roman" w:eastAsia="Times New Roman" w:hAnsi="Times New Roman" w:cs="Times New Roman"/>
            <w:sz w:val="24"/>
            <w:szCs w:val="24"/>
          </w:rPr>
          <w:t xml:space="preserve">the </w:t>
        </w:r>
      </w:ins>
      <w:r w:rsidRPr="006F7E2A">
        <w:rPr>
          <w:rFonts w:ascii="Times New Roman" w:eastAsia="Times New Roman" w:hAnsi="Times New Roman" w:cs="Times New Roman"/>
          <w:sz w:val="24"/>
          <w:szCs w:val="24"/>
        </w:rPr>
        <w:t xml:space="preserve">decision-making level. </w:t>
      </w:r>
      <w:del w:id="285" w:author="EM" w:date="2025-04-16T14:14:00Z">
        <w:r w:rsidRPr="006F7E2A" w:rsidDel="00886756">
          <w:rPr>
            <w:rFonts w:ascii="Times New Roman" w:eastAsia="Times New Roman" w:hAnsi="Times New Roman" w:cs="Times New Roman"/>
            <w:sz w:val="24"/>
            <w:szCs w:val="24"/>
          </w:rPr>
          <w:delText>Instead</w:delText>
        </w:r>
      </w:del>
      <w:ins w:id="286" w:author="EM" w:date="2025-04-16T14:14:00Z">
        <w:r w:rsidR="00886756">
          <w:rPr>
            <w:rFonts w:ascii="Times New Roman" w:eastAsia="Times New Roman" w:hAnsi="Times New Roman" w:cs="Times New Roman"/>
            <w:sz w:val="24"/>
            <w:szCs w:val="24"/>
          </w:rPr>
          <w:t>In contrast</w:t>
        </w:r>
      </w:ins>
      <w:r w:rsidRPr="006F7E2A">
        <w:rPr>
          <w:rFonts w:ascii="Times New Roman" w:eastAsia="Times New Roman" w:hAnsi="Times New Roman" w:cs="Times New Roman"/>
          <w:sz w:val="24"/>
          <w:szCs w:val="24"/>
        </w:rPr>
        <w:t xml:space="preserve">, </w:t>
      </w:r>
      <w:ins w:id="287" w:author="EM" w:date="2025-04-16T14:14:00Z">
        <w:r w:rsidR="00886756">
          <w:rPr>
            <w:rFonts w:ascii="Times New Roman" w:eastAsia="Times New Roman" w:hAnsi="Times New Roman" w:cs="Times New Roman"/>
            <w:sz w:val="24"/>
            <w:szCs w:val="24"/>
          </w:rPr>
          <w:t xml:space="preserve">we assumed </w:t>
        </w:r>
      </w:ins>
      <w:r w:rsidRPr="006F7E2A">
        <w:rPr>
          <w:rFonts w:ascii="Times New Roman" w:eastAsia="Times New Roman" w:hAnsi="Times New Roman" w:cs="Times New Roman"/>
          <w:sz w:val="24"/>
          <w:szCs w:val="24"/>
        </w:rPr>
        <w:t xml:space="preserve">“local” PADMs would work on-site and understand PA realities. The two-PA cutoff was chosen to </w:t>
      </w:r>
      <w:r w:rsidRPr="00886756">
        <w:rPr>
          <w:rFonts w:ascii="Times New Roman" w:eastAsia="Times New Roman" w:hAnsi="Times New Roman" w:cs="Times New Roman"/>
          <w:sz w:val="24"/>
          <w:szCs w:val="24"/>
          <w:highlight w:val="yellow"/>
        </w:rPr>
        <w:t>balance</w:t>
      </w:r>
      <w:r w:rsidRPr="006F7E2A">
        <w:rPr>
          <w:rFonts w:ascii="Times New Roman" w:eastAsia="Times New Roman" w:hAnsi="Times New Roman" w:cs="Times New Roman"/>
          <w:sz w:val="24"/>
          <w:szCs w:val="24"/>
        </w:rPr>
        <w:t xml:space="preserve"> </w:t>
      </w:r>
      <w:commentRangeStart w:id="288"/>
      <w:r w:rsidRPr="006F7E2A">
        <w:rPr>
          <w:rFonts w:ascii="Times New Roman" w:eastAsia="Times New Roman" w:hAnsi="Times New Roman" w:cs="Times New Roman"/>
          <w:sz w:val="24"/>
          <w:szCs w:val="24"/>
        </w:rPr>
        <w:t>maximiz</w:t>
      </w:r>
      <w:ins w:id="289" w:author="EM" w:date="2025-04-16T14:16:00Z">
        <w:r w:rsidR="00886756">
          <w:rPr>
            <w:rFonts w:ascii="Times New Roman" w:eastAsia="Times New Roman" w:hAnsi="Times New Roman" w:cs="Times New Roman"/>
            <w:sz w:val="24"/>
            <w:szCs w:val="24"/>
          </w:rPr>
          <w:t>ation</w:t>
        </w:r>
      </w:ins>
      <w:commentRangeEnd w:id="288"/>
      <w:ins w:id="290" w:author="EM" w:date="2025-04-16T14:17:00Z">
        <w:r w:rsidR="00886756">
          <w:rPr>
            <w:rStyle w:val="CommentReference"/>
          </w:rPr>
          <w:commentReference w:id="288"/>
        </w:r>
      </w:ins>
      <w:ins w:id="291" w:author="EM" w:date="2025-04-16T14:16:00Z">
        <w:r w:rsidR="00886756">
          <w:rPr>
            <w:rFonts w:ascii="Times New Roman" w:eastAsia="Times New Roman" w:hAnsi="Times New Roman" w:cs="Times New Roman"/>
            <w:sz w:val="24"/>
            <w:szCs w:val="24"/>
          </w:rPr>
          <w:t xml:space="preserve"> of</w:t>
        </w:r>
      </w:ins>
      <w:del w:id="292" w:author="EM" w:date="2025-04-16T14:16:00Z">
        <w:r w:rsidRPr="006F7E2A" w:rsidDel="0088675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w:t>
      </w:r>
      <w:ins w:id="293" w:author="EM" w:date="2025-04-16T14:16:00Z">
        <w:r w:rsidR="00886756" w:rsidRPr="006F7E2A">
          <w:rPr>
            <w:rFonts w:ascii="Times New Roman" w:eastAsia="Times New Roman" w:hAnsi="Times New Roman" w:cs="Times New Roman"/>
            <w:sz w:val="24"/>
            <w:szCs w:val="24"/>
          </w:rPr>
          <w:t>local respondent</w:t>
        </w:r>
        <w:r w:rsidR="0088675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sample size </w:t>
      </w:r>
      <w:ins w:id="294" w:author="EM" w:date="2025-04-16T14:16:00Z">
        <w:r w:rsidR="00886756">
          <w:rPr>
            <w:rFonts w:ascii="Times New Roman" w:eastAsia="Times New Roman" w:hAnsi="Times New Roman" w:cs="Times New Roman"/>
            <w:sz w:val="24"/>
            <w:szCs w:val="24"/>
          </w:rPr>
          <w:t xml:space="preserve">with accurate classification </w:t>
        </w:r>
      </w:ins>
      <w:r w:rsidRPr="006F7E2A">
        <w:rPr>
          <w:rFonts w:ascii="Times New Roman" w:eastAsia="Times New Roman" w:hAnsi="Times New Roman" w:cs="Times New Roman"/>
          <w:sz w:val="24"/>
          <w:szCs w:val="24"/>
        </w:rPr>
        <w:t xml:space="preserve">of </w:t>
      </w:r>
      <w:del w:id="295" w:author="EM" w:date="2025-04-16T14:16:00Z">
        <w:r w:rsidRPr="006F7E2A" w:rsidDel="00886756">
          <w:rPr>
            <w:rFonts w:ascii="Times New Roman" w:eastAsia="Times New Roman" w:hAnsi="Times New Roman" w:cs="Times New Roman"/>
            <w:sz w:val="24"/>
            <w:szCs w:val="24"/>
          </w:rPr>
          <w:delText>local respondent</w:delText>
        </w:r>
      </w:del>
      <w:del w:id="296" w:author="EM" w:date="2025-04-16T14:17:00Z">
        <w:r w:rsidRPr="006F7E2A" w:rsidDel="00886756">
          <w:rPr>
            <w:rFonts w:ascii="Times New Roman" w:eastAsia="Times New Roman" w:hAnsi="Times New Roman" w:cs="Times New Roman"/>
            <w:sz w:val="24"/>
            <w:szCs w:val="24"/>
          </w:rPr>
          <w:delText xml:space="preserve">s </w:delText>
        </w:r>
        <w:r w:rsidRPr="00886756" w:rsidDel="00886756">
          <w:rPr>
            <w:rFonts w:ascii="Times New Roman" w:eastAsia="Times New Roman" w:hAnsi="Times New Roman" w:cs="Times New Roman"/>
            <w:sz w:val="24"/>
            <w:szCs w:val="24"/>
            <w:highlight w:val="yellow"/>
          </w:rPr>
          <w:delText>while</w:delText>
        </w:r>
        <w:r w:rsidRPr="006F7E2A" w:rsidDel="00886756">
          <w:rPr>
            <w:rFonts w:ascii="Times New Roman" w:eastAsia="Times New Roman" w:hAnsi="Times New Roman" w:cs="Times New Roman"/>
            <w:sz w:val="24"/>
            <w:szCs w:val="24"/>
          </w:rPr>
          <w:delText xml:space="preserve"> accurately classify </w:delText>
        </w:r>
      </w:del>
      <w:r w:rsidRPr="006F7E2A">
        <w:rPr>
          <w:rFonts w:ascii="Times New Roman" w:eastAsia="Times New Roman" w:hAnsi="Times New Roman" w:cs="Times New Roman"/>
          <w:sz w:val="24"/>
          <w:szCs w:val="24"/>
        </w:rPr>
        <w:t>them</w:t>
      </w:r>
      <w:del w:id="297" w:author="Montecino, Diego" w:date="2025-04-16T18:04:00Z" w16du:dateUtc="2025-04-16T22:04:00Z">
        <w:r w:rsidRPr="006F7E2A" w:rsidDel="00983C0D">
          <w:rPr>
            <w:rFonts w:ascii="Times New Roman" w:eastAsia="Times New Roman" w:hAnsi="Times New Roman" w:cs="Times New Roman"/>
            <w:sz w:val="24"/>
            <w:szCs w:val="24"/>
          </w:rPr>
          <w:delText xml:space="preserve"> as having first-hand knowledge of </w:delText>
        </w:r>
        <w:commentRangeStart w:id="298"/>
        <w:r w:rsidRPr="006F7E2A" w:rsidDel="00983C0D">
          <w:rPr>
            <w:rFonts w:ascii="Times New Roman" w:eastAsia="Times New Roman" w:hAnsi="Times New Roman" w:cs="Times New Roman"/>
            <w:sz w:val="24"/>
            <w:szCs w:val="24"/>
          </w:rPr>
          <w:delText>field activities</w:delText>
        </w:r>
        <w:commentRangeEnd w:id="298"/>
        <w:r w:rsidR="00886756" w:rsidDel="00983C0D">
          <w:rPr>
            <w:rStyle w:val="CommentReference"/>
          </w:rPr>
          <w:commentReference w:id="298"/>
        </w:r>
      </w:del>
      <w:r w:rsidRPr="006F7E2A">
        <w:rPr>
          <w:rFonts w:ascii="Times New Roman" w:eastAsia="Times New Roman" w:hAnsi="Times New Roman" w:cs="Times New Roman"/>
          <w:sz w:val="24"/>
          <w:szCs w:val="24"/>
        </w:rPr>
        <w:t xml:space="preserve">. We discarded responses that </w:t>
      </w:r>
      <w:ins w:id="299" w:author="EM" w:date="2025-04-16T14:20:00Z">
        <w:r w:rsidR="00886756">
          <w:rPr>
            <w:rFonts w:ascii="Times New Roman" w:eastAsia="Times New Roman" w:hAnsi="Times New Roman" w:cs="Times New Roman"/>
            <w:sz w:val="24"/>
            <w:szCs w:val="24"/>
          </w:rPr>
          <w:t xml:space="preserve">pertained </w:t>
        </w:r>
      </w:ins>
      <w:del w:id="300" w:author="EM" w:date="2025-04-16T14:19:00Z">
        <w:r w:rsidRPr="006F7E2A" w:rsidDel="00886756">
          <w:rPr>
            <w:rFonts w:ascii="Times New Roman" w:eastAsia="Times New Roman" w:hAnsi="Times New Roman" w:cs="Times New Roman"/>
            <w:sz w:val="24"/>
            <w:szCs w:val="24"/>
          </w:rPr>
          <w:delText xml:space="preserve">only </w:delText>
        </w:r>
      </w:del>
      <w:del w:id="301" w:author="EM" w:date="2025-04-16T14:20:00Z">
        <w:r w:rsidRPr="006F7E2A" w:rsidDel="00886756">
          <w:rPr>
            <w:rFonts w:ascii="Times New Roman" w:eastAsia="Times New Roman" w:hAnsi="Times New Roman" w:cs="Times New Roman"/>
            <w:sz w:val="24"/>
            <w:szCs w:val="24"/>
          </w:rPr>
          <w:delText xml:space="preserve">included </w:delText>
        </w:r>
      </w:del>
      <w:ins w:id="302" w:author="EM" w:date="2025-04-16T14:19:00Z">
        <w:r w:rsidR="00886756">
          <w:rPr>
            <w:rFonts w:ascii="Times New Roman" w:eastAsia="Times New Roman" w:hAnsi="Times New Roman" w:cs="Times New Roman"/>
            <w:sz w:val="24"/>
            <w:szCs w:val="24"/>
          </w:rPr>
          <w:t xml:space="preserve">only </w:t>
        </w:r>
      </w:ins>
      <w:ins w:id="303" w:author="EM" w:date="2025-04-16T14:20:00Z">
        <w:r w:rsidR="00886756">
          <w:rPr>
            <w:rFonts w:ascii="Times New Roman" w:eastAsia="Times New Roman" w:hAnsi="Times New Roman" w:cs="Times New Roman"/>
            <w:sz w:val="24"/>
            <w:szCs w:val="24"/>
          </w:rPr>
          <w:t xml:space="preserve">to </w:t>
        </w:r>
      </w:ins>
      <w:r w:rsidRPr="006F7E2A">
        <w:rPr>
          <w:rFonts w:ascii="Times New Roman" w:eastAsia="Times New Roman" w:hAnsi="Times New Roman" w:cs="Times New Roman"/>
          <w:sz w:val="24"/>
          <w:szCs w:val="24"/>
        </w:rPr>
        <w:t xml:space="preserve">marine PAs </w:t>
      </w:r>
      <w:ins w:id="304" w:author="EM" w:date="2025-04-16T14:19:00Z">
        <w:r w:rsidR="00886756">
          <w:rPr>
            <w:rFonts w:ascii="Times New Roman" w:eastAsia="Times New Roman" w:hAnsi="Times New Roman" w:cs="Times New Roman"/>
            <w:sz w:val="24"/>
            <w:szCs w:val="24"/>
          </w:rPr>
          <w:t xml:space="preserve">(determined </w:t>
        </w:r>
      </w:ins>
      <w:r w:rsidRPr="006F7E2A">
        <w:rPr>
          <w:rFonts w:ascii="Times New Roman" w:eastAsia="Times New Roman" w:hAnsi="Times New Roman" w:cs="Times New Roman"/>
          <w:sz w:val="24"/>
          <w:szCs w:val="24"/>
        </w:rPr>
        <w:t>based on the World Database on Protected Areas</w:t>
      </w:r>
      <w:ins w:id="305" w:author="EM" w:date="2025-04-16T14:19:00Z">
        <w:r w:rsidR="00886756">
          <w:rPr>
            <w:rFonts w:ascii="Times New Roman" w:eastAsia="Times New Roman" w:hAnsi="Times New Roman" w:cs="Times New Roman"/>
            <w:sz w:val="24"/>
            <w:szCs w:val="24"/>
          </w:rPr>
          <w:t xml:space="preserve">; </w:t>
        </w:r>
      </w:ins>
      <w:del w:id="306" w:author="EM" w:date="2025-04-16T14:19:00Z">
        <w:r w:rsidRPr="006F7E2A" w:rsidDel="00886756">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color w:val="4F81BD"/>
          <w:sz w:val="24"/>
          <w:szCs w:val="24"/>
          <w:u w:val="single"/>
        </w:rPr>
        <w:t>https://www.protectedplanet.net/en/thematic-areas/wdpa?tab=WDPA</w:t>
      </w:r>
      <w:r w:rsidRPr="006F7E2A">
        <w:rPr>
          <w:rFonts w:ascii="Times New Roman" w:eastAsia="Times New Roman" w:hAnsi="Times New Roman" w:cs="Times New Roman"/>
          <w:sz w:val="24"/>
          <w:szCs w:val="24"/>
        </w:rPr>
        <w:t xml:space="preserve">) </w:t>
      </w:r>
      <w:del w:id="307" w:author="EM" w:date="2025-04-16T14:19:00Z">
        <w:r w:rsidRPr="006F7E2A" w:rsidDel="00886756">
          <w:rPr>
            <w:rFonts w:ascii="Times New Roman" w:eastAsia="Times New Roman" w:hAnsi="Times New Roman" w:cs="Times New Roman"/>
            <w:sz w:val="24"/>
            <w:szCs w:val="24"/>
          </w:rPr>
          <w:delText xml:space="preserve">as </w:delText>
        </w:r>
      </w:del>
      <w:ins w:id="308" w:author="EM" w:date="2025-04-16T14:19:00Z">
        <w:r w:rsidR="00886756">
          <w:rPr>
            <w:rFonts w:ascii="Times New Roman" w:eastAsia="Times New Roman" w:hAnsi="Times New Roman" w:cs="Times New Roman"/>
            <w:sz w:val="24"/>
            <w:szCs w:val="24"/>
          </w:rPr>
          <w:t xml:space="preserve">because </w:t>
        </w:r>
      </w:ins>
      <w:r w:rsidRPr="006F7E2A">
        <w:rPr>
          <w:rFonts w:ascii="Times New Roman" w:eastAsia="Times New Roman" w:hAnsi="Times New Roman" w:cs="Times New Roman"/>
          <w:sz w:val="24"/>
          <w:szCs w:val="24"/>
        </w:rPr>
        <w:t xml:space="preserve">marine PA management,  species, and patrol logistics are markedly different </w:t>
      </w:r>
      <w:del w:id="309" w:author="EM" w:date="2025-04-16T14:20:00Z">
        <w:r w:rsidRPr="006F7E2A" w:rsidDel="00886756">
          <w:rPr>
            <w:rFonts w:ascii="Times New Roman" w:eastAsia="Times New Roman" w:hAnsi="Times New Roman" w:cs="Times New Roman"/>
            <w:sz w:val="24"/>
            <w:szCs w:val="24"/>
          </w:rPr>
          <w:delText xml:space="preserve">than </w:delText>
        </w:r>
      </w:del>
      <w:ins w:id="310" w:author="EM" w:date="2025-04-16T14:20:00Z">
        <w:r w:rsidR="00886756">
          <w:rPr>
            <w:rFonts w:ascii="Times New Roman" w:eastAsia="Times New Roman" w:hAnsi="Times New Roman" w:cs="Times New Roman"/>
            <w:sz w:val="24"/>
            <w:szCs w:val="24"/>
          </w:rPr>
          <w:t xml:space="preserve">from </w:t>
        </w:r>
      </w:ins>
      <w:ins w:id="311" w:author="EM" w:date="2025-04-16T14:21:00Z">
        <w:r w:rsidR="00886756">
          <w:rPr>
            <w:rFonts w:ascii="Times New Roman" w:eastAsia="Times New Roman" w:hAnsi="Times New Roman" w:cs="Times New Roman"/>
            <w:sz w:val="24"/>
            <w:szCs w:val="24"/>
          </w:rPr>
          <w:t xml:space="preserve">those in </w:t>
        </w:r>
      </w:ins>
      <w:r w:rsidRPr="006F7E2A">
        <w:rPr>
          <w:rFonts w:ascii="Times New Roman" w:eastAsia="Times New Roman" w:hAnsi="Times New Roman" w:cs="Times New Roman"/>
          <w:sz w:val="24"/>
          <w:szCs w:val="24"/>
        </w:rPr>
        <w:t xml:space="preserve">terrestrial </w:t>
      </w:r>
      <w:ins w:id="312" w:author="EM" w:date="2025-04-16T14:20:00Z">
        <w:r w:rsidR="00886756">
          <w:rPr>
            <w:rFonts w:ascii="Times New Roman" w:eastAsia="Times New Roman" w:hAnsi="Times New Roman" w:cs="Times New Roman"/>
            <w:sz w:val="24"/>
            <w:szCs w:val="24"/>
          </w:rPr>
          <w:t>PAs</w:t>
        </w:r>
      </w:ins>
      <w:del w:id="313" w:author="EM" w:date="2025-04-16T14:20:00Z">
        <w:r w:rsidRPr="006F7E2A" w:rsidDel="00886756">
          <w:rPr>
            <w:rFonts w:ascii="Times New Roman" w:eastAsia="Times New Roman" w:hAnsi="Times New Roman" w:cs="Times New Roman"/>
            <w:sz w:val="24"/>
            <w:szCs w:val="24"/>
          </w:rPr>
          <w:delText>ones</w:delText>
        </w:r>
      </w:del>
      <w:r w:rsidRPr="006F7E2A">
        <w:rPr>
          <w:rFonts w:ascii="Times New Roman" w:eastAsia="Times New Roman" w:hAnsi="Times New Roman" w:cs="Times New Roman"/>
          <w:sz w:val="24"/>
          <w:szCs w:val="24"/>
        </w:rPr>
        <w:t xml:space="preserve">. The descriptive analysis of survey responses was conducted in R </w:t>
      </w:r>
      <w:del w:id="314" w:author="EM" w:date="2025-04-16T14:21:00Z">
        <w:r w:rsidRPr="006F7E2A" w:rsidDel="00886756">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4.3.1. The responses dataset </w:t>
      </w:r>
      <w:ins w:id="315" w:author="EM" w:date="2025-04-16T14:21:00Z">
        <w:r w:rsidR="00886756">
          <w:rPr>
            <w:rFonts w:ascii="Times New Roman" w:eastAsia="Times New Roman" w:hAnsi="Times New Roman" w:cs="Times New Roman"/>
            <w:sz w:val="24"/>
            <w:szCs w:val="24"/>
          </w:rPr>
          <w:t xml:space="preserve">is available from </w:t>
        </w:r>
      </w:ins>
      <w:del w:id="316" w:author="EM" w:date="2025-04-16T14:21:00Z">
        <w:r w:rsidRPr="006F7E2A" w:rsidDel="00886756">
          <w:rPr>
            <w:rFonts w:ascii="Times New Roman" w:eastAsia="Times New Roman" w:hAnsi="Times New Roman" w:cs="Times New Roman"/>
            <w:sz w:val="24"/>
            <w:szCs w:val="24"/>
          </w:rPr>
          <w:delText xml:space="preserve">can be found here </w:delText>
        </w:r>
      </w:del>
      <w:r w:rsidRPr="006F7E2A">
        <w:rPr>
          <w:rFonts w:ascii="Times New Roman" w:eastAsia="Times New Roman" w:hAnsi="Times New Roman" w:cs="Times New Roman"/>
          <w:sz w:val="24"/>
          <w:szCs w:val="24"/>
        </w:rPr>
        <w:t>https://figshare.com/s/36513db82ac5dfa8e71d?file=49682265. Descriptive analys</w:t>
      </w:r>
      <w:ins w:id="317" w:author="EM" w:date="2025-04-16T14:21:00Z">
        <w:r w:rsidR="00886756">
          <w:rPr>
            <w:rFonts w:ascii="Times New Roman" w:eastAsia="Times New Roman" w:hAnsi="Times New Roman" w:cs="Times New Roman"/>
            <w:sz w:val="24"/>
            <w:szCs w:val="24"/>
          </w:rPr>
          <w:t>e</w:t>
        </w:r>
      </w:ins>
      <w:del w:id="318" w:author="EM" w:date="2025-04-16T14:21:00Z">
        <w:r w:rsidRPr="006F7E2A" w:rsidDel="00886756">
          <w:rPr>
            <w:rFonts w:ascii="Times New Roman" w:eastAsia="Times New Roman" w:hAnsi="Times New Roman" w:cs="Times New Roman"/>
            <w:sz w:val="24"/>
            <w:szCs w:val="24"/>
          </w:rPr>
          <w:delText>i</w:delText>
        </w:r>
      </w:del>
      <w:r w:rsidRPr="006F7E2A">
        <w:rPr>
          <w:rFonts w:ascii="Times New Roman" w:eastAsia="Times New Roman" w:hAnsi="Times New Roman" w:cs="Times New Roman"/>
          <w:sz w:val="24"/>
          <w:szCs w:val="24"/>
        </w:rPr>
        <w:t xml:space="preserve">s </w:t>
      </w:r>
      <w:ins w:id="319" w:author="EM" w:date="2025-04-16T14:22:00Z">
        <w:del w:id="320" w:author="Montecino, Diego" w:date="2025-04-16T18:09:00Z" w16du:dateUtc="2025-04-16T22:09:00Z">
          <w:r w:rsidR="000E2DD3" w:rsidDel="007C449C">
            <w:rPr>
              <w:rFonts w:ascii="Times New Roman" w:eastAsia="Times New Roman" w:hAnsi="Times New Roman" w:cs="Times New Roman"/>
              <w:sz w:val="24"/>
              <w:szCs w:val="24"/>
            </w:rPr>
            <w:delText>raw data</w:delText>
          </w:r>
        </w:del>
        <w:del w:id="321" w:author="Montecino, Diego" w:date="2025-04-16T18:05:00Z" w16du:dateUtc="2025-04-16T22:05:00Z">
          <w:r w:rsidR="000E2DD3" w:rsidDel="001A5E74">
            <w:rPr>
              <w:rFonts w:ascii="Times New Roman" w:eastAsia="Times New Roman" w:hAnsi="Times New Roman" w:cs="Times New Roman"/>
              <w:sz w:val="24"/>
              <w:szCs w:val="24"/>
            </w:rPr>
            <w:delText xml:space="preserve"> (?)</w:delText>
          </w:r>
        </w:del>
        <w:del w:id="322" w:author="Montecino, Diego" w:date="2025-04-16T18:09:00Z" w16du:dateUtc="2025-04-16T22:09:00Z">
          <w:r w:rsidR="000E2DD3" w:rsidDel="007C449C">
            <w:rPr>
              <w:rFonts w:ascii="Times New Roman" w:eastAsia="Times New Roman" w:hAnsi="Times New Roman" w:cs="Times New Roman"/>
              <w:sz w:val="24"/>
              <w:szCs w:val="24"/>
            </w:rPr>
            <w:delText xml:space="preserve"> </w:delText>
          </w:r>
        </w:del>
      </w:ins>
      <w:r w:rsidRPr="006F7E2A">
        <w:rPr>
          <w:rFonts w:ascii="Times New Roman" w:eastAsia="Times New Roman" w:hAnsi="Times New Roman" w:cs="Times New Roman"/>
          <w:sz w:val="24"/>
          <w:szCs w:val="24"/>
        </w:rPr>
        <w:t>can be found at</w:t>
      </w:r>
      <w:ins w:id="323" w:author="Montecino, Diego" w:date="2025-04-16T18:08:00Z" w16du:dateUtc="2025-04-16T22:08:00Z">
        <w:r w:rsidR="007C449C" w:rsidRPr="007C449C">
          <w:t xml:space="preserve"> </w:t>
        </w:r>
        <w:r w:rsidR="007C449C" w:rsidRPr="007C449C">
          <w:rPr>
            <w:rFonts w:ascii="Times New Roman" w:eastAsia="Times New Roman" w:hAnsi="Times New Roman" w:cs="Times New Roman"/>
            <w:sz w:val="24"/>
            <w:szCs w:val="24"/>
          </w:rPr>
          <w:t>https://github.com/dmontecino/SMART_survey</w:t>
        </w:r>
      </w:ins>
      <w:del w:id="324" w:author="Montecino, Diego" w:date="2025-04-16T18:08:00Z" w16du:dateUtc="2025-04-16T22:08:00Z">
        <w:r w:rsidRPr="006F7E2A" w:rsidDel="007C449C">
          <w:rPr>
            <w:rFonts w:ascii="Times New Roman" w:eastAsia="Times New Roman" w:hAnsi="Times New Roman" w:cs="Times New Roman"/>
            <w:sz w:val="24"/>
            <w:szCs w:val="24"/>
          </w:rPr>
          <w:delText xml:space="preserve"> [pla</w:delText>
        </w:r>
        <w:r w:rsidRPr="000E2DD3" w:rsidDel="007C449C">
          <w:rPr>
            <w:rFonts w:ascii="Times New Roman" w:eastAsia="Times New Roman" w:hAnsi="Times New Roman" w:cs="Times New Roman"/>
            <w:sz w:val="24"/>
            <w:szCs w:val="24"/>
            <w:highlight w:val="yellow"/>
          </w:rPr>
          <w:delText>ceh</w:delText>
        </w:r>
        <w:r w:rsidRPr="006F7E2A" w:rsidDel="007C449C">
          <w:rPr>
            <w:rFonts w:ascii="Times New Roman" w:eastAsia="Times New Roman" w:hAnsi="Times New Roman" w:cs="Times New Roman"/>
            <w:sz w:val="24"/>
            <w:szCs w:val="24"/>
          </w:rPr>
          <w:delText>older]</w:delText>
        </w:r>
      </w:del>
      <w:r w:rsidRPr="006F7E2A">
        <w:rPr>
          <w:rFonts w:ascii="Times New Roman" w:eastAsia="Times New Roman" w:hAnsi="Times New Roman" w:cs="Times New Roman"/>
          <w:sz w:val="24"/>
          <w:szCs w:val="24"/>
        </w:rPr>
        <w:t>.</w:t>
      </w:r>
    </w:p>
    <w:p w14:paraId="69D64CB0"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Results</w:t>
      </w:r>
    </w:p>
    <w:p w14:paraId="5D48ECC7" w14:textId="573F386C"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We received 128 responses. Forty-two were removed because either the PA name</w:t>
      </w:r>
      <w:ins w:id="325" w:author="EM" w:date="2025-04-16T14:22:00Z">
        <w:r w:rsidR="000E2DD3">
          <w:rPr>
            <w:rFonts w:ascii="Times New Roman" w:eastAsia="Times New Roman" w:hAnsi="Times New Roman" w:cs="Times New Roman"/>
            <w:sz w:val="24"/>
            <w:szCs w:val="24"/>
          </w:rPr>
          <w:t xml:space="preserve"> or names </w:t>
        </w:r>
      </w:ins>
      <w:del w:id="326" w:author="EM" w:date="2025-04-16T14:22:00Z">
        <w:r w:rsidRPr="006F7E2A" w:rsidDel="000E2DD3">
          <w:rPr>
            <w:rFonts w:ascii="Times New Roman" w:eastAsia="Times New Roman" w:hAnsi="Times New Roman" w:cs="Times New Roman"/>
            <w:sz w:val="24"/>
            <w:szCs w:val="24"/>
          </w:rPr>
          <w:delText>(s)</w:delText>
        </w:r>
      </w:del>
      <w:del w:id="327" w:author="Montecino, Diego" w:date="2025-04-22T21:00:00Z" w16du:dateUtc="2025-04-23T01:00:00Z">
        <w:r w:rsidRPr="006F7E2A" w:rsidDel="00FF1A13">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sz w:val="24"/>
          <w:szCs w:val="24"/>
        </w:rPr>
        <w:t xml:space="preserve">were not provided, </w:t>
      </w:r>
      <w:ins w:id="328" w:author="EM" w:date="2025-04-16T14:23:00Z">
        <w:r w:rsidR="000E2DD3">
          <w:rPr>
            <w:rFonts w:ascii="Times New Roman" w:eastAsia="Times New Roman" w:hAnsi="Times New Roman" w:cs="Times New Roman"/>
            <w:sz w:val="24"/>
            <w:szCs w:val="24"/>
          </w:rPr>
          <w:t>the PAs were</w:t>
        </w:r>
        <w:del w:id="329" w:author="Montecino, Diego" w:date="2025-04-16T18:09:00Z" w16du:dateUtc="2025-04-16T22:09:00Z">
          <w:r w:rsidR="000E2DD3" w:rsidDel="00545361">
            <w:rPr>
              <w:rFonts w:ascii="Times New Roman" w:eastAsia="Times New Roman" w:hAnsi="Times New Roman" w:cs="Times New Roman"/>
              <w:sz w:val="24"/>
              <w:szCs w:val="24"/>
            </w:rPr>
            <w:delText xml:space="preserve"> a</w:delText>
          </w:r>
        </w:del>
        <w:r w:rsidR="000E2DD3">
          <w:rPr>
            <w:rFonts w:ascii="Times New Roman" w:eastAsia="Times New Roman" w:hAnsi="Times New Roman" w:cs="Times New Roman"/>
            <w:sz w:val="24"/>
            <w:szCs w:val="24"/>
          </w:rPr>
          <w:t xml:space="preserve"> </w:t>
        </w:r>
      </w:ins>
      <w:del w:id="330" w:author="EM" w:date="2025-04-16T14:23:00Z">
        <w:r w:rsidRPr="006F7E2A" w:rsidDel="000E2DD3">
          <w:rPr>
            <w:rFonts w:ascii="Times New Roman" w:eastAsia="Times New Roman" w:hAnsi="Times New Roman" w:cs="Times New Roman"/>
            <w:sz w:val="24"/>
            <w:szCs w:val="24"/>
          </w:rPr>
          <w:delText xml:space="preserve">only </w:delText>
        </w:r>
      </w:del>
      <w:r w:rsidRPr="006F7E2A">
        <w:rPr>
          <w:rFonts w:ascii="Times New Roman" w:eastAsia="Times New Roman" w:hAnsi="Times New Roman" w:cs="Times New Roman"/>
          <w:sz w:val="24"/>
          <w:szCs w:val="24"/>
        </w:rPr>
        <w:t>marine</w:t>
      </w:r>
      <w:del w:id="331" w:author="Montecino, Diego" w:date="2025-04-16T18:09:00Z" w16du:dateUtc="2025-04-16T22:09:00Z">
        <w:r w:rsidRPr="006F7E2A" w:rsidDel="00545361">
          <w:rPr>
            <w:rFonts w:ascii="Times New Roman" w:eastAsia="Times New Roman" w:hAnsi="Times New Roman" w:cs="Times New Roman"/>
            <w:sz w:val="24"/>
            <w:szCs w:val="24"/>
          </w:rPr>
          <w:delText xml:space="preserve"> PAs</w:delText>
        </w:r>
      </w:del>
      <w:del w:id="332" w:author="EM" w:date="2025-04-16T14:23:00Z">
        <w:r w:rsidRPr="006F7E2A" w:rsidDel="000E2DD3">
          <w:rPr>
            <w:rFonts w:ascii="Times New Roman" w:eastAsia="Times New Roman" w:hAnsi="Times New Roman" w:cs="Times New Roman"/>
            <w:sz w:val="24"/>
            <w:szCs w:val="24"/>
          </w:rPr>
          <w:delText xml:space="preserve"> were listed</w:delText>
        </w:r>
      </w:del>
      <w:r w:rsidRPr="006F7E2A">
        <w:rPr>
          <w:rFonts w:ascii="Times New Roman" w:eastAsia="Times New Roman" w:hAnsi="Times New Roman" w:cs="Times New Roman"/>
          <w:sz w:val="24"/>
          <w:szCs w:val="24"/>
        </w:rPr>
        <w:t xml:space="preserve">, or </w:t>
      </w:r>
      <w:del w:id="333" w:author="EM" w:date="2025-04-16T14:23:00Z">
        <w:r w:rsidRPr="006F7E2A" w:rsidDel="000E2DD3">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respondents did not match the target audience (8, 7, and 27 responses, respectively). The final dataset contained 86 respondents from 23 countries. Seventy-three were local responses</w:t>
      </w:r>
      <w:ins w:id="334" w:author="EM" w:date="2025-04-16T14:29:00Z">
        <w:r w:rsidR="000E2DD3">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del w:id="335" w:author="EM" w:date="2025-04-16T14:29:00Z">
        <w:r w:rsidRPr="006F7E2A" w:rsidDel="000E2DD3">
          <w:rPr>
            <w:rFonts w:ascii="Times New Roman" w:eastAsia="Times New Roman" w:hAnsi="Times New Roman" w:cs="Times New Roman"/>
            <w:sz w:val="24"/>
            <w:szCs w:val="24"/>
          </w:rPr>
          <w:delText xml:space="preserve">with </w:delText>
        </w:r>
      </w:del>
      <w:r w:rsidRPr="006F7E2A">
        <w:rPr>
          <w:rFonts w:ascii="Times New Roman" w:eastAsia="Times New Roman" w:hAnsi="Times New Roman" w:cs="Times New Roman"/>
          <w:sz w:val="24"/>
          <w:szCs w:val="24"/>
        </w:rPr>
        <w:t xml:space="preserve">67 surveys </w:t>
      </w:r>
      <w:del w:id="336" w:author="EM" w:date="2025-04-16T14:29:00Z">
        <w:r w:rsidRPr="006F7E2A" w:rsidDel="000E2DD3">
          <w:rPr>
            <w:rFonts w:ascii="Times New Roman" w:eastAsia="Times New Roman" w:hAnsi="Times New Roman" w:cs="Times New Roman"/>
            <w:sz w:val="24"/>
            <w:szCs w:val="24"/>
          </w:rPr>
          <w:delText xml:space="preserve">representing </w:delText>
        </w:r>
      </w:del>
      <w:ins w:id="337" w:author="EM" w:date="2025-04-16T14:29:00Z">
        <w:r w:rsidR="000E2DD3">
          <w:rPr>
            <w:rFonts w:ascii="Times New Roman" w:eastAsia="Times New Roman" w:hAnsi="Times New Roman" w:cs="Times New Roman"/>
            <w:sz w:val="24"/>
            <w:szCs w:val="24"/>
          </w:rPr>
          <w:t>pertained to</w:t>
        </w:r>
        <w:r w:rsidR="000E2DD3" w:rsidRPr="006F7E2A">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 single PA</w:t>
      </w:r>
      <w:ins w:id="338" w:author="EM" w:date="2025-04-16T14:29:00Z">
        <w:r w:rsidR="000E2DD3">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6 </w:t>
      </w:r>
      <w:del w:id="339" w:author="EM" w:date="2025-04-16T14:29:00Z">
        <w:r w:rsidRPr="006F7E2A" w:rsidDel="000E2DD3">
          <w:rPr>
            <w:rFonts w:ascii="Times New Roman" w:eastAsia="Times New Roman" w:hAnsi="Times New Roman" w:cs="Times New Roman"/>
            <w:sz w:val="24"/>
            <w:szCs w:val="24"/>
          </w:rPr>
          <w:delText xml:space="preserve">representing </w:delText>
        </w:r>
      </w:del>
      <w:ins w:id="340" w:author="EM" w:date="2025-04-16T14:29:00Z">
        <w:r w:rsidR="000E2DD3">
          <w:rPr>
            <w:rFonts w:ascii="Times New Roman" w:eastAsia="Times New Roman" w:hAnsi="Times New Roman" w:cs="Times New Roman"/>
            <w:sz w:val="24"/>
            <w:szCs w:val="24"/>
          </w:rPr>
          <w:t xml:space="preserve">pertained to </w:t>
        </w:r>
      </w:ins>
      <w:r w:rsidRPr="006F7E2A">
        <w:rPr>
          <w:rFonts w:ascii="Times New Roman" w:eastAsia="Times New Roman" w:hAnsi="Times New Roman" w:cs="Times New Roman"/>
          <w:sz w:val="24"/>
          <w:szCs w:val="24"/>
        </w:rPr>
        <w:t>2 PAs. Local responses came from 19 countries. There were 13 non</w:t>
      </w:r>
      <w:del w:id="341" w:author="EM" w:date="2025-04-16T14:29:00Z">
        <w:r w:rsidRPr="006F7E2A" w:rsidDel="000E2DD3">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local responses </w:t>
      </w:r>
      <w:del w:id="342" w:author="EM" w:date="2025-04-16T14:29:00Z">
        <w:r w:rsidRPr="006F7E2A" w:rsidDel="000E2DD3">
          <w:rPr>
            <w:rFonts w:ascii="Times New Roman" w:eastAsia="Times New Roman" w:hAnsi="Times New Roman" w:cs="Times New Roman"/>
            <w:sz w:val="24"/>
            <w:szCs w:val="24"/>
          </w:rPr>
          <w:delText xml:space="preserve">that came </w:delText>
        </w:r>
      </w:del>
      <w:r w:rsidRPr="006F7E2A">
        <w:rPr>
          <w:rFonts w:ascii="Times New Roman" w:eastAsia="Times New Roman" w:hAnsi="Times New Roman" w:cs="Times New Roman"/>
          <w:sz w:val="24"/>
          <w:szCs w:val="24"/>
        </w:rPr>
        <w:t xml:space="preserve">from 10 countries </w:t>
      </w:r>
      <w:r w:rsidRPr="00AA163B">
        <w:rPr>
          <w:rFonts w:ascii="Times New Roman" w:eastAsia="Times New Roman" w:hAnsi="Times New Roman" w:cs="Times New Roman"/>
          <w:strike/>
          <w:sz w:val="24"/>
          <w:szCs w:val="24"/>
          <w:highlight w:val="yellow"/>
        </w:rPr>
        <w:t>(</w:t>
      </w:r>
      <w:del w:id="343" w:author="EM" w:date="2025-04-16T14:29:00Z">
        <w:r w:rsidRPr="00AA163B" w:rsidDel="000E2DD3">
          <w:rPr>
            <w:rFonts w:ascii="Times New Roman" w:eastAsia="Times New Roman" w:hAnsi="Times New Roman" w:cs="Times New Roman"/>
            <w:strike/>
            <w:sz w:val="24"/>
            <w:szCs w:val="24"/>
            <w:highlight w:val="yellow"/>
          </w:rPr>
          <w:delText xml:space="preserve">results in </w:delText>
        </w:r>
      </w:del>
      <w:r w:rsidRPr="00AA163B">
        <w:rPr>
          <w:rFonts w:ascii="Times New Roman" w:eastAsia="Times New Roman" w:hAnsi="Times New Roman" w:cs="Times New Roman"/>
          <w:strike/>
          <w:sz w:val="24"/>
          <w:szCs w:val="24"/>
          <w:highlight w:val="yellow"/>
        </w:rPr>
        <w:t>Appendix</w:t>
      </w:r>
      <w:ins w:id="344" w:author="EM" w:date="2025-04-16T14:29:00Z">
        <w:r w:rsidR="000E2DD3" w:rsidRPr="00AA163B">
          <w:rPr>
            <w:rFonts w:ascii="Times New Roman" w:eastAsia="Times New Roman" w:hAnsi="Times New Roman" w:cs="Times New Roman"/>
            <w:strike/>
            <w:sz w:val="24"/>
            <w:szCs w:val="24"/>
            <w:highlight w:val="yellow"/>
          </w:rPr>
          <w:t xml:space="preserve"> S</w:t>
        </w:r>
        <w:commentRangeStart w:id="345"/>
        <w:r w:rsidR="000E2DD3" w:rsidRPr="00AA163B">
          <w:rPr>
            <w:rFonts w:ascii="Times New Roman" w:eastAsia="Times New Roman" w:hAnsi="Times New Roman" w:cs="Times New Roman"/>
            <w:strike/>
            <w:sz w:val="24"/>
            <w:szCs w:val="24"/>
            <w:highlight w:val="yellow"/>
          </w:rPr>
          <w:t>?</w:t>
        </w:r>
        <w:commentRangeEnd w:id="345"/>
        <w:r w:rsidR="000E2DD3" w:rsidRPr="00AA163B">
          <w:rPr>
            <w:rStyle w:val="CommentReference"/>
            <w:strike/>
            <w:highlight w:val="yellow"/>
          </w:rPr>
          <w:commentReference w:id="345"/>
        </w:r>
      </w:ins>
      <w:r w:rsidRPr="00AA163B">
        <w:rPr>
          <w:rFonts w:ascii="Times New Roman" w:eastAsia="Times New Roman" w:hAnsi="Times New Roman" w:cs="Times New Roman"/>
          <w:strike/>
          <w:sz w:val="24"/>
          <w:szCs w:val="24"/>
          <w:highlight w:val="yellow"/>
        </w:rPr>
        <w:t>)</w:t>
      </w:r>
      <w:r w:rsidRPr="00254D41">
        <w:rPr>
          <w:rFonts w:ascii="Times New Roman" w:eastAsia="Times New Roman" w:hAnsi="Times New Roman" w:cs="Times New Roman"/>
          <w:sz w:val="24"/>
          <w:szCs w:val="24"/>
          <w:highlight w:val="yellow"/>
        </w:rPr>
        <w:t>.</w:t>
      </w:r>
      <w:r w:rsidRPr="006F7E2A">
        <w:rPr>
          <w:rFonts w:ascii="Times New Roman" w:eastAsia="Times New Roman" w:hAnsi="Times New Roman" w:cs="Times New Roman"/>
          <w:sz w:val="24"/>
          <w:szCs w:val="24"/>
        </w:rPr>
        <w:t xml:space="preserve"> The </w:t>
      </w:r>
      <w:del w:id="346" w:author="EM" w:date="2025-04-16T14:30:00Z">
        <w:r w:rsidRPr="006F7E2A" w:rsidDel="000E2DD3">
          <w:rPr>
            <w:rFonts w:ascii="Times New Roman" w:eastAsia="Times New Roman" w:hAnsi="Times New Roman" w:cs="Times New Roman"/>
            <w:sz w:val="24"/>
            <w:szCs w:val="24"/>
          </w:rPr>
          <w:delText xml:space="preserve">specific </w:delText>
        </w:r>
      </w:del>
      <w:ins w:id="347" w:author="EM" w:date="2025-04-16T14:30:00Z">
        <w:r w:rsidR="000E2DD3">
          <w:rPr>
            <w:rFonts w:ascii="Times New Roman" w:eastAsia="Times New Roman" w:hAnsi="Times New Roman" w:cs="Times New Roman"/>
            <w:sz w:val="24"/>
            <w:szCs w:val="24"/>
          </w:rPr>
          <w:t xml:space="preserve">names of </w:t>
        </w:r>
      </w:ins>
      <w:r w:rsidRPr="006F7E2A">
        <w:rPr>
          <w:rFonts w:ascii="Times New Roman" w:eastAsia="Times New Roman" w:hAnsi="Times New Roman" w:cs="Times New Roman"/>
          <w:sz w:val="24"/>
          <w:szCs w:val="24"/>
        </w:rPr>
        <w:t xml:space="preserve">countries </w:t>
      </w:r>
      <w:del w:id="348" w:author="EM" w:date="2025-04-16T14:30:00Z">
        <w:r w:rsidRPr="006F7E2A" w:rsidDel="000E2DD3">
          <w:rPr>
            <w:rFonts w:ascii="Times New Roman" w:eastAsia="Times New Roman" w:hAnsi="Times New Roman" w:cs="Times New Roman"/>
            <w:sz w:val="24"/>
            <w:szCs w:val="24"/>
          </w:rPr>
          <w:delText xml:space="preserve">are </w:delText>
        </w:r>
      </w:del>
      <w:ins w:id="349" w:author="EM" w:date="2025-04-16T14:30:00Z">
        <w:del w:id="350" w:author="Montecino, Diego" w:date="2025-04-16T18:10:00Z" w16du:dateUtc="2025-04-16T22:10:00Z">
          <w:r w:rsidR="000E2DD3" w:rsidDel="00923896">
            <w:rPr>
              <w:rFonts w:ascii="Times New Roman" w:eastAsia="Times New Roman" w:hAnsi="Times New Roman" w:cs="Times New Roman"/>
              <w:sz w:val="24"/>
              <w:szCs w:val="24"/>
            </w:rPr>
            <w:delText>were</w:delText>
          </w:r>
        </w:del>
      </w:ins>
      <w:ins w:id="351" w:author="Montecino, Diego" w:date="2025-04-16T18:10:00Z" w16du:dateUtc="2025-04-16T22:10:00Z">
        <w:r w:rsidR="00923896">
          <w:rPr>
            <w:rFonts w:ascii="Times New Roman" w:eastAsia="Times New Roman" w:hAnsi="Times New Roman" w:cs="Times New Roman"/>
            <w:sz w:val="24"/>
            <w:szCs w:val="24"/>
          </w:rPr>
          <w:t>are</w:t>
        </w:r>
      </w:ins>
      <w:ins w:id="352" w:author="EM" w:date="2025-04-16T14:30:00Z">
        <w:r w:rsidR="000E2DD3">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not </w:t>
      </w:r>
      <w:del w:id="353" w:author="EM" w:date="2025-04-16T14:30:00Z">
        <w:r w:rsidRPr="006F7E2A" w:rsidDel="000E2DD3">
          <w:rPr>
            <w:rFonts w:ascii="Times New Roman" w:eastAsia="Times New Roman" w:hAnsi="Times New Roman" w:cs="Times New Roman"/>
            <w:sz w:val="24"/>
            <w:szCs w:val="24"/>
          </w:rPr>
          <w:delText xml:space="preserve">provided </w:delText>
        </w:r>
      </w:del>
      <w:ins w:id="354" w:author="EM" w:date="2025-04-16T14:30:00Z">
        <w:del w:id="355" w:author="Montecino, Diego" w:date="2025-04-16T18:10:00Z" w16du:dateUtc="2025-04-16T22:10:00Z">
          <w:r w:rsidR="000E2DD3" w:rsidDel="00923896">
            <w:rPr>
              <w:rFonts w:ascii="Times New Roman" w:eastAsia="Times New Roman" w:hAnsi="Times New Roman" w:cs="Times New Roman"/>
              <w:sz w:val="24"/>
              <w:szCs w:val="24"/>
            </w:rPr>
            <w:delText>asked for</w:delText>
          </w:r>
        </w:del>
      </w:ins>
      <w:ins w:id="356" w:author="Montecino, Diego" w:date="2025-04-16T18:10:00Z" w16du:dateUtc="2025-04-16T22:10:00Z">
        <w:r w:rsidR="00923896">
          <w:rPr>
            <w:rFonts w:ascii="Times New Roman" w:eastAsia="Times New Roman" w:hAnsi="Times New Roman" w:cs="Times New Roman"/>
            <w:sz w:val="24"/>
            <w:szCs w:val="24"/>
          </w:rPr>
          <w:t>provided</w:t>
        </w:r>
      </w:ins>
      <w:ins w:id="357" w:author="EM" w:date="2025-04-16T14:30:00Z">
        <w:r w:rsidR="000E2DD3">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to protect the identity of the respondents, but local responses were from North, Central, and South America (</w:t>
      </w:r>
      <w:r w:rsidRPr="000E2DD3">
        <w:rPr>
          <w:rFonts w:ascii="Times New Roman" w:eastAsia="Times New Roman" w:hAnsi="Times New Roman" w:cs="Times New Roman"/>
          <w:i/>
          <w:sz w:val="24"/>
          <w:szCs w:val="24"/>
        </w:rPr>
        <w:t>n</w:t>
      </w:r>
      <w:r w:rsidRPr="006F7E2A">
        <w:rPr>
          <w:rFonts w:ascii="Times New Roman" w:eastAsia="Times New Roman" w:hAnsi="Times New Roman" w:cs="Times New Roman"/>
          <w:sz w:val="24"/>
          <w:szCs w:val="24"/>
        </w:rPr>
        <w:t xml:space="preserve">=45); West, </w:t>
      </w:r>
      <w:r w:rsidRPr="006F7E2A">
        <w:rPr>
          <w:rFonts w:ascii="Times New Roman" w:eastAsia="Times New Roman" w:hAnsi="Times New Roman" w:cs="Times New Roman"/>
          <w:sz w:val="24"/>
          <w:szCs w:val="24"/>
        </w:rPr>
        <w:lastRenderedPageBreak/>
        <w:t xml:space="preserve">Central, East, and </w:t>
      </w:r>
      <w:ins w:id="358" w:author="EM" w:date="2025-04-16T14:31:00Z">
        <w:del w:id="359" w:author="Montecino, Diego" w:date="2025-04-22T23:56:00Z" w16du:dateUtc="2025-04-23T03:56:00Z">
          <w:r w:rsidR="000E2DD3" w:rsidDel="00A817EA">
            <w:rPr>
              <w:rFonts w:ascii="Times New Roman" w:eastAsia="Times New Roman" w:hAnsi="Times New Roman" w:cs="Times New Roman"/>
              <w:sz w:val="24"/>
              <w:szCs w:val="24"/>
            </w:rPr>
            <w:delText>s</w:delText>
          </w:r>
        </w:del>
      </w:ins>
      <w:ins w:id="360" w:author="Montecino, Diego" w:date="2025-04-22T23:56:00Z" w16du:dateUtc="2025-04-23T03:56:00Z">
        <w:r w:rsidR="00A817EA">
          <w:rPr>
            <w:rFonts w:ascii="Times New Roman" w:eastAsia="Times New Roman" w:hAnsi="Times New Roman" w:cs="Times New Roman"/>
            <w:sz w:val="24"/>
            <w:szCs w:val="24"/>
          </w:rPr>
          <w:t>S</w:t>
        </w:r>
      </w:ins>
      <w:del w:id="361"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outhern Africa (n=16); Southeast and </w:t>
      </w:r>
      <w:ins w:id="362" w:author="Montecino, Diego" w:date="2025-04-16T18:11:00Z" w16du:dateUtc="2025-04-16T22:11:00Z">
        <w:r w:rsidR="005C2810">
          <w:rPr>
            <w:rFonts w:ascii="Times New Roman" w:eastAsia="Times New Roman" w:hAnsi="Times New Roman" w:cs="Times New Roman"/>
            <w:sz w:val="24"/>
            <w:szCs w:val="24"/>
          </w:rPr>
          <w:t>S</w:t>
        </w:r>
      </w:ins>
      <w:ins w:id="363" w:author="EM" w:date="2025-04-16T14:31:00Z">
        <w:del w:id="364" w:author="Montecino, Diego" w:date="2025-04-16T18:11:00Z" w16du:dateUtc="2025-04-16T22:11:00Z">
          <w:r w:rsidR="000E2DD3" w:rsidDel="005C2810">
            <w:rPr>
              <w:rFonts w:ascii="Times New Roman" w:eastAsia="Times New Roman" w:hAnsi="Times New Roman" w:cs="Times New Roman"/>
              <w:sz w:val="24"/>
              <w:szCs w:val="24"/>
            </w:rPr>
            <w:delText>s</w:delText>
          </w:r>
        </w:del>
      </w:ins>
      <w:del w:id="365"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outh</w:t>
      </w:r>
      <w:ins w:id="366" w:author="EM" w:date="2025-04-16T14:31:00Z">
        <w:r w:rsidR="000E2DD3">
          <w:rPr>
            <w:rFonts w:ascii="Times New Roman" w:eastAsia="Times New Roman" w:hAnsi="Times New Roman" w:cs="Times New Roman"/>
            <w:sz w:val="24"/>
            <w:szCs w:val="24"/>
          </w:rPr>
          <w:t>ern</w:t>
        </w:r>
      </w:ins>
      <w:r w:rsidRPr="006F7E2A">
        <w:rPr>
          <w:rFonts w:ascii="Times New Roman" w:eastAsia="Times New Roman" w:hAnsi="Times New Roman" w:cs="Times New Roman"/>
          <w:sz w:val="24"/>
          <w:szCs w:val="24"/>
        </w:rPr>
        <w:t xml:space="preserve"> Asia (n=11); and Europe (n=1)</w:t>
      </w:r>
      <w:ins w:id="367" w:author="EM" w:date="2025-04-16T14:31:00Z">
        <w:r w:rsidR="000E2DD3">
          <w:rPr>
            <w:rFonts w:ascii="Times New Roman" w:eastAsia="Times New Roman" w:hAnsi="Times New Roman" w:cs="Times New Roman"/>
            <w:sz w:val="24"/>
            <w:szCs w:val="24"/>
          </w:rPr>
          <w:t xml:space="preserve">. </w:t>
        </w:r>
      </w:ins>
      <w:del w:id="368" w:author="EM" w:date="2025-04-16T14:31:00Z">
        <w:r w:rsidRPr="006F7E2A" w:rsidDel="000E2DD3">
          <w:rPr>
            <w:rFonts w:ascii="Times New Roman" w:eastAsia="Times New Roman" w:hAnsi="Times New Roman" w:cs="Times New Roman"/>
            <w:sz w:val="24"/>
            <w:szCs w:val="24"/>
          </w:rPr>
          <w:delText xml:space="preserve">, with </w:delText>
        </w:r>
      </w:del>
      <w:ins w:id="369" w:author="Montecino, Diego" w:date="2025-04-16T18:11:00Z" w16du:dateUtc="2025-04-16T22:11:00Z">
        <w:r w:rsidR="00DA0F8A">
          <w:rPr>
            <w:rFonts w:ascii="Times New Roman" w:eastAsia="Times New Roman" w:hAnsi="Times New Roman" w:cs="Times New Roman"/>
            <w:sz w:val="24"/>
            <w:szCs w:val="24"/>
          </w:rPr>
          <w:t>M</w:t>
        </w:r>
      </w:ins>
      <w:ins w:id="370" w:author="EM" w:date="2025-04-16T14:31:00Z">
        <w:del w:id="371" w:author="Montecino, Diego" w:date="2025-04-16T18:11:00Z" w16du:dateUtc="2025-04-16T22:11:00Z">
          <w:r w:rsidR="000E2DD3" w:rsidDel="00DA0F8A">
            <w:rPr>
              <w:rFonts w:ascii="Times New Roman" w:eastAsia="Times New Roman" w:hAnsi="Times New Roman" w:cs="Times New Roman"/>
              <w:sz w:val="24"/>
              <w:szCs w:val="24"/>
            </w:rPr>
            <w:delText xml:space="preserve">The </w:delText>
          </w:r>
        </w:del>
      </w:ins>
      <w:del w:id="372" w:author="Montecino, Diego" w:date="2025-04-16T18:11:00Z" w16du:dateUtc="2025-04-16T22:11:00Z">
        <w:r w:rsidRPr="006F7E2A" w:rsidDel="00DA0F8A">
          <w:rPr>
            <w:rFonts w:ascii="Times New Roman" w:eastAsia="Times New Roman" w:hAnsi="Times New Roman" w:cs="Times New Roman"/>
            <w:sz w:val="24"/>
            <w:szCs w:val="24"/>
          </w:rPr>
          <w:delText>m</w:delText>
        </w:r>
      </w:del>
      <w:r w:rsidRPr="006F7E2A">
        <w:rPr>
          <w:rFonts w:ascii="Times New Roman" w:eastAsia="Times New Roman" w:hAnsi="Times New Roman" w:cs="Times New Roman"/>
          <w:sz w:val="24"/>
          <w:szCs w:val="24"/>
        </w:rPr>
        <w:t xml:space="preserve">ost </w:t>
      </w:r>
      <w:ins w:id="373" w:author="EM" w:date="2025-04-16T14:31:00Z">
        <w:r w:rsidR="000E2DD3">
          <w:rPr>
            <w:rFonts w:ascii="Times New Roman" w:eastAsia="Times New Roman" w:hAnsi="Times New Roman" w:cs="Times New Roman"/>
            <w:sz w:val="24"/>
            <w:szCs w:val="24"/>
          </w:rPr>
          <w:t xml:space="preserve">responses came </w:t>
        </w:r>
      </w:ins>
      <w:del w:id="374" w:author="EM" w:date="2025-04-16T14:31:00Z">
        <w:r w:rsidRPr="006F7E2A" w:rsidDel="000E2DD3">
          <w:rPr>
            <w:rFonts w:ascii="Times New Roman" w:eastAsia="Times New Roman" w:hAnsi="Times New Roman" w:cs="Times New Roman"/>
            <w:sz w:val="24"/>
            <w:szCs w:val="24"/>
          </w:rPr>
          <w:delText xml:space="preserve">coming </w:delText>
        </w:r>
      </w:del>
      <w:r w:rsidRPr="006F7E2A">
        <w:rPr>
          <w:rFonts w:ascii="Times New Roman" w:eastAsia="Times New Roman" w:hAnsi="Times New Roman" w:cs="Times New Roman"/>
          <w:sz w:val="24"/>
          <w:szCs w:val="24"/>
        </w:rPr>
        <w:t xml:space="preserve">from South America. Non-local responses were from West, Central, and East Africa (n=6), Central and South America (n=3), and Southeast and </w:t>
      </w:r>
      <w:ins w:id="375" w:author="Montecino, Diego" w:date="2025-04-16T18:12:00Z" w16du:dateUtc="2025-04-16T22:12:00Z">
        <w:r w:rsidR="005C2810">
          <w:rPr>
            <w:rFonts w:ascii="Times New Roman" w:eastAsia="Times New Roman" w:hAnsi="Times New Roman" w:cs="Times New Roman"/>
            <w:sz w:val="24"/>
            <w:szCs w:val="24"/>
          </w:rPr>
          <w:t>S</w:t>
        </w:r>
      </w:ins>
      <w:ins w:id="376" w:author="EM" w:date="2025-04-16T14:31:00Z">
        <w:del w:id="377" w:author="Montecino, Diego" w:date="2025-04-16T18:12:00Z" w16du:dateUtc="2025-04-16T22:12:00Z">
          <w:r w:rsidR="000E2DD3" w:rsidDel="005C2810">
            <w:rPr>
              <w:rFonts w:ascii="Times New Roman" w:eastAsia="Times New Roman" w:hAnsi="Times New Roman" w:cs="Times New Roman"/>
              <w:sz w:val="24"/>
              <w:szCs w:val="24"/>
            </w:rPr>
            <w:delText>s</w:delText>
          </w:r>
        </w:del>
      </w:ins>
      <w:del w:id="378"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outh</w:t>
      </w:r>
      <w:ins w:id="379" w:author="EM" w:date="2025-04-16T14:31:00Z">
        <w:r w:rsidR="000E2DD3">
          <w:rPr>
            <w:rFonts w:ascii="Times New Roman" w:eastAsia="Times New Roman" w:hAnsi="Times New Roman" w:cs="Times New Roman"/>
            <w:sz w:val="24"/>
            <w:szCs w:val="24"/>
          </w:rPr>
          <w:t>ern</w:t>
        </w:r>
      </w:ins>
      <w:r w:rsidRPr="006F7E2A">
        <w:rPr>
          <w:rFonts w:ascii="Times New Roman" w:eastAsia="Times New Roman" w:hAnsi="Times New Roman" w:cs="Times New Roman"/>
          <w:sz w:val="24"/>
          <w:szCs w:val="24"/>
        </w:rPr>
        <w:t xml:space="preserve"> Asia (n=4).</w:t>
      </w:r>
    </w:p>
    <w:p w14:paraId="51B07D43" w14:textId="025F5D26" w:rsidR="002959BB" w:rsidRPr="006F7E2A" w:rsidRDefault="00F652FF" w:rsidP="006F7E2A">
      <w:pPr>
        <w:pStyle w:val="Heading3"/>
        <w:keepNext w:val="0"/>
        <w:keepLines w:val="0"/>
        <w:spacing w:before="200" w:after="0" w:line="480" w:lineRule="auto"/>
        <w:rPr>
          <w:rFonts w:ascii="Times New Roman" w:eastAsia="Times New Roman" w:hAnsi="Times New Roman" w:cs="Times New Roman"/>
          <w:b/>
          <w:color w:val="000000"/>
          <w:sz w:val="24"/>
          <w:szCs w:val="24"/>
        </w:rPr>
      </w:pPr>
      <w:bookmarkStart w:id="380" w:name="_ht2bqwrj732c" w:colFirst="0" w:colLast="0"/>
      <w:bookmarkEnd w:id="380"/>
      <w:r w:rsidRPr="000E2DD3">
        <w:rPr>
          <w:rFonts w:ascii="Times New Roman" w:eastAsia="Times New Roman" w:hAnsi="Times New Roman" w:cs="Times New Roman"/>
          <w:i/>
          <w:color w:val="000000"/>
          <w:sz w:val="24"/>
          <w:szCs w:val="24"/>
        </w:rPr>
        <w:t xml:space="preserve">Perceptions </w:t>
      </w:r>
      <w:del w:id="381" w:author="EM" w:date="2025-04-16T14:33:00Z">
        <w:r w:rsidRPr="000E2DD3" w:rsidDel="000E2DD3">
          <w:rPr>
            <w:rFonts w:ascii="Times New Roman" w:eastAsia="Times New Roman" w:hAnsi="Times New Roman" w:cs="Times New Roman"/>
            <w:i/>
            <w:color w:val="000000"/>
            <w:sz w:val="24"/>
            <w:szCs w:val="24"/>
          </w:rPr>
          <w:delText xml:space="preserve">regarding </w:delText>
        </w:r>
      </w:del>
      <w:ins w:id="382" w:author="EM" w:date="2025-04-16T14:33:00Z">
        <w:r w:rsidR="000E2DD3">
          <w:rPr>
            <w:rFonts w:ascii="Times New Roman" w:eastAsia="Times New Roman" w:hAnsi="Times New Roman" w:cs="Times New Roman"/>
            <w:i/>
            <w:color w:val="000000"/>
            <w:sz w:val="24"/>
            <w:szCs w:val="24"/>
          </w:rPr>
          <w:t xml:space="preserve">of </w:t>
        </w:r>
      </w:ins>
      <w:r w:rsidRPr="000E2DD3">
        <w:rPr>
          <w:rFonts w:ascii="Times New Roman" w:eastAsia="Times New Roman" w:hAnsi="Times New Roman" w:cs="Times New Roman"/>
          <w:i/>
          <w:color w:val="000000"/>
          <w:sz w:val="24"/>
          <w:szCs w:val="24"/>
        </w:rPr>
        <w:t>wildlife health importance</w:t>
      </w:r>
      <w:r w:rsidRPr="006F7E2A">
        <w:rPr>
          <w:rFonts w:ascii="Times New Roman" w:eastAsia="Times New Roman" w:hAnsi="Times New Roman" w:cs="Times New Roman"/>
          <w:b/>
          <w:color w:val="000000"/>
          <w:sz w:val="24"/>
          <w:szCs w:val="24"/>
        </w:rPr>
        <w:t xml:space="preserve"> </w:t>
      </w:r>
      <w:del w:id="383" w:author="EM" w:date="2025-04-16T14:31:00Z">
        <w:r w:rsidRPr="006F7E2A" w:rsidDel="000E2DD3">
          <w:rPr>
            <w:rFonts w:ascii="Times New Roman" w:eastAsia="Times New Roman" w:hAnsi="Times New Roman" w:cs="Times New Roman"/>
            <w:b/>
            <w:color w:val="000000"/>
            <w:sz w:val="24"/>
            <w:szCs w:val="24"/>
          </w:rPr>
          <w:delText xml:space="preserve">in conservation and </w:delText>
        </w:r>
        <w:commentRangeStart w:id="384"/>
        <w:r w:rsidRPr="006F7E2A" w:rsidDel="000E2DD3">
          <w:rPr>
            <w:rFonts w:ascii="Times New Roman" w:eastAsia="Times New Roman" w:hAnsi="Times New Roman" w:cs="Times New Roman"/>
            <w:b/>
            <w:color w:val="000000"/>
            <w:sz w:val="24"/>
            <w:szCs w:val="24"/>
          </w:rPr>
          <w:delText>potential</w:delText>
        </w:r>
      </w:del>
      <w:commentRangeEnd w:id="384"/>
      <w:r w:rsidR="000E2DD3">
        <w:rPr>
          <w:rStyle w:val="CommentReference"/>
          <w:color w:val="auto"/>
        </w:rPr>
        <w:commentReference w:id="384"/>
      </w:r>
      <w:del w:id="385" w:author="EM" w:date="2025-04-16T14:31:00Z">
        <w:r w:rsidRPr="006F7E2A" w:rsidDel="000E2DD3">
          <w:rPr>
            <w:rFonts w:ascii="Times New Roman" w:eastAsia="Times New Roman" w:hAnsi="Times New Roman" w:cs="Times New Roman"/>
            <w:b/>
            <w:color w:val="000000"/>
            <w:sz w:val="24"/>
            <w:szCs w:val="24"/>
          </w:rPr>
          <w:delText xml:space="preserve"> consequences of pathogen transmission among wildlife, domestic animals, and people</w:delText>
        </w:r>
      </w:del>
    </w:p>
    <w:p w14:paraId="7AC24D8D" w14:textId="71A89D07" w:rsidR="002959BB" w:rsidRPr="006F7E2A" w:rsidRDefault="00F652FF" w:rsidP="006F7E2A">
      <w:pPr>
        <w:pStyle w:val="Heading3"/>
        <w:keepNext w:val="0"/>
        <w:keepLines w:val="0"/>
        <w:spacing w:before="200" w:after="0" w:line="480" w:lineRule="auto"/>
        <w:rPr>
          <w:rFonts w:ascii="Times New Roman" w:eastAsia="Times New Roman" w:hAnsi="Times New Roman" w:cs="Times New Roman"/>
          <w:color w:val="000000"/>
          <w:sz w:val="24"/>
          <w:szCs w:val="24"/>
        </w:rPr>
      </w:pPr>
      <w:bookmarkStart w:id="386" w:name="_ia9zh8lfclcd" w:colFirst="0" w:colLast="0"/>
      <w:bookmarkEnd w:id="386"/>
      <w:r w:rsidRPr="006F7E2A">
        <w:rPr>
          <w:rFonts w:ascii="Times New Roman" w:eastAsia="Times New Roman" w:hAnsi="Times New Roman" w:cs="Times New Roman"/>
          <w:color w:val="000000"/>
          <w:sz w:val="24"/>
          <w:szCs w:val="24"/>
        </w:rPr>
        <w:t xml:space="preserve">Most respondents either strongly agreed or agreed with the </w:t>
      </w:r>
      <w:del w:id="387" w:author="EM" w:date="2025-04-16T14:34:00Z">
        <w:r w:rsidRPr="006F7E2A" w:rsidDel="000E2DD3">
          <w:rPr>
            <w:rFonts w:ascii="Times New Roman" w:eastAsia="Times New Roman" w:hAnsi="Times New Roman" w:cs="Times New Roman"/>
            <w:color w:val="000000"/>
            <w:sz w:val="24"/>
            <w:szCs w:val="24"/>
          </w:rPr>
          <w:delText xml:space="preserve">affirmations </w:delText>
        </w:r>
      </w:del>
      <w:ins w:id="388" w:author="EM" w:date="2025-04-16T14:34:00Z">
        <w:r w:rsidR="000E2DD3">
          <w:rPr>
            <w:rFonts w:ascii="Times New Roman" w:eastAsia="Times New Roman" w:hAnsi="Times New Roman" w:cs="Times New Roman"/>
            <w:color w:val="000000"/>
            <w:sz w:val="24"/>
            <w:szCs w:val="24"/>
          </w:rPr>
          <w:t xml:space="preserve">statements </w:t>
        </w:r>
      </w:ins>
      <w:r w:rsidRPr="006F7E2A">
        <w:rPr>
          <w:rFonts w:ascii="Times New Roman" w:eastAsia="Times New Roman" w:hAnsi="Times New Roman" w:cs="Times New Roman"/>
          <w:color w:val="000000"/>
          <w:sz w:val="24"/>
          <w:szCs w:val="24"/>
        </w:rPr>
        <w:t>“Wildlife health, including infectious and non-infectious diseases, is important to achieve the conservation goals of the protected areas where I work</w:t>
      </w:r>
      <w:ins w:id="389" w:author="EM" w:date="2025-04-16T14:34: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and “</w:t>
      </w:r>
      <w:ins w:id="390" w:author="EM" w:date="2025-04-16T14:34:00Z">
        <w:r w:rsidR="000E2DD3">
          <w:rPr>
            <w:rFonts w:ascii="Times New Roman" w:eastAsia="Times New Roman" w:hAnsi="Times New Roman" w:cs="Times New Roman"/>
            <w:color w:val="000000"/>
            <w:sz w:val="24"/>
            <w:szCs w:val="24"/>
          </w:rPr>
          <w:t>H</w:t>
        </w:r>
      </w:ins>
      <w:del w:id="391" w:author="EM" w:date="2025-04-16T14:34:00Z">
        <w:r w:rsidRPr="006F7E2A" w:rsidDel="000E2DD3">
          <w:rPr>
            <w:rFonts w:ascii="Times New Roman" w:eastAsia="Times New Roman" w:hAnsi="Times New Roman" w:cs="Times New Roman"/>
            <w:color w:val="000000"/>
            <w:sz w:val="24"/>
            <w:szCs w:val="24"/>
          </w:rPr>
          <w:delText>h</w:delText>
        </w:r>
      </w:del>
      <w:r w:rsidRPr="006F7E2A">
        <w:rPr>
          <w:rFonts w:ascii="Times New Roman" w:eastAsia="Times New Roman" w:hAnsi="Times New Roman" w:cs="Times New Roman"/>
          <w:color w:val="000000"/>
          <w:sz w:val="24"/>
          <w:szCs w:val="24"/>
        </w:rPr>
        <w:t>uman or livestock pathogens can affect wildlife populations inhabiting the protected area(s) I work in</w:t>
      </w:r>
      <w:ins w:id="392" w:author="EM" w:date="2025-04-16T14:34: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(92%</w:t>
      </w:r>
      <w:del w:id="393" w:author="EM" w:date="2025-04-16T14:34:00Z">
        <w:r w:rsidRPr="006F7E2A" w:rsidDel="000E2DD3">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and 81%, respectively). Regarding the affirmation “</w:t>
      </w:r>
      <w:ins w:id="394" w:author="EM" w:date="2025-04-16T14:35:00Z">
        <w:r w:rsidR="000E2DD3">
          <w:rPr>
            <w:rFonts w:ascii="Times New Roman" w:eastAsia="Times New Roman" w:hAnsi="Times New Roman" w:cs="Times New Roman"/>
            <w:color w:val="000000"/>
            <w:sz w:val="24"/>
            <w:szCs w:val="24"/>
          </w:rPr>
          <w:t>P</w:t>
        </w:r>
      </w:ins>
      <w:del w:id="395" w:author="EM" w:date="2025-04-16T14:34:00Z">
        <w:r w:rsidRPr="006F7E2A" w:rsidDel="000E2DD3">
          <w:rPr>
            <w:rFonts w:ascii="Times New Roman" w:eastAsia="Times New Roman" w:hAnsi="Times New Roman" w:cs="Times New Roman"/>
            <w:color w:val="000000"/>
            <w:sz w:val="24"/>
            <w:szCs w:val="24"/>
          </w:rPr>
          <w:delText>p</w:delText>
        </w:r>
      </w:del>
      <w:r w:rsidRPr="006F7E2A">
        <w:rPr>
          <w:rFonts w:ascii="Times New Roman" w:eastAsia="Times New Roman" w:hAnsi="Times New Roman" w:cs="Times New Roman"/>
          <w:color w:val="000000"/>
          <w:sz w:val="24"/>
          <w:szCs w:val="24"/>
        </w:rPr>
        <w:t>athogens carried by wildlife inhabiting the protected area(s) where I work in can affect livestock health</w:t>
      </w:r>
      <w:ins w:id="396" w:author="EM" w:date="2025-04-16T14:36: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xml:space="preserve">”, </w:t>
      </w:r>
      <w:ins w:id="397" w:author="EM" w:date="2025-04-16T14:37:00Z">
        <w:r w:rsidR="000E2DD3">
          <w:rPr>
            <w:rFonts w:ascii="Times New Roman" w:eastAsia="Times New Roman" w:hAnsi="Times New Roman" w:cs="Times New Roman"/>
            <w:color w:val="000000"/>
            <w:sz w:val="24"/>
            <w:szCs w:val="24"/>
          </w:rPr>
          <w:t xml:space="preserve">48% of </w:t>
        </w:r>
      </w:ins>
      <w:del w:id="398" w:author="EM" w:date="2025-04-16T14:37:00Z">
        <w:r w:rsidRPr="006F7E2A" w:rsidDel="000E2DD3">
          <w:rPr>
            <w:rFonts w:ascii="Times New Roman" w:eastAsia="Times New Roman" w:hAnsi="Times New Roman" w:cs="Times New Roman"/>
            <w:color w:val="000000"/>
            <w:sz w:val="24"/>
            <w:szCs w:val="24"/>
          </w:rPr>
          <w:delText xml:space="preserve">most </w:delText>
        </w:r>
      </w:del>
      <w:r w:rsidRPr="006F7E2A">
        <w:rPr>
          <w:rFonts w:ascii="Times New Roman" w:eastAsia="Times New Roman" w:hAnsi="Times New Roman" w:cs="Times New Roman"/>
          <w:color w:val="000000"/>
          <w:sz w:val="24"/>
          <w:szCs w:val="24"/>
        </w:rPr>
        <w:t xml:space="preserve">respondents strongly agreed or agreed </w:t>
      </w:r>
      <w:ins w:id="399" w:author="EM" w:date="2025-04-16T14:37:00Z">
        <w:r w:rsidR="000E2DD3">
          <w:rPr>
            <w:rFonts w:ascii="Times New Roman" w:eastAsia="Times New Roman" w:hAnsi="Times New Roman" w:cs="Times New Roman"/>
            <w:color w:val="000000"/>
            <w:sz w:val="24"/>
            <w:szCs w:val="24"/>
          </w:rPr>
          <w:t>and</w:t>
        </w:r>
        <w:del w:id="400" w:author="Montecino, Diego" w:date="2025-04-16T18:12:00Z" w16du:dateUtc="2025-04-16T22:12:00Z">
          <w:r w:rsidR="000E2DD3" w:rsidDel="00443F1A">
            <w:rPr>
              <w:rFonts w:ascii="Times New Roman" w:eastAsia="Times New Roman" w:hAnsi="Times New Roman" w:cs="Times New Roman"/>
              <w:color w:val="000000"/>
              <w:sz w:val="24"/>
              <w:szCs w:val="24"/>
            </w:rPr>
            <w:delText xml:space="preserve"> </w:delText>
          </w:r>
        </w:del>
      </w:ins>
      <w:del w:id="401" w:author="EM" w:date="2025-04-16T14:37:00Z">
        <w:r w:rsidRPr="006F7E2A" w:rsidDel="000E2DD3">
          <w:rPr>
            <w:rFonts w:ascii="Times New Roman" w:eastAsia="Times New Roman" w:hAnsi="Times New Roman" w:cs="Times New Roman"/>
            <w:color w:val="000000"/>
            <w:sz w:val="24"/>
            <w:szCs w:val="24"/>
          </w:rPr>
          <w:delText xml:space="preserve">(48%) although </w:delText>
        </w:r>
      </w:del>
      <w:ins w:id="402" w:author="EM" w:date="2025-04-16T14:37:00Z">
        <w:r w:rsidR="000E2DD3">
          <w:rPr>
            <w:rFonts w:ascii="Times New Roman" w:eastAsia="Times New Roman" w:hAnsi="Times New Roman" w:cs="Times New Roman"/>
            <w:color w:val="000000"/>
            <w:sz w:val="24"/>
            <w:szCs w:val="24"/>
          </w:rPr>
          <w:t xml:space="preserve"> 29% neither </w:t>
        </w:r>
        <w:commentRangeStart w:id="403"/>
        <w:r w:rsidR="000E2DD3">
          <w:rPr>
            <w:rFonts w:ascii="Times New Roman" w:eastAsia="Times New Roman" w:hAnsi="Times New Roman" w:cs="Times New Roman"/>
            <w:color w:val="000000"/>
            <w:sz w:val="24"/>
            <w:szCs w:val="24"/>
          </w:rPr>
          <w:t>agreed</w:t>
        </w:r>
      </w:ins>
      <w:commentRangeEnd w:id="403"/>
      <w:ins w:id="404" w:author="EM" w:date="2025-04-16T14:38:00Z">
        <w:r w:rsidR="000E2DD3">
          <w:rPr>
            <w:rStyle w:val="CommentReference"/>
            <w:color w:val="auto"/>
          </w:rPr>
          <w:commentReference w:id="403"/>
        </w:r>
      </w:ins>
      <w:ins w:id="405" w:author="EM" w:date="2025-04-16T14:37:00Z">
        <w:r w:rsidR="000E2DD3">
          <w:rPr>
            <w:rFonts w:ascii="Times New Roman" w:eastAsia="Times New Roman" w:hAnsi="Times New Roman" w:cs="Times New Roman"/>
            <w:color w:val="000000"/>
            <w:sz w:val="24"/>
            <w:szCs w:val="24"/>
          </w:rPr>
          <w:t xml:space="preserve"> nor disagreed (</w:t>
        </w:r>
      </w:ins>
      <w:ins w:id="406" w:author="Montecino, Diego" w:date="2025-04-16T18:22:00Z" w16du:dateUtc="2025-04-16T22:22:00Z">
        <w:r w:rsidR="00CD6D7C">
          <w:rPr>
            <w:rFonts w:ascii="Times New Roman" w:eastAsia="Times New Roman" w:hAnsi="Times New Roman" w:cs="Times New Roman"/>
            <w:color w:val="000000"/>
            <w:sz w:val="24"/>
            <w:szCs w:val="24"/>
          </w:rPr>
          <w:t>e.g.,</w:t>
        </w:r>
      </w:ins>
      <w:ins w:id="407" w:author="EM" w:date="2025-04-16T14:37:00Z">
        <w:del w:id="408" w:author="Montecino, Diego" w:date="2025-04-16T18:22:00Z" w16du:dateUtc="2025-04-16T22:22:00Z">
          <w:r w:rsidR="000E2DD3" w:rsidDel="00CD6D7C">
            <w:rPr>
              <w:rFonts w:ascii="Times New Roman" w:eastAsia="Times New Roman" w:hAnsi="Times New Roman" w:cs="Times New Roman"/>
              <w:color w:val="000000"/>
              <w:sz w:val="24"/>
              <w:szCs w:val="24"/>
            </w:rPr>
            <w:delText>i.e.,</w:delText>
          </w:r>
        </w:del>
        <w:r w:rsidR="000E2DD3">
          <w:rPr>
            <w:rFonts w:ascii="Times New Roman" w:eastAsia="Times New Roman" w:hAnsi="Times New Roman" w:cs="Times New Roman"/>
            <w:color w:val="000000"/>
            <w:sz w:val="24"/>
            <w:szCs w:val="24"/>
          </w:rPr>
          <w:t xml:space="preserve"> were </w:t>
        </w:r>
      </w:ins>
      <w:r w:rsidRPr="006F7E2A">
        <w:rPr>
          <w:rFonts w:ascii="Times New Roman" w:eastAsia="Times New Roman" w:hAnsi="Times New Roman" w:cs="Times New Roman"/>
          <w:color w:val="000000"/>
          <w:sz w:val="24"/>
          <w:szCs w:val="24"/>
        </w:rPr>
        <w:t>neutral</w:t>
      </w:r>
      <w:ins w:id="409" w:author="EM" w:date="2025-04-16T14:38:00Z">
        <w:r w:rsidR="000E2DD3">
          <w:rPr>
            <w:rFonts w:ascii="Times New Roman" w:eastAsia="Times New Roman" w:hAnsi="Times New Roman" w:cs="Times New Roman"/>
            <w:color w:val="000000"/>
            <w:sz w:val="24"/>
            <w:szCs w:val="24"/>
          </w:rPr>
          <w:t>)</w:t>
        </w:r>
      </w:ins>
      <w:del w:id="410" w:author="EM" w:date="2025-04-16T14:37:00Z">
        <w:r w:rsidRPr="006F7E2A" w:rsidDel="000E2DD3">
          <w:rPr>
            <w:rFonts w:ascii="Times New Roman" w:eastAsia="Times New Roman" w:hAnsi="Times New Roman" w:cs="Times New Roman"/>
            <w:color w:val="000000"/>
            <w:sz w:val="24"/>
            <w:szCs w:val="24"/>
          </w:rPr>
          <w:delText xml:space="preserve"> respondents were more prominent (29%)</w:delText>
        </w:r>
      </w:del>
      <w:r w:rsidRPr="006F7E2A">
        <w:rPr>
          <w:rFonts w:ascii="Times New Roman" w:eastAsia="Times New Roman" w:hAnsi="Times New Roman" w:cs="Times New Roman"/>
          <w:color w:val="000000"/>
          <w:sz w:val="24"/>
          <w:szCs w:val="24"/>
        </w:rPr>
        <w:t>. Across respondents, 63% strongly agreed or agreed that “</w:t>
      </w:r>
      <w:ins w:id="411" w:author="EM" w:date="2025-04-16T14:39:00Z">
        <w:r w:rsidR="000E2DD3">
          <w:rPr>
            <w:rFonts w:ascii="Times New Roman" w:eastAsia="Times New Roman" w:hAnsi="Times New Roman" w:cs="Times New Roman"/>
            <w:color w:val="000000"/>
            <w:sz w:val="24"/>
            <w:szCs w:val="24"/>
          </w:rPr>
          <w:t>P</w:t>
        </w:r>
      </w:ins>
      <w:del w:id="412" w:author="EM" w:date="2025-04-16T14:39:00Z">
        <w:r w:rsidRPr="006F7E2A" w:rsidDel="000E2DD3">
          <w:rPr>
            <w:rFonts w:ascii="Times New Roman" w:eastAsia="Times New Roman" w:hAnsi="Times New Roman" w:cs="Times New Roman"/>
            <w:color w:val="000000"/>
            <w:sz w:val="24"/>
            <w:szCs w:val="24"/>
          </w:rPr>
          <w:delText>p</w:delText>
        </w:r>
      </w:del>
      <w:r w:rsidRPr="006F7E2A">
        <w:rPr>
          <w:rFonts w:ascii="Times New Roman" w:eastAsia="Times New Roman" w:hAnsi="Times New Roman" w:cs="Times New Roman"/>
          <w:color w:val="000000"/>
          <w:sz w:val="24"/>
          <w:szCs w:val="24"/>
        </w:rPr>
        <w:t>athogens carried by wildlife inhabiting the protected area(s) where I work in can affect human health</w:t>
      </w:r>
      <w:ins w:id="413" w:author="EM" w:date="2025-04-16T14:39: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w:t>
      </w:r>
      <w:del w:id="414" w:author="EM" w:date="2025-04-16T14:40:00Z">
        <w:r w:rsidRPr="006F7E2A" w:rsidDel="000E2DD3">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w:t>
      </w:r>
      <w:r w:rsidRPr="005C1106">
        <w:rPr>
          <w:rFonts w:ascii="Times New Roman" w:eastAsia="Times New Roman" w:hAnsi="Times New Roman" w:cs="Times New Roman"/>
          <w:strike/>
          <w:color w:val="000000"/>
          <w:sz w:val="24"/>
          <w:szCs w:val="24"/>
        </w:rPr>
        <w:t xml:space="preserve">The </w:t>
      </w:r>
      <w:commentRangeStart w:id="415"/>
      <w:r w:rsidRPr="005C1106">
        <w:rPr>
          <w:rFonts w:ascii="Times New Roman" w:eastAsia="Times New Roman" w:hAnsi="Times New Roman" w:cs="Times New Roman"/>
          <w:strike/>
          <w:color w:val="000000"/>
          <w:sz w:val="24"/>
          <w:szCs w:val="24"/>
        </w:rPr>
        <w:t>percentage</w:t>
      </w:r>
      <w:commentRangeEnd w:id="415"/>
      <w:r w:rsidR="000E2DD3" w:rsidRPr="005C1106">
        <w:rPr>
          <w:rStyle w:val="CommentReference"/>
          <w:strike/>
          <w:color w:val="auto"/>
        </w:rPr>
        <w:commentReference w:id="415"/>
      </w:r>
      <w:r w:rsidRPr="005C1106">
        <w:rPr>
          <w:rFonts w:ascii="Times New Roman" w:eastAsia="Times New Roman" w:hAnsi="Times New Roman" w:cs="Times New Roman"/>
          <w:strike/>
          <w:color w:val="000000"/>
          <w:sz w:val="24"/>
          <w:szCs w:val="24"/>
        </w:rPr>
        <w:t xml:space="preserve"> of</w:t>
      </w:r>
      <w:r w:rsidRPr="006F7E2A">
        <w:rPr>
          <w:rFonts w:ascii="Times New Roman" w:eastAsia="Times New Roman" w:hAnsi="Times New Roman" w:cs="Times New Roman"/>
          <w:color w:val="000000"/>
          <w:sz w:val="24"/>
          <w:szCs w:val="24"/>
        </w:rPr>
        <w:t xml:space="preserve"> </w:t>
      </w:r>
      <w:ins w:id="416" w:author="Montecino, Diego" w:date="2025-04-16T18:14:00Z" w16du:dateUtc="2025-04-16T22:14:00Z">
        <w:r w:rsidR="005C1106">
          <w:rPr>
            <w:rFonts w:ascii="Times New Roman" w:eastAsia="Times New Roman" w:hAnsi="Times New Roman" w:cs="Times New Roman"/>
            <w:color w:val="000000"/>
            <w:sz w:val="24"/>
            <w:szCs w:val="24"/>
          </w:rPr>
          <w:t>N</w:t>
        </w:r>
      </w:ins>
      <w:commentRangeStart w:id="417"/>
      <w:del w:id="418" w:author="Montecino, Diego" w:date="2025-04-16T18:14:00Z" w16du:dateUtc="2025-04-16T22:14:00Z">
        <w:r w:rsidRPr="006F7E2A" w:rsidDel="005C1106">
          <w:rPr>
            <w:rFonts w:ascii="Times New Roman" w:eastAsia="Times New Roman" w:hAnsi="Times New Roman" w:cs="Times New Roman"/>
            <w:color w:val="000000"/>
            <w:sz w:val="24"/>
            <w:szCs w:val="24"/>
          </w:rPr>
          <w:delText>n</w:delText>
        </w:r>
      </w:del>
      <w:r w:rsidRPr="006F7E2A">
        <w:rPr>
          <w:rFonts w:ascii="Times New Roman" w:eastAsia="Times New Roman" w:hAnsi="Times New Roman" w:cs="Times New Roman"/>
          <w:color w:val="000000"/>
          <w:sz w:val="24"/>
          <w:szCs w:val="24"/>
        </w:rPr>
        <w:t xml:space="preserve">eutral </w:t>
      </w:r>
      <w:commentRangeEnd w:id="417"/>
      <w:r w:rsidR="000E2DD3">
        <w:rPr>
          <w:rStyle w:val="CommentReference"/>
          <w:color w:val="auto"/>
        </w:rPr>
        <w:commentReference w:id="417"/>
      </w:r>
      <w:r w:rsidRPr="006F7E2A">
        <w:rPr>
          <w:rFonts w:ascii="Times New Roman" w:eastAsia="Times New Roman" w:hAnsi="Times New Roman" w:cs="Times New Roman"/>
          <w:color w:val="000000"/>
          <w:sz w:val="24"/>
          <w:szCs w:val="24"/>
        </w:rPr>
        <w:t xml:space="preserve">responses </w:t>
      </w:r>
      <w:del w:id="419" w:author="Montecino, Diego" w:date="2025-04-16T18:15:00Z" w16du:dateUtc="2025-04-16T22:15:00Z">
        <w:r w:rsidRPr="006F7E2A" w:rsidDel="005C1106">
          <w:rPr>
            <w:rFonts w:ascii="Times New Roman" w:eastAsia="Times New Roman" w:hAnsi="Times New Roman" w:cs="Times New Roman"/>
            <w:color w:val="000000"/>
            <w:sz w:val="24"/>
            <w:szCs w:val="24"/>
          </w:rPr>
          <w:delText xml:space="preserve">was </w:delText>
        </w:r>
      </w:del>
      <w:ins w:id="420" w:author="Montecino, Diego" w:date="2025-04-16T18:15:00Z" w16du:dateUtc="2025-04-16T22:15:00Z">
        <w:r w:rsidR="005C1106">
          <w:rPr>
            <w:rFonts w:ascii="Times New Roman" w:eastAsia="Times New Roman" w:hAnsi="Times New Roman" w:cs="Times New Roman"/>
            <w:color w:val="000000"/>
            <w:sz w:val="24"/>
            <w:szCs w:val="24"/>
          </w:rPr>
          <w:t>were</w:t>
        </w:r>
        <w:r w:rsidR="005C1106" w:rsidRPr="006F7E2A">
          <w:rPr>
            <w:rFonts w:ascii="Times New Roman" w:eastAsia="Times New Roman" w:hAnsi="Times New Roman" w:cs="Times New Roman"/>
            <w:color w:val="000000"/>
            <w:sz w:val="24"/>
            <w:szCs w:val="24"/>
          </w:rPr>
          <w:t xml:space="preserve"> </w:t>
        </w:r>
      </w:ins>
      <w:r w:rsidRPr="006F7E2A">
        <w:rPr>
          <w:rFonts w:ascii="Times New Roman" w:eastAsia="Times New Roman" w:hAnsi="Times New Roman" w:cs="Times New Roman"/>
          <w:color w:val="000000"/>
          <w:sz w:val="24"/>
          <w:szCs w:val="24"/>
        </w:rPr>
        <w:t>19%. Detailed distributions are shown in Figure 1.</w:t>
      </w:r>
      <w:r w:rsidRPr="006F7E2A">
        <w:rPr>
          <w:rFonts w:ascii="Times New Roman" w:eastAsia="Times New Roman" w:hAnsi="Times New Roman" w:cs="Times New Roman"/>
          <w:color w:val="0F4761"/>
          <w:sz w:val="24"/>
          <w:szCs w:val="24"/>
        </w:rPr>
        <w:t xml:space="preserve"> </w:t>
      </w:r>
      <w:r w:rsidRPr="006F7E2A">
        <w:rPr>
          <w:rFonts w:ascii="Times New Roman" w:eastAsia="Times New Roman" w:hAnsi="Times New Roman" w:cs="Times New Roman"/>
          <w:color w:val="000000"/>
          <w:sz w:val="24"/>
          <w:szCs w:val="24"/>
        </w:rPr>
        <w:t>Non-local responses followed similar trends</w:t>
      </w:r>
      <w:ins w:id="421" w:author="EM" w:date="2025-04-16T14:42:00Z">
        <w:r w:rsidR="00596627">
          <w:rPr>
            <w:rFonts w:ascii="Times New Roman" w:eastAsia="Times New Roman" w:hAnsi="Times New Roman" w:cs="Times New Roman"/>
            <w:color w:val="000000"/>
            <w:sz w:val="24"/>
            <w:szCs w:val="24"/>
          </w:rPr>
          <w:t xml:space="preserve">; neutral responses </w:t>
        </w:r>
        <w:r w:rsidR="000E2DD3">
          <w:rPr>
            <w:rFonts w:ascii="Times New Roman" w:eastAsia="Times New Roman" w:hAnsi="Times New Roman" w:cs="Times New Roman"/>
            <w:color w:val="000000"/>
            <w:sz w:val="24"/>
            <w:szCs w:val="24"/>
          </w:rPr>
          <w:t>were</w:t>
        </w:r>
      </w:ins>
      <w:r w:rsidRPr="006F7E2A">
        <w:rPr>
          <w:rFonts w:ascii="Times New Roman" w:eastAsia="Times New Roman" w:hAnsi="Times New Roman" w:cs="Times New Roman"/>
          <w:color w:val="000000"/>
          <w:sz w:val="24"/>
          <w:szCs w:val="24"/>
        </w:rPr>
        <w:t xml:space="preserve"> </w:t>
      </w:r>
      <w:del w:id="422" w:author="EM" w:date="2025-04-16T14:42:00Z">
        <w:r w:rsidRPr="006F7E2A" w:rsidDel="00596627">
          <w:rPr>
            <w:rFonts w:ascii="Times New Roman" w:eastAsia="Times New Roman" w:hAnsi="Times New Roman" w:cs="Times New Roman"/>
            <w:color w:val="000000"/>
            <w:sz w:val="24"/>
            <w:szCs w:val="24"/>
          </w:rPr>
          <w:delText xml:space="preserve">with </w:delText>
        </w:r>
      </w:del>
      <w:r w:rsidRPr="006F7E2A">
        <w:rPr>
          <w:rFonts w:ascii="Times New Roman" w:eastAsia="Times New Roman" w:hAnsi="Times New Roman" w:cs="Times New Roman"/>
          <w:color w:val="000000"/>
          <w:sz w:val="24"/>
          <w:szCs w:val="24"/>
        </w:rPr>
        <w:t xml:space="preserve">proportionally fewer </w:t>
      </w:r>
      <w:del w:id="423" w:author="EM" w:date="2025-04-16T14:42:00Z">
        <w:r w:rsidRPr="006F7E2A" w:rsidDel="00596627">
          <w:rPr>
            <w:rFonts w:ascii="Times New Roman" w:eastAsia="Times New Roman" w:hAnsi="Times New Roman" w:cs="Times New Roman"/>
            <w:color w:val="000000"/>
            <w:sz w:val="24"/>
            <w:szCs w:val="24"/>
          </w:rPr>
          <w:delText xml:space="preserve">neutral responses </w:delText>
        </w:r>
      </w:del>
      <w:r w:rsidRPr="006F7E2A">
        <w:rPr>
          <w:rFonts w:ascii="Times New Roman" w:eastAsia="Times New Roman" w:hAnsi="Times New Roman" w:cs="Times New Roman"/>
          <w:color w:val="000000"/>
          <w:sz w:val="24"/>
          <w:szCs w:val="24"/>
        </w:rPr>
        <w:t>(Appendix S2).</w:t>
      </w:r>
    </w:p>
    <w:p w14:paraId="0B260EBD" w14:textId="1A3937F1" w:rsidR="002959BB" w:rsidRPr="006F7E2A" w:rsidRDefault="00F652FF" w:rsidP="006F7E2A">
      <w:pPr>
        <w:spacing w:before="180" w:after="180" w:line="480" w:lineRule="auto"/>
        <w:rPr>
          <w:rFonts w:ascii="Times New Roman" w:eastAsia="Times New Roman" w:hAnsi="Times New Roman" w:cs="Times New Roman"/>
          <w:b/>
          <w:sz w:val="24"/>
          <w:szCs w:val="24"/>
        </w:rPr>
      </w:pPr>
      <w:del w:id="424" w:author="EM" w:date="2025-04-16T14:33:00Z">
        <w:r w:rsidRPr="000E2DD3" w:rsidDel="000E2DD3">
          <w:rPr>
            <w:rFonts w:ascii="Times New Roman" w:eastAsia="Times New Roman" w:hAnsi="Times New Roman" w:cs="Times New Roman"/>
            <w:i/>
            <w:sz w:val="24"/>
            <w:szCs w:val="24"/>
          </w:rPr>
          <w:delText>Overall frequency of e</w:delText>
        </w:r>
      </w:del>
      <w:ins w:id="425" w:author="EM" w:date="2025-04-16T14:33:00Z">
        <w:r w:rsidR="000E2DD3">
          <w:rPr>
            <w:rFonts w:ascii="Times New Roman" w:eastAsia="Times New Roman" w:hAnsi="Times New Roman" w:cs="Times New Roman"/>
            <w:i/>
            <w:sz w:val="24"/>
            <w:szCs w:val="24"/>
          </w:rPr>
          <w:t>E</w:t>
        </w:r>
      </w:ins>
      <w:r w:rsidRPr="000E2DD3">
        <w:rPr>
          <w:rFonts w:ascii="Times New Roman" w:eastAsia="Times New Roman" w:hAnsi="Times New Roman" w:cs="Times New Roman"/>
          <w:i/>
          <w:sz w:val="24"/>
          <w:szCs w:val="24"/>
        </w:rPr>
        <w:t>ncounters with injured, sick, or dead wildlife</w:t>
      </w:r>
      <w:ins w:id="426" w:author="Montecino, Diego" w:date="2025-04-16T19:01:00Z" w16du:dateUtc="2025-04-16T23:01:00Z">
        <w:r w:rsidR="008E7097">
          <w:rPr>
            <w:rFonts w:ascii="Times New Roman" w:eastAsia="Times New Roman" w:hAnsi="Times New Roman" w:cs="Times New Roman"/>
            <w:i/>
            <w:sz w:val="24"/>
            <w:szCs w:val="24"/>
          </w:rPr>
          <w:t xml:space="preserve"> and documentation</w:t>
        </w:r>
      </w:ins>
      <w:del w:id="427" w:author="EM" w:date="2025-04-16T14:32:00Z">
        <w:r w:rsidRPr="006F7E2A" w:rsidDel="000E2DD3">
          <w:rPr>
            <w:rFonts w:ascii="Times New Roman" w:eastAsia="Times New Roman" w:hAnsi="Times New Roman" w:cs="Times New Roman"/>
            <w:b/>
            <w:sz w:val="24"/>
            <w:szCs w:val="24"/>
          </w:rPr>
          <w:delText xml:space="preserve"> in </w:delText>
        </w:r>
        <w:commentRangeStart w:id="428"/>
        <w:r w:rsidRPr="006F7E2A" w:rsidDel="000E2DD3">
          <w:rPr>
            <w:rFonts w:ascii="Times New Roman" w:eastAsia="Times New Roman" w:hAnsi="Times New Roman" w:cs="Times New Roman"/>
            <w:b/>
            <w:sz w:val="24"/>
            <w:szCs w:val="24"/>
          </w:rPr>
          <w:delText>protected</w:delText>
        </w:r>
      </w:del>
      <w:commentRangeEnd w:id="428"/>
      <w:r w:rsidR="000E2DD3">
        <w:rPr>
          <w:rStyle w:val="CommentReference"/>
        </w:rPr>
        <w:commentReference w:id="428"/>
      </w:r>
      <w:del w:id="429" w:author="EM" w:date="2025-04-16T14:32:00Z">
        <w:r w:rsidRPr="006F7E2A" w:rsidDel="000E2DD3">
          <w:rPr>
            <w:rFonts w:ascii="Times New Roman" w:eastAsia="Times New Roman" w:hAnsi="Times New Roman" w:cs="Times New Roman"/>
            <w:b/>
            <w:sz w:val="24"/>
            <w:szCs w:val="24"/>
          </w:rPr>
          <w:delText xml:space="preserve"> areas and their documentation when found during patrols</w:delText>
        </w:r>
      </w:del>
    </w:p>
    <w:p w14:paraId="4E102D85" w14:textId="39938128"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Most local </w:t>
      </w:r>
      <w:del w:id="430" w:author="EM" w:date="2025-04-16T14:42:00Z">
        <w:r w:rsidRPr="006F7E2A" w:rsidDel="00596627">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overall frequency</w:t>
      </w:r>
      <w:ins w:id="431" w:author="EM" w:date="2025-04-16T14:43:00Z">
        <w:r w:rsidR="00596627">
          <w:rPr>
            <w:rFonts w:ascii="Times New Roman" w:eastAsia="Times New Roman" w:hAnsi="Times New Roman" w:cs="Times New Roman"/>
            <w:sz w:val="24"/>
            <w:szCs w:val="24"/>
          </w:rPr>
          <w:t>-</w:t>
        </w:r>
      </w:ins>
      <w:del w:id="432" w:author="EM" w:date="2025-04-16T14:43:00Z">
        <w:r w:rsidRPr="006F7E2A" w:rsidDel="00596627">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sz w:val="24"/>
          <w:szCs w:val="24"/>
        </w:rPr>
        <w:t>of</w:t>
      </w:r>
      <w:ins w:id="433" w:author="EM" w:date="2025-04-16T14:43:00Z">
        <w:r w:rsidR="00596627">
          <w:rPr>
            <w:rFonts w:ascii="Times New Roman" w:eastAsia="Times New Roman" w:hAnsi="Times New Roman" w:cs="Times New Roman"/>
            <w:sz w:val="24"/>
            <w:szCs w:val="24"/>
          </w:rPr>
          <w:t>-</w:t>
        </w:r>
      </w:ins>
      <w:del w:id="434" w:author="EM" w:date="2025-04-16T14:43:00Z">
        <w:r w:rsidRPr="006F7E2A" w:rsidDel="00596627">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sz w:val="24"/>
          <w:szCs w:val="24"/>
        </w:rPr>
        <w:t>encounter</w:t>
      </w:r>
      <w:del w:id="435" w:author="EM" w:date="2025-04-16T14:43:00Z">
        <w:r w:rsidRPr="006F7E2A" w:rsidDel="00596627">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 responses concentrated between </w:t>
      </w:r>
      <w:ins w:id="436" w:author="Montecino, Diego" w:date="2025-04-16T18:16:00Z" w16du:dateUtc="2025-04-16T22:16:00Z">
        <w:r w:rsidR="006C0B4E">
          <w:rPr>
            <w:rFonts w:ascii="Times New Roman" w:eastAsia="Times New Roman" w:hAnsi="Times New Roman" w:cs="Times New Roman"/>
            <w:sz w:val="24"/>
            <w:szCs w:val="24"/>
          </w:rPr>
          <w:t>“</w:t>
        </w:r>
      </w:ins>
      <w:ins w:id="437" w:author="EM" w:date="2025-04-16T14:43:00Z">
        <w:r w:rsidR="00596627">
          <w:rPr>
            <w:rFonts w:ascii="Times New Roman" w:eastAsia="Times New Roman" w:hAnsi="Times New Roman" w:cs="Times New Roman"/>
            <w:sz w:val="24"/>
            <w:szCs w:val="24"/>
          </w:rPr>
          <w:t>v</w:t>
        </w:r>
      </w:ins>
      <w:del w:id="438" w:author="EM" w:date="2025-04-16T14:43:00Z">
        <w:r w:rsidRPr="006F7E2A" w:rsidDel="0059662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rarely” and </w:t>
      </w:r>
      <w:ins w:id="439" w:author="Montecino, Diego" w:date="2025-04-16T18:16:00Z" w16du:dateUtc="2025-04-16T22:16:00Z">
        <w:r w:rsidR="006C0B4E">
          <w:rPr>
            <w:rFonts w:ascii="Times New Roman" w:eastAsia="Times New Roman" w:hAnsi="Times New Roman" w:cs="Times New Roman"/>
            <w:sz w:val="24"/>
            <w:szCs w:val="24"/>
          </w:rPr>
          <w:t>“</w:t>
        </w:r>
      </w:ins>
      <w:ins w:id="440" w:author="EM" w:date="2025-04-16T14:43:00Z">
        <w:r w:rsidR="00596627">
          <w:rPr>
            <w:rFonts w:ascii="Times New Roman" w:eastAsia="Times New Roman" w:hAnsi="Times New Roman" w:cs="Times New Roman"/>
            <w:sz w:val="24"/>
            <w:szCs w:val="24"/>
          </w:rPr>
          <w:t>o</w:t>
        </w:r>
      </w:ins>
      <w:del w:id="441" w:author="EM" w:date="2025-04-16T14:43:00Z">
        <w:r w:rsidRPr="006F7E2A" w:rsidDel="00596627">
          <w:rPr>
            <w:rFonts w:ascii="Times New Roman" w:eastAsia="Times New Roman" w:hAnsi="Times New Roman" w:cs="Times New Roman"/>
            <w:sz w:val="24"/>
            <w:szCs w:val="24"/>
          </w:rPr>
          <w:delText>“O</w:delText>
        </w:r>
      </w:del>
      <w:r w:rsidRPr="006F7E2A">
        <w:rPr>
          <w:rFonts w:ascii="Times New Roman" w:eastAsia="Times New Roman" w:hAnsi="Times New Roman" w:cs="Times New Roman"/>
          <w:sz w:val="24"/>
          <w:szCs w:val="24"/>
        </w:rPr>
        <w:t xml:space="preserve">ccasionally” (Figure 2). Seventy-six percent of local PADMs reporting the encounter of dead animals in the PAs (e.g., </w:t>
      </w:r>
      <w:ins w:id="442" w:author="Montecino, Diego" w:date="2025-04-16T19:04:00Z" w16du:dateUtc="2025-04-16T23:04:00Z">
        <w:r w:rsidR="00E85C02">
          <w:rPr>
            <w:rFonts w:ascii="Times New Roman" w:eastAsia="Times New Roman" w:hAnsi="Times New Roman" w:cs="Times New Roman"/>
            <w:sz w:val="24"/>
            <w:szCs w:val="24"/>
          </w:rPr>
          <w:t>re</w:t>
        </w:r>
      </w:ins>
      <w:ins w:id="443" w:author="Montecino, Diego" w:date="2025-04-16T19:05:00Z" w16du:dateUtc="2025-04-16T23:05:00Z">
        <w:r w:rsidR="00E85C02">
          <w:rPr>
            <w:rFonts w:ascii="Times New Roman" w:eastAsia="Times New Roman" w:hAnsi="Times New Roman" w:cs="Times New Roman"/>
            <w:sz w:val="24"/>
            <w:szCs w:val="24"/>
          </w:rPr>
          <w:t xml:space="preserve">sponded </w:t>
        </w:r>
      </w:ins>
      <w:ins w:id="444" w:author="Montecino, Diego" w:date="2025-04-16T18:16:00Z" w16du:dateUtc="2025-04-16T22:16:00Z">
        <w:r w:rsidR="00D2121A">
          <w:rPr>
            <w:rFonts w:ascii="Times New Roman" w:eastAsia="Times New Roman" w:hAnsi="Times New Roman" w:cs="Times New Roman"/>
            <w:sz w:val="24"/>
            <w:szCs w:val="24"/>
          </w:rPr>
          <w:t>“</w:t>
        </w:r>
      </w:ins>
      <w:ins w:id="445" w:author="EM" w:date="2025-04-16T14:44:00Z">
        <w:r w:rsidR="00596627">
          <w:rPr>
            <w:rFonts w:ascii="Times New Roman" w:eastAsia="Times New Roman" w:hAnsi="Times New Roman" w:cs="Times New Roman"/>
            <w:sz w:val="24"/>
            <w:szCs w:val="24"/>
          </w:rPr>
          <w:t>v</w:t>
        </w:r>
      </w:ins>
      <w:del w:id="446" w:author="EM" w:date="2025-04-16T14:44:00Z">
        <w:r w:rsidRPr="006F7E2A" w:rsidDel="0059662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w:t>
      </w:r>
      <w:ins w:id="447" w:author="Montecino, Diego" w:date="2025-04-16T18:17:00Z" w16du:dateUtc="2025-04-16T22:17:00Z">
        <w:r w:rsidR="00D2121A">
          <w:rPr>
            <w:rFonts w:ascii="Times New Roman" w:eastAsia="Times New Roman" w:hAnsi="Times New Roman" w:cs="Times New Roman"/>
            <w:sz w:val="24"/>
            <w:szCs w:val="24"/>
          </w:rPr>
          <w:t>”</w:t>
        </w:r>
      </w:ins>
      <w:del w:id="448" w:author="Montecino, Diego" w:date="2025-04-16T18:17:00Z" w16du:dateUtc="2025-04-16T22:17:00Z">
        <w:r w:rsidRPr="006F7E2A" w:rsidDel="00D2121A">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or more frequently) </w:t>
      </w:r>
      <w:del w:id="449" w:author="EM" w:date="2025-04-16T14:43:00Z">
        <w:r w:rsidRPr="006F7E2A" w:rsidDel="00596627">
          <w:rPr>
            <w:rFonts w:ascii="Times New Roman" w:eastAsia="Times New Roman" w:hAnsi="Times New Roman" w:cs="Times New Roman"/>
            <w:sz w:val="24"/>
            <w:szCs w:val="24"/>
          </w:rPr>
          <w:delText xml:space="preserve">answered </w:delText>
        </w:r>
      </w:del>
      <w:ins w:id="450" w:author="EM" w:date="2025-04-16T14:43:00Z">
        <w:r w:rsidR="00596627">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 xml:space="preserve">that these encounters were documented. </w:t>
      </w:r>
      <w:del w:id="451" w:author="EM" w:date="2025-04-16T15:11:00Z">
        <w:r w:rsidRPr="006F7E2A" w:rsidDel="00DC3991">
          <w:rPr>
            <w:rFonts w:ascii="Times New Roman" w:eastAsia="Times New Roman" w:hAnsi="Times New Roman" w:cs="Times New Roman"/>
            <w:sz w:val="24"/>
            <w:szCs w:val="24"/>
          </w:rPr>
          <w:delText xml:space="preserve">Only 48% </w:delText>
        </w:r>
      </w:del>
      <w:ins w:id="452" w:author="EM" w:date="2025-04-16T15:11:00Z">
        <w:r w:rsidR="00DC3991">
          <w:rPr>
            <w:rFonts w:ascii="Times New Roman" w:eastAsia="Times New Roman" w:hAnsi="Times New Roman" w:cs="Times New Roman"/>
            <w:sz w:val="24"/>
            <w:szCs w:val="24"/>
          </w:rPr>
          <w:t>Forty-</w:t>
        </w:r>
      </w:ins>
      <w:ins w:id="453" w:author="Montecino, Diego" w:date="2025-04-23T11:23:00Z" w16du:dateUtc="2025-04-23T15:23:00Z">
        <w:r w:rsidR="006342A1">
          <w:rPr>
            <w:rFonts w:ascii="Times New Roman" w:eastAsia="Times New Roman" w:hAnsi="Times New Roman" w:cs="Times New Roman"/>
            <w:sz w:val="24"/>
            <w:szCs w:val="24"/>
          </w:rPr>
          <w:t>nine</w:t>
        </w:r>
      </w:ins>
      <w:ins w:id="454" w:author="EM" w:date="2025-04-16T15:11:00Z">
        <w:del w:id="455" w:author="Montecino, Diego" w:date="2025-04-23T11:22:00Z" w16du:dateUtc="2025-04-23T15:22:00Z">
          <w:r w:rsidR="00DC3991" w:rsidDel="006342A1">
            <w:rPr>
              <w:rFonts w:ascii="Times New Roman" w:eastAsia="Times New Roman" w:hAnsi="Times New Roman" w:cs="Times New Roman"/>
              <w:sz w:val="24"/>
              <w:szCs w:val="24"/>
            </w:rPr>
            <w:delText>eight</w:delText>
          </w:r>
        </w:del>
        <w:r w:rsidR="00DC3991">
          <w:rPr>
            <w:rFonts w:ascii="Times New Roman" w:eastAsia="Times New Roman" w:hAnsi="Times New Roman" w:cs="Times New Roman"/>
            <w:sz w:val="24"/>
            <w:szCs w:val="24"/>
          </w:rPr>
          <w:t xml:space="preserve"> percent </w:t>
        </w:r>
        <w:del w:id="456" w:author="Montecino, Diego" w:date="2025-04-16T19:02:00Z" w16du:dateUtc="2025-04-16T23:02:00Z">
          <w:r w:rsidR="00DC3991" w:rsidDel="00355CEE">
            <w:rPr>
              <w:rFonts w:ascii="Times New Roman" w:eastAsia="Times New Roman" w:hAnsi="Times New Roman" w:cs="Times New Roman"/>
              <w:sz w:val="24"/>
              <w:szCs w:val="24"/>
            </w:rPr>
            <w:delText xml:space="preserve">(very rarely) </w:delText>
          </w:r>
        </w:del>
      </w:ins>
      <w:del w:id="457" w:author="Montecino, Diego" w:date="2025-04-16T19:03:00Z" w16du:dateUtc="2025-04-16T23:03:00Z">
        <w:r w:rsidRPr="006F7E2A" w:rsidDel="00D65B42">
          <w:rPr>
            <w:rFonts w:ascii="Times New Roman" w:eastAsia="Times New Roman" w:hAnsi="Times New Roman" w:cs="Times New Roman"/>
            <w:sz w:val="24"/>
            <w:szCs w:val="24"/>
          </w:rPr>
          <w:delText xml:space="preserve">and 35% </w:delText>
        </w:r>
      </w:del>
      <w:ins w:id="458" w:author="EM" w:date="2025-04-16T15:11:00Z">
        <w:del w:id="459" w:author="Montecino, Diego" w:date="2025-04-16T19:02:00Z" w16du:dateUtc="2025-04-16T23:02:00Z">
          <w:r w:rsidR="00DC3991" w:rsidDel="00355CEE">
            <w:rPr>
              <w:rFonts w:ascii="Times New Roman" w:eastAsia="Times New Roman" w:hAnsi="Times New Roman" w:cs="Times New Roman"/>
              <w:sz w:val="24"/>
              <w:szCs w:val="24"/>
            </w:rPr>
            <w:delText xml:space="preserve">(more frequently) </w:delText>
          </w:r>
        </w:del>
      </w:ins>
      <w:r w:rsidRPr="006F7E2A">
        <w:rPr>
          <w:rFonts w:ascii="Times New Roman" w:eastAsia="Times New Roman" w:hAnsi="Times New Roman" w:cs="Times New Roman"/>
          <w:sz w:val="24"/>
          <w:szCs w:val="24"/>
        </w:rPr>
        <w:t>of local PADMs reporting encounters with injured or sick animals</w:t>
      </w:r>
      <w:ins w:id="460" w:author="Montecino, Diego" w:date="2025-04-16T19:03:00Z" w16du:dateUtc="2025-04-16T23:03:00Z">
        <w:r w:rsidR="00D65B42">
          <w:rPr>
            <w:rFonts w:ascii="Times New Roman" w:eastAsia="Times New Roman" w:hAnsi="Times New Roman" w:cs="Times New Roman"/>
            <w:sz w:val="24"/>
            <w:szCs w:val="24"/>
          </w:rPr>
          <w:t xml:space="preserve"> and </w:t>
        </w:r>
        <w:r w:rsidR="00D65B42" w:rsidRPr="006F7E2A">
          <w:rPr>
            <w:rFonts w:ascii="Times New Roman" w:eastAsia="Times New Roman" w:hAnsi="Times New Roman" w:cs="Times New Roman"/>
            <w:sz w:val="24"/>
            <w:szCs w:val="24"/>
          </w:rPr>
          <w:t>35%</w:t>
        </w:r>
      </w:ins>
      <w:ins w:id="461" w:author="Montecino, Diego" w:date="2025-04-16T19:04:00Z" w16du:dateUtc="2025-04-16T23:04:00Z">
        <w:r w:rsidR="00D65B42">
          <w:rPr>
            <w:rFonts w:ascii="Times New Roman" w:eastAsia="Times New Roman" w:hAnsi="Times New Roman" w:cs="Times New Roman"/>
            <w:sz w:val="24"/>
            <w:szCs w:val="24"/>
          </w:rPr>
          <w:t xml:space="preserve"> </w:t>
        </w:r>
        <w:r w:rsidR="00D65B42" w:rsidRPr="006F7E2A">
          <w:rPr>
            <w:rFonts w:ascii="Times New Roman" w:eastAsia="Times New Roman" w:hAnsi="Times New Roman" w:cs="Times New Roman"/>
            <w:sz w:val="24"/>
            <w:szCs w:val="24"/>
          </w:rPr>
          <w:t>reporting encounters with sick</w:t>
        </w:r>
        <w:r w:rsidR="00D65B42">
          <w:rPr>
            <w:rFonts w:ascii="Times New Roman" w:eastAsia="Times New Roman" w:hAnsi="Times New Roman" w:cs="Times New Roman"/>
            <w:sz w:val="24"/>
            <w:szCs w:val="24"/>
          </w:rPr>
          <w:t xml:space="preserve"> animals</w:t>
        </w:r>
      </w:ins>
      <w:r w:rsidRPr="006F7E2A">
        <w:rPr>
          <w:rFonts w:ascii="Times New Roman" w:eastAsia="Times New Roman" w:hAnsi="Times New Roman" w:cs="Times New Roman"/>
          <w:sz w:val="24"/>
          <w:szCs w:val="24"/>
        </w:rPr>
        <w:t xml:space="preserve"> in the PAs </w:t>
      </w:r>
      <w:del w:id="462" w:author="EM" w:date="2025-04-16T15:12:00Z">
        <w:r w:rsidRPr="006F7E2A" w:rsidDel="00DC3991">
          <w:rPr>
            <w:rFonts w:ascii="Times New Roman" w:eastAsia="Times New Roman" w:hAnsi="Times New Roman" w:cs="Times New Roman"/>
            <w:sz w:val="24"/>
            <w:szCs w:val="24"/>
          </w:rPr>
          <w:delText xml:space="preserve">(e.g., "Very rarely" or more frequently) </w:delText>
        </w:r>
      </w:del>
      <w:r w:rsidRPr="006F7E2A">
        <w:rPr>
          <w:rFonts w:ascii="Times New Roman" w:eastAsia="Times New Roman" w:hAnsi="Times New Roman" w:cs="Times New Roman"/>
          <w:sz w:val="24"/>
          <w:szCs w:val="24"/>
        </w:rPr>
        <w:t xml:space="preserve">confirmed </w:t>
      </w:r>
      <w:r w:rsidRPr="006F7E2A">
        <w:rPr>
          <w:rFonts w:ascii="Times New Roman" w:eastAsia="Times New Roman" w:hAnsi="Times New Roman" w:cs="Times New Roman"/>
          <w:sz w:val="24"/>
          <w:szCs w:val="24"/>
        </w:rPr>
        <w:lastRenderedPageBreak/>
        <w:t>their documentation</w:t>
      </w:r>
      <w:del w:id="463" w:author="EM" w:date="2025-04-16T15:12:00Z">
        <w:r w:rsidRPr="006F7E2A" w:rsidDel="00DC3991">
          <w:rPr>
            <w:rFonts w:ascii="Times New Roman" w:eastAsia="Times New Roman" w:hAnsi="Times New Roman" w:cs="Times New Roman"/>
            <w:sz w:val="24"/>
            <w:szCs w:val="24"/>
          </w:rPr>
          <w:delText xml:space="preserve">, </w:delText>
        </w:r>
        <w:commentRangeStart w:id="464"/>
        <w:r w:rsidRPr="006F7E2A" w:rsidDel="00DC3991">
          <w:rPr>
            <w:rFonts w:ascii="Times New Roman" w:eastAsia="Times New Roman" w:hAnsi="Times New Roman" w:cs="Times New Roman"/>
            <w:sz w:val="24"/>
            <w:szCs w:val="24"/>
          </w:rPr>
          <w:delText>respectively</w:delText>
        </w:r>
      </w:del>
      <w:commentRangeEnd w:id="464"/>
      <w:r w:rsidR="00DC3991">
        <w:rPr>
          <w:rStyle w:val="CommentReference"/>
        </w:rPr>
        <w:commentReference w:id="464"/>
      </w:r>
      <w:r w:rsidRPr="006F7E2A">
        <w:rPr>
          <w:rFonts w:ascii="Times New Roman" w:eastAsia="Times New Roman" w:hAnsi="Times New Roman" w:cs="Times New Roman"/>
          <w:sz w:val="24"/>
          <w:szCs w:val="24"/>
        </w:rPr>
        <w:t>. In general, the documentation of injured, sick, or dead animals tend</w:t>
      </w:r>
      <w:ins w:id="465" w:author="EM" w:date="2025-04-16T15:12:00Z">
        <w:r w:rsidR="00DC3991">
          <w:rPr>
            <w:rFonts w:ascii="Times New Roman" w:eastAsia="Times New Roman" w:hAnsi="Times New Roman" w:cs="Times New Roman"/>
            <w:sz w:val="24"/>
            <w:szCs w:val="24"/>
          </w:rPr>
          <w:t>ed</w:t>
        </w:r>
      </w:ins>
      <w:r w:rsidRPr="006F7E2A">
        <w:rPr>
          <w:rFonts w:ascii="Times New Roman" w:eastAsia="Times New Roman" w:hAnsi="Times New Roman" w:cs="Times New Roman"/>
          <w:sz w:val="24"/>
          <w:szCs w:val="24"/>
        </w:rPr>
        <w:t xml:space="preserve"> to be higher as the encounter frequency increased from “</w:t>
      </w:r>
      <w:ins w:id="466" w:author="Montecino, Diego" w:date="2025-04-16T18:57:00Z" w16du:dateUtc="2025-04-16T22:57:00Z">
        <w:r w:rsidR="00E27161">
          <w:rPr>
            <w:rFonts w:ascii="Times New Roman" w:eastAsia="Times New Roman" w:hAnsi="Times New Roman" w:cs="Times New Roman"/>
            <w:sz w:val="24"/>
            <w:szCs w:val="24"/>
          </w:rPr>
          <w:t>v</w:t>
        </w:r>
      </w:ins>
      <w:del w:id="467" w:author="Montecino, Diego" w:date="2025-04-16T18:57:00Z" w16du:dateUtc="2025-04-16T22:57:00Z">
        <w:r w:rsidRPr="006F7E2A" w:rsidDel="00E27161">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 to “</w:t>
      </w:r>
      <w:ins w:id="468" w:author="Montecino, Diego" w:date="2025-04-16T18:57:00Z" w16du:dateUtc="2025-04-16T22:57:00Z">
        <w:r w:rsidR="00E27161">
          <w:rPr>
            <w:rFonts w:ascii="Times New Roman" w:eastAsia="Times New Roman" w:hAnsi="Times New Roman" w:cs="Times New Roman"/>
            <w:sz w:val="24"/>
            <w:szCs w:val="24"/>
          </w:rPr>
          <w:t>v</w:t>
        </w:r>
      </w:ins>
      <w:del w:id="469" w:author="Montecino, Diego" w:date="2025-04-16T18:57:00Z" w16du:dateUtc="2025-04-16T22:57:00Z">
        <w:r w:rsidRPr="006F7E2A" w:rsidDel="00E27161">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frequently”. For example, the </w:t>
      </w:r>
      <w:del w:id="470" w:author="EM" w:date="2025-04-16T15:13:00Z">
        <w:r w:rsidRPr="006F7E2A" w:rsidDel="00DC3991">
          <w:rPr>
            <w:rFonts w:ascii="Times New Roman" w:eastAsia="Times New Roman" w:hAnsi="Times New Roman" w:cs="Times New Roman"/>
            <w:sz w:val="24"/>
            <w:szCs w:val="24"/>
          </w:rPr>
          <w:delText xml:space="preserve">proportion </w:delText>
        </w:r>
      </w:del>
      <w:ins w:id="471" w:author="EM" w:date="2025-04-16T15:13:00Z">
        <w:r w:rsidR="00DC3991">
          <w:rPr>
            <w:rFonts w:ascii="Times New Roman" w:eastAsia="Times New Roman" w:hAnsi="Times New Roman" w:cs="Times New Roman"/>
            <w:sz w:val="24"/>
            <w:szCs w:val="24"/>
          </w:rPr>
          <w:t xml:space="preserve">percentage </w:t>
        </w:r>
      </w:ins>
      <w:r w:rsidRPr="006F7E2A">
        <w:rPr>
          <w:rFonts w:ascii="Times New Roman" w:eastAsia="Times New Roman" w:hAnsi="Times New Roman" w:cs="Times New Roman"/>
          <w:sz w:val="24"/>
          <w:szCs w:val="24"/>
        </w:rPr>
        <w:t xml:space="preserve">of local responses reporting the documentation of sick animals </w:t>
      </w:r>
      <w:ins w:id="472" w:author="EM" w:date="2025-04-16T15:12:00Z">
        <w:r w:rsidR="00DC3991">
          <w:rPr>
            <w:rFonts w:ascii="Times New Roman" w:eastAsia="Times New Roman" w:hAnsi="Times New Roman" w:cs="Times New Roman"/>
            <w:sz w:val="24"/>
            <w:szCs w:val="24"/>
          </w:rPr>
          <w:t xml:space="preserve">as </w:t>
        </w:r>
      </w:ins>
      <w:ins w:id="473" w:author="Montecino, Diego" w:date="2025-04-16T18:18:00Z" w16du:dateUtc="2025-04-16T22:18:00Z">
        <w:r w:rsidR="000725A8">
          <w:rPr>
            <w:rFonts w:ascii="Times New Roman" w:eastAsia="Times New Roman" w:hAnsi="Times New Roman" w:cs="Times New Roman"/>
            <w:sz w:val="24"/>
            <w:szCs w:val="24"/>
          </w:rPr>
          <w:t>“</w:t>
        </w:r>
      </w:ins>
      <w:del w:id="474" w:author="EM" w:date="2025-04-16T15:12:00Z">
        <w:r w:rsidRPr="006F7E2A" w:rsidDel="00DC3991">
          <w:rPr>
            <w:rFonts w:ascii="Times New Roman" w:eastAsia="Times New Roman" w:hAnsi="Times New Roman" w:cs="Times New Roman"/>
            <w:sz w:val="24"/>
            <w:szCs w:val="24"/>
          </w:rPr>
          <w:delText>in the encounter frequency “V</w:delText>
        </w:r>
      </w:del>
      <w:ins w:id="475" w:author="EM" w:date="2025-04-16T15:12:00Z">
        <w:r w:rsidR="00DC3991">
          <w:rPr>
            <w:rFonts w:ascii="Times New Roman" w:eastAsia="Times New Roman" w:hAnsi="Times New Roman" w:cs="Times New Roman"/>
            <w:sz w:val="24"/>
            <w:szCs w:val="24"/>
          </w:rPr>
          <w:t>v</w:t>
        </w:r>
      </w:ins>
      <w:r w:rsidRPr="006F7E2A">
        <w:rPr>
          <w:rFonts w:ascii="Times New Roman" w:eastAsia="Times New Roman" w:hAnsi="Times New Roman" w:cs="Times New Roman"/>
          <w:sz w:val="24"/>
          <w:szCs w:val="24"/>
        </w:rPr>
        <w:t xml:space="preserve">ery rarely” was </w:t>
      </w:r>
      <w:del w:id="476" w:author="EM" w:date="2025-04-16T15:12:00Z">
        <w:r w:rsidRPr="006F7E2A" w:rsidDel="00DC3991">
          <w:rPr>
            <w:rFonts w:ascii="Times New Roman" w:eastAsia="Times New Roman" w:hAnsi="Times New Roman" w:cs="Times New Roman"/>
            <w:sz w:val="24"/>
            <w:szCs w:val="24"/>
          </w:rPr>
          <w:delText xml:space="preserve">less than </w:delText>
        </w:r>
      </w:del>
      <w:ins w:id="477" w:author="EM" w:date="2025-04-16T15:12:00Z">
        <w:r w:rsidR="00DC3991">
          <w:rPr>
            <w:rFonts w:ascii="Times New Roman" w:eastAsia="Times New Roman" w:hAnsi="Times New Roman" w:cs="Times New Roman"/>
            <w:sz w:val="24"/>
            <w:szCs w:val="24"/>
          </w:rPr>
          <w:t>&lt;</w:t>
        </w:r>
      </w:ins>
      <w:r w:rsidRPr="006F7E2A">
        <w:rPr>
          <w:rFonts w:ascii="Times New Roman" w:eastAsia="Times New Roman" w:hAnsi="Times New Roman" w:cs="Times New Roman"/>
          <w:sz w:val="24"/>
          <w:szCs w:val="24"/>
        </w:rPr>
        <w:t xml:space="preserve">20% versus </w:t>
      </w:r>
      <w:del w:id="478" w:author="EM" w:date="2025-04-16T15:12:00Z">
        <w:r w:rsidRPr="006F7E2A" w:rsidDel="00DC3991">
          <w:rPr>
            <w:rFonts w:ascii="Times New Roman" w:eastAsia="Times New Roman" w:hAnsi="Times New Roman" w:cs="Times New Roman"/>
            <w:sz w:val="24"/>
            <w:szCs w:val="24"/>
          </w:rPr>
          <w:delText xml:space="preserve">over </w:delText>
        </w:r>
      </w:del>
      <w:ins w:id="479" w:author="EM" w:date="2025-04-16T15:12:00Z">
        <w:r w:rsidR="00DC3991">
          <w:rPr>
            <w:rFonts w:ascii="Times New Roman" w:eastAsia="Times New Roman" w:hAnsi="Times New Roman" w:cs="Times New Roman"/>
            <w:sz w:val="24"/>
            <w:szCs w:val="24"/>
          </w:rPr>
          <w:t>&gt;</w:t>
        </w:r>
      </w:ins>
      <w:r w:rsidRPr="006F7E2A">
        <w:rPr>
          <w:rFonts w:ascii="Times New Roman" w:eastAsia="Times New Roman" w:hAnsi="Times New Roman" w:cs="Times New Roman"/>
          <w:sz w:val="24"/>
          <w:szCs w:val="24"/>
        </w:rPr>
        <w:t xml:space="preserve">50% </w:t>
      </w:r>
      <w:ins w:id="480" w:author="EM" w:date="2025-04-16T15:13:00Z">
        <w:r w:rsidR="00DC3991">
          <w:rPr>
            <w:rFonts w:ascii="Times New Roman" w:eastAsia="Times New Roman" w:hAnsi="Times New Roman" w:cs="Times New Roman"/>
            <w:sz w:val="24"/>
            <w:szCs w:val="24"/>
          </w:rPr>
          <w:t>for</w:t>
        </w:r>
      </w:ins>
      <w:del w:id="481" w:author="EM" w:date="2025-04-16T15:13:00Z">
        <w:r w:rsidRPr="006F7E2A" w:rsidDel="00DC3991">
          <w:rPr>
            <w:rFonts w:ascii="Times New Roman" w:eastAsia="Times New Roman" w:hAnsi="Times New Roman" w:cs="Times New Roman"/>
            <w:sz w:val="24"/>
            <w:szCs w:val="24"/>
          </w:rPr>
          <w:delText>in</w:delText>
        </w:r>
      </w:del>
      <w:r w:rsidRPr="006F7E2A">
        <w:rPr>
          <w:rFonts w:ascii="Times New Roman" w:eastAsia="Times New Roman" w:hAnsi="Times New Roman" w:cs="Times New Roman"/>
          <w:sz w:val="24"/>
          <w:szCs w:val="24"/>
        </w:rPr>
        <w:t xml:space="preserve"> the encounter frequency “</w:t>
      </w:r>
      <w:ins w:id="482" w:author="Montecino, Diego" w:date="2025-04-16T18:57:00Z" w16du:dateUtc="2025-04-16T22:57:00Z">
        <w:r w:rsidR="001841DF">
          <w:rPr>
            <w:rFonts w:ascii="Times New Roman" w:eastAsia="Times New Roman" w:hAnsi="Times New Roman" w:cs="Times New Roman"/>
            <w:sz w:val="24"/>
            <w:szCs w:val="24"/>
          </w:rPr>
          <w:t>v</w:t>
        </w:r>
      </w:ins>
      <w:del w:id="483" w:author="Montecino, Diego" w:date="2025-04-16T18:57:00Z" w16du:dateUtc="2025-04-16T22:57:00Z">
        <w:r w:rsidRPr="006F7E2A" w:rsidDel="001841DF">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frequently” (Figure 2).</w:t>
      </w:r>
      <w:r w:rsidRPr="006F7E2A">
        <w:rPr>
          <w:rFonts w:ascii="Times New Roman" w:eastAsia="Times New Roman" w:hAnsi="Times New Roman" w:cs="Times New Roman"/>
          <w:i/>
          <w:sz w:val="24"/>
          <w:szCs w:val="24"/>
        </w:rPr>
        <w:t xml:space="preserve"> </w:t>
      </w:r>
      <w:r w:rsidRPr="006F7E2A">
        <w:rPr>
          <w:rFonts w:ascii="Times New Roman" w:eastAsia="Times New Roman" w:hAnsi="Times New Roman" w:cs="Times New Roman"/>
          <w:sz w:val="24"/>
          <w:szCs w:val="24"/>
        </w:rPr>
        <w:t xml:space="preserve">All non-local PADMs </w:t>
      </w:r>
      <w:ins w:id="484" w:author="Montecino, Diego" w:date="2025-04-16T19:07:00Z" w16du:dateUtc="2025-04-16T23:07:00Z">
        <w:r w:rsidR="002A0726">
          <w:rPr>
            <w:rFonts w:ascii="Times New Roman" w:eastAsia="Times New Roman" w:hAnsi="Times New Roman" w:cs="Times New Roman"/>
            <w:sz w:val="24"/>
            <w:szCs w:val="24"/>
          </w:rPr>
          <w:t xml:space="preserve">reported the </w:t>
        </w:r>
      </w:ins>
      <w:ins w:id="485" w:author="EM" w:date="2025-04-16T15:14:00Z">
        <w:del w:id="486" w:author="Montecino, Diego" w:date="2025-04-16T19:07:00Z" w16du:dateUtc="2025-04-16T23:07:00Z">
          <w:r w:rsidR="00DC3991" w:rsidDel="002A0726">
            <w:rPr>
              <w:rFonts w:ascii="Times New Roman" w:eastAsia="Times New Roman" w:hAnsi="Times New Roman" w:cs="Times New Roman"/>
              <w:sz w:val="24"/>
              <w:szCs w:val="24"/>
            </w:rPr>
            <w:delText xml:space="preserve">indicated that </w:delText>
          </w:r>
        </w:del>
      </w:ins>
      <w:del w:id="487" w:author="Montecino, Diego" w:date="2025-04-16T19:07:00Z" w16du:dateUtc="2025-04-16T23:07:00Z">
        <w:r w:rsidRPr="006F7E2A" w:rsidDel="002A0726">
          <w:rPr>
            <w:rFonts w:ascii="Times New Roman" w:eastAsia="Times New Roman" w:hAnsi="Times New Roman" w:cs="Times New Roman"/>
            <w:sz w:val="24"/>
            <w:szCs w:val="24"/>
          </w:rPr>
          <w:delText>reported the encounter</w:delText>
        </w:r>
      </w:del>
      <w:ins w:id="488" w:author="EM" w:date="2025-04-16T15:13:00Z">
        <w:del w:id="489" w:author="Montecino, Diego" w:date="2025-04-16T19:07:00Z" w16du:dateUtc="2025-04-16T23:07:00Z">
          <w:r w:rsidR="00DC3991" w:rsidDel="002A0726">
            <w:rPr>
              <w:rFonts w:ascii="Times New Roman" w:eastAsia="Times New Roman" w:hAnsi="Times New Roman" w:cs="Times New Roman"/>
              <w:sz w:val="24"/>
              <w:szCs w:val="24"/>
            </w:rPr>
            <w:delText>s</w:delText>
          </w:r>
        </w:del>
      </w:ins>
      <w:ins w:id="490" w:author="Montecino, Diego" w:date="2025-04-16T19:07:00Z" w16du:dateUtc="2025-04-16T23:07:00Z">
        <w:r w:rsidR="002A0726">
          <w:rPr>
            <w:rFonts w:ascii="Times New Roman" w:eastAsia="Times New Roman" w:hAnsi="Times New Roman" w:cs="Times New Roman"/>
            <w:sz w:val="24"/>
            <w:szCs w:val="24"/>
          </w:rPr>
          <w:t>encounter</w:t>
        </w:r>
      </w:ins>
      <w:r w:rsidRPr="006F7E2A">
        <w:rPr>
          <w:rFonts w:ascii="Times New Roman" w:eastAsia="Times New Roman" w:hAnsi="Times New Roman" w:cs="Times New Roman"/>
          <w:sz w:val="24"/>
          <w:szCs w:val="24"/>
        </w:rPr>
        <w:t xml:space="preserve"> with injured or sick wildlife and dead wildlife</w:t>
      </w:r>
      <w:del w:id="491" w:author="Montecino, Diego" w:date="2025-04-16T19:07:00Z" w16du:dateUtc="2025-04-16T23:07:00Z">
        <w:r w:rsidRPr="006F7E2A" w:rsidDel="00A66BE1">
          <w:rPr>
            <w:rFonts w:ascii="Times New Roman" w:eastAsia="Times New Roman" w:hAnsi="Times New Roman" w:cs="Times New Roman"/>
            <w:sz w:val="24"/>
            <w:szCs w:val="24"/>
          </w:rPr>
          <w:delText xml:space="preserve"> </w:delText>
        </w:r>
      </w:del>
      <w:ins w:id="492" w:author="EM" w:date="2025-04-16T15:15:00Z">
        <w:del w:id="493" w:author="Montecino, Diego" w:date="2025-04-16T19:07:00Z" w16du:dateUtc="2025-04-16T23:07:00Z">
          <w:r w:rsidR="00DC3991" w:rsidDel="00A66BE1">
            <w:rPr>
              <w:rFonts w:ascii="Times New Roman" w:eastAsia="Times New Roman" w:hAnsi="Times New Roman" w:cs="Times New Roman"/>
              <w:sz w:val="24"/>
              <w:szCs w:val="24"/>
            </w:rPr>
            <w:delText>were</w:delText>
          </w:r>
        </w:del>
      </w:ins>
      <w:ins w:id="494" w:author="EM" w:date="2025-04-16T15:14:00Z">
        <w:del w:id="495" w:author="Montecino, Diego" w:date="2025-04-16T19:07:00Z" w16du:dateUtc="2025-04-16T23:07:00Z">
          <w:r w:rsidR="00DC3991" w:rsidDel="00A66BE1">
            <w:rPr>
              <w:rFonts w:ascii="Times New Roman" w:eastAsia="Times New Roman" w:hAnsi="Times New Roman" w:cs="Times New Roman"/>
              <w:sz w:val="24"/>
              <w:szCs w:val="24"/>
            </w:rPr>
            <w:delText xml:space="preserve"> </w:delText>
          </w:r>
        </w:del>
      </w:ins>
      <w:del w:id="496" w:author="Montecino, Diego" w:date="2025-04-16T19:07:00Z" w16du:dateUtc="2025-04-16T23:07:00Z">
        <w:r w:rsidRPr="006F7E2A" w:rsidDel="00A66BE1">
          <w:rPr>
            <w:rFonts w:ascii="Times New Roman" w:eastAsia="Times New Roman" w:hAnsi="Times New Roman" w:cs="Times New Roman"/>
            <w:sz w:val="24"/>
            <w:szCs w:val="24"/>
          </w:rPr>
          <w:delText>(“V</w:delText>
        </w:r>
      </w:del>
      <w:ins w:id="497" w:author="EM" w:date="2025-04-16T15:14:00Z">
        <w:del w:id="498" w:author="Montecino, Diego" w:date="2025-04-16T19:07:00Z" w16du:dateUtc="2025-04-16T23:07:00Z">
          <w:r w:rsidR="00DC3991" w:rsidDel="00A66BE1">
            <w:rPr>
              <w:rFonts w:ascii="Times New Roman" w:eastAsia="Times New Roman" w:hAnsi="Times New Roman" w:cs="Times New Roman"/>
              <w:sz w:val="24"/>
              <w:szCs w:val="24"/>
            </w:rPr>
            <w:delText>v</w:delText>
          </w:r>
        </w:del>
      </w:ins>
      <w:del w:id="499" w:author="Montecino, Diego" w:date="2025-04-16T19:07:00Z" w16du:dateUtc="2025-04-16T23:07:00Z">
        <w:r w:rsidRPr="006F7E2A" w:rsidDel="00A66BE1">
          <w:rPr>
            <w:rFonts w:ascii="Times New Roman" w:eastAsia="Times New Roman" w:hAnsi="Times New Roman" w:cs="Times New Roman"/>
            <w:sz w:val="24"/>
            <w:szCs w:val="24"/>
          </w:rPr>
          <w:delText>ery rarely” up to “</w:delText>
        </w:r>
      </w:del>
      <w:del w:id="500" w:author="Montecino, Diego" w:date="2025-04-16T18:58:00Z" w16du:dateUtc="2025-04-16T22:58:00Z">
        <w:r w:rsidRPr="006F7E2A" w:rsidDel="001841DF">
          <w:rPr>
            <w:rFonts w:ascii="Times New Roman" w:eastAsia="Times New Roman" w:hAnsi="Times New Roman" w:cs="Times New Roman"/>
            <w:sz w:val="24"/>
            <w:szCs w:val="24"/>
          </w:rPr>
          <w:delText>V</w:delText>
        </w:r>
      </w:del>
      <w:del w:id="501" w:author="Montecino, Diego" w:date="2025-04-16T19:07:00Z" w16du:dateUtc="2025-04-16T23:07:00Z">
        <w:r w:rsidRPr="006F7E2A" w:rsidDel="00A66BE1">
          <w:rPr>
            <w:rFonts w:ascii="Times New Roman" w:eastAsia="Times New Roman" w:hAnsi="Times New Roman" w:cs="Times New Roman"/>
            <w:sz w:val="24"/>
            <w:szCs w:val="24"/>
          </w:rPr>
          <w:delText>ery frequently</w:delText>
        </w:r>
      </w:del>
      <w:ins w:id="502" w:author="EM" w:date="2025-04-16T15:15:00Z">
        <w:del w:id="503" w:author="Montecino, Diego" w:date="2025-04-16T19:07:00Z" w16du:dateUtc="2025-04-16T23:07:00Z">
          <w:r w:rsidR="00DC3991" w:rsidDel="00A66BE1">
            <w:rPr>
              <w:rFonts w:ascii="Times New Roman" w:eastAsia="Times New Roman" w:hAnsi="Times New Roman" w:cs="Times New Roman"/>
              <w:sz w:val="24"/>
              <w:szCs w:val="24"/>
            </w:rPr>
            <w:delText xml:space="preserve"> reported</w:delText>
          </w:r>
        </w:del>
      </w:ins>
      <w:del w:id="504" w:author="EM" w:date="2025-04-16T15:15: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The </w:t>
      </w:r>
      <w:del w:id="505" w:author="EM" w:date="2025-04-16T15:16:00Z">
        <w:r w:rsidRPr="006F7E2A" w:rsidDel="00DC3991">
          <w:rPr>
            <w:rFonts w:ascii="Times New Roman" w:eastAsia="Times New Roman" w:hAnsi="Times New Roman" w:cs="Times New Roman"/>
            <w:sz w:val="24"/>
            <w:szCs w:val="24"/>
          </w:rPr>
          <w:delText xml:space="preserve">proportions </w:delText>
        </w:r>
      </w:del>
      <w:commentRangeStart w:id="506"/>
      <w:ins w:id="507" w:author="EM" w:date="2025-04-16T15:16:00Z">
        <w:r w:rsidR="00DC3991">
          <w:rPr>
            <w:rFonts w:ascii="Times New Roman" w:eastAsia="Times New Roman" w:hAnsi="Times New Roman" w:cs="Times New Roman"/>
            <w:sz w:val="24"/>
            <w:szCs w:val="24"/>
          </w:rPr>
          <w:t>percentages</w:t>
        </w:r>
        <w:commentRangeEnd w:id="506"/>
        <w:r w:rsidR="00DC3991">
          <w:rPr>
            <w:rStyle w:val="CommentReference"/>
          </w:rPr>
          <w:commentReference w:id="506"/>
        </w:r>
        <w:r w:rsidR="00DC3991">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of non-local PADMs reporting the documentation of these animals were larger compared </w:t>
      </w:r>
      <w:del w:id="508" w:author="EM" w:date="2025-04-16T15:17:00Z">
        <w:r w:rsidRPr="006F7E2A" w:rsidDel="00DC3991">
          <w:rPr>
            <w:rFonts w:ascii="Times New Roman" w:eastAsia="Times New Roman" w:hAnsi="Times New Roman" w:cs="Times New Roman"/>
            <w:sz w:val="24"/>
            <w:szCs w:val="24"/>
          </w:rPr>
          <w:delText xml:space="preserve">to </w:delText>
        </w:r>
      </w:del>
      <w:ins w:id="509" w:author="EM" w:date="2025-04-16T15:17:00Z">
        <w:r w:rsidR="00DC3991">
          <w:rPr>
            <w:rFonts w:ascii="Times New Roman" w:eastAsia="Times New Roman" w:hAnsi="Times New Roman" w:cs="Times New Roman"/>
            <w:sz w:val="24"/>
            <w:szCs w:val="24"/>
          </w:rPr>
          <w:t xml:space="preserve">with </w:t>
        </w:r>
      </w:ins>
      <w:r w:rsidRPr="006F7E2A">
        <w:rPr>
          <w:rFonts w:ascii="Times New Roman" w:eastAsia="Times New Roman" w:hAnsi="Times New Roman" w:cs="Times New Roman"/>
          <w:sz w:val="24"/>
          <w:szCs w:val="24"/>
        </w:rPr>
        <w:t>local responses (85</w:t>
      </w:r>
      <w:ins w:id="510" w:author="EM" w:date="2025-04-16T15:17: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62</w:t>
      </w:r>
      <w:ins w:id="511" w:author="EM" w:date="2025-04-16T15:17: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and 92% for injured, sick, and dead wildlife respectively</w:t>
      </w:r>
      <w:ins w:id="512" w:author="EM" w:date="2025-04-16T15:17:00Z">
        <w:del w:id="513" w:author="Montecino, Diego" w:date="2025-04-16T18:58:00Z" w16du:dateUtc="2025-04-16T22:58:00Z">
          <w:r w:rsidR="00DC3991" w:rsidDel="00B45F87">
            <w:rPr>
              <w:rFonts w:ascii="Times New Roman" w:eastAsia="Times New Roman" w:hAnsi="Times New Roman" w:cs="Times New Roman"/>
              <w:sz w:val="24"/>
              <w:szCs w:val="24"/>
            </w:rPr>
            <w:delText>)</w:delText>
          </w:r>
        </w:del>
      </w:ins>
      <w:del w:id="514" w:author="Montecino, Diego" w:date="2025-04-16T18:58:00Z" w16du:dateUtc="2025-04-16T22:58:00Z">
        <w:r w:rsidRPr="006F7E2A" w:rsidDel="00B45F87">
          <w:rPr>
            <w:rFonts w:ascii="Times New Roman" w:eastAsia="Times New Roman" w:hAnsi="Times New Roman" w:cs="Times New Roman"/>
            <w:sz w:val="24"/>
            <w:szCs w:val="24"/>
          </w:rPr>
          <w:delText xml:space="preserve">; </w:delText>
        </w:r>
      </w:del>
      <w:ins w:id="515" w:author="EM" w:date="2025-04-16T15:17:00Z">
        <w:del w:id="516" w:author="Montecino, Diego" w:date="2025-04-16T18:58:00Z" w16du:dateUtc="2025-04-16T22:58:00Z">
          <w:r w:rsidR="00DC3991" w:rsidDel="00B45F87">
            <w:rPr>
              <w:rFonts w:ascii="Times New Roman" w:eastAsia="Times New Roman" w:hAnsi="Times New Roman" w:cs="Times New Roman"/>
              <w:sz w:val="24"/>
              <w:szCs w:val="24"/>
            </w:rPr>
            <w:delText>(</w:delText>
          </w:r>
        </w:del>
      </w:ins>
      <w:ins w:id="517" w:author="Montecino, Diego" w:date="2025-04-16T18:58:00Z" w16du:dateUtc="2025-04-16T22:58:00Z">
        <w:r w:rsidR="00B45F87">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Appendix S3).</w:t>
      </w:r>
    </w:p>
    <w:p w14:paraId="5DAF1E62" w14:textId="16E7A8EF" w:rsidR="002959BB" w:rsidRPr="006F7E2A" w:rsidRDefault="00F652FF" w:rsidP="006F7E2A">
      <w:pPr>
        <w:spacing w:before="200" w:after="12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All 17 local PADMs who </w:t>
      </w:r>
      <w:del w:id="518" w:author="EM" w:date="2025-04-16T15:18:00Z">
        <w:r w:rsidRPr="006F7E2A" w:rsidDel="00DC3991">
          <w:rPr>
            <w:rFonts w:ascii="Times New Roman" w:eastAsia="Times New Roman" w:hAnsi="Times New Roman" w:cs="Times New Roman"/>
            <w:sz w:val="24"/>
            <w:szCs w:val="24"/>
          </w:rPr>
          <w:delText xml:space="preserve">ranked </w:delText>
        </w:r>
      </w:del>
      <w:ins w:id="519" w:author="EM" w:date="2025-04-16T15:18:00Z">
        <w:r w:rsidR="00DC3991">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encountering dead wildlife “</w:t>
      </w:r>
      <w:ins w:id="520" w:author="Montecino, Diego" w:date="2025-04-16T18:59:00Z" w16du:dateUtc="2025-04-16T22:59:00Z">
        <w:r w:rsidR="00B45F87">
          <w:rPr>
            <w:rFonts w:ascii="Times New Roman" w:eastAsia="Times New Roman" w:hAnsi="Times New Roman" w:cs="Times New Roman"/>
            <w:sz w:val="24"/>
            <w:szCs w:val="24"/>
          </w:rPr>
          <w:t>v</w:t>
        </w:r>
      </w:ins>
      <w:del w:id="521" w:author="Montecino, Diego" w:date="2025-04-16T18:59:00Z" w16du:dateUtc="2025-04-16T22:59:00Z">
        <w:r w:rsidRPr="006F7E2A" w:rsidDel="00B45F8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rarely” or more frequently but answered that these animals were not documented, either agreed or strongly agreed with the importance of WH to achieve conservation goals. Similarly, 94% of local PADMs who </w:t>
      </w:r>
      <w:commentRangeStart w:id="522"/>
      <w:del w:id="523" w:author="EM" w:date="2025-04-16T15:19:00Z">
        <w:r w:rsidRPr="006F7E2A" w:rsidDel="00DC3991">
          <w:rPr>
            <w:rFonts w:ascii="Times New Roman" w:eastAsia="Times New Roman" w:hAnsi="Times New Roman" w:cs="Times New Roman"/>
            <w:sz w:val="24"/>
            <w:szCs w:val="24"/>
          </w:rPr>
          <w:delText>ranked</w:delText>
        </w:r>
        <w:commentRangeEnd w:id="522"/>
        <w:r w:rsidR="00DC3991" w:rsidDel="00DC3991">
          <w:rPr>
            <w:rStyle w:val="CommentReference"/>
          </w:rPr>
          <w:commentReference w:id="522"/>
        </w:r>
        <w:r w:rsidRPr="006F7E2A" w:rsidDel="00DC3991">
          <w:rPr>
            <w:rFonts w:ascii="Times New Roman" w:eastAsia="Times New Roman" w:hAnsi="Times New Roman" w:cs="Times New Roman"/>
            <w:sz w:val="24"/>
            <w:szCs w:val="24"/>
          </w:rPr>
          <w:delText xml:space="preserve"> </w:delText>
        </w:r>
      </w:del>
      <w:ins w:id="524" w:author="EM" w:date="2025-04-16T15:19:00Z">
        <w:r w:rsidR="00DC3991">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encountering injured wildlife "</w:t>
      </w:r>
      <w:ins w:id="525" w:author="Montecino, Diego" w:date="2025-04-16T18:59:00Z" w16du:dateUtc="2025-04-16T22:59:00Z">
        <w:r w:rsidR="00625703">
          <w:rPr>
            <w:rFonts w:ascii="Times New Roman" w:eastAsia="Times New Roman" w:hAnsi="Times New Roman" w:cs="Times New Roman"/>
            <w:sz w:val="24"/>
            <w:szCs w:val="24"/>
          </w:rPr>
          <w:t>v</w:t>
        </w:r>
      </w:ins>
      <w:del w:id="526" w:author="Montecino, Diego" w:date="2025-04-16T18:59:00Z" w16du:dateUtc="2025-04-16T22:59:00Z">
        <w:r w:rsidRPr="006F7E2A" w:rsidDel="00625703">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 or more frequently but answered that these animals were not documented, either agreed or strongly agreed with this statement. For sick wildlife, the percentage was 91%. The corresponding percentages for non-local PADMs were 50</w:t>
      </w:r>
      <w:ins w:id="527" w:author="EM" w:date="2025-04-16T15:19: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80</w:t>
      </w:r>
      <w:ins w:id="528" w:author="EM" w:date="2025-04-16T15:19: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0% </w:t>
      </w:r>
      <w:del w:id="529" w:author="EM" w:date="2025-04-16T15:19: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for injured, sick, and dead wildlife</w:t>
      </w:r>
      <w:ins w:id="530" w:author="EM" w:date="2025-04-16T15:19:00Z">
        <w:r w:rsidR="00DC3991">
          <w:rPr>
            <w:rFonts w:ascii="Times New Roman" w:eastAsia="Times New Roman" w:hAnsi="Times New Roman" w:cs="Times New Roman"/>
            <w:sz w:val="24"/>
            <w:szCs w:val="24"/>
          </w:rPr>
          <w:t>, respectively</w:t>
        </w:r>
      </w:ins>
      <w:del w:id="531" w:author="EM" w:date="2025-04-16T15:19: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w:t>
      </w:r>
    </w:p>
    <w:p w14:paraId="222D71FE" w14:textId="65BA1011" w:rsidR="002959BB" w:rsidRPr="006F7E2A" w:rsidRDefault="00F652FF" w:rsidP="006F7E2A">
      <w:pPr>
        <w:spacing w:before="200" w:after="120" w:line="480" w:lineRule="auto"/>
        <w:rPr>
          <w:rFonts w:ascii="Times New Roman" w:eastAsia="Times New Roman" w:hAnsi="Times New Roman" w:cs="Times New Roman"/>
          <w:b/>
          <w:sz w:val="24"/>
          <w:szCs w:val="24"/>
        </w:rPr>
      </w:pPr>
      <w:r w:rsidRPr="000E2DD3">
        <w:rPr>
          <w:rFonts w:ascii="Times New Roman" w:eastAsia="Times New Roman" w:hAnsi="Times New Roman" w:cs="Times New Roman"/>
          <w:i/>
          <w:sz w:val="24"/>
          <w:szCs w:val="24"/>
        </w:rPr>
        <w:t>Documentation method</w:t>
      </w:r>
      <w:ins w:id="532" w:author="EM" w:date="2025-04-16T14:32:00Z">
        <w:r w:rsidR="000E2DD3" w:rsidRPr="000E2DD3">
          <w:rPr>
            <w:rFonts w:ascii="Times New Roman" w:eastAsia="Times New Roman" w:hAnsi="Times New Roman" w:cs="Times New Roman"/>
            <w:i/>
            <w:sz w:val="24"/>
            <w:szCs w:val="24"/>
          </w:rPr>
          <w:t>s</w:t>
        </w:r>
      </w:ins>
      <w:r w:rsidRPr="006F7E2A">
        <w:rPr>
          <w:rFonts w:ascii="Times New Roman" w:eastAsia="Times New Roman" w:hAnsi="Times New Roman" w:cs="Times New Roman"/>
          <w:sz w:val="24"/>
          <w:szCs w:val="24"/>
        </w:rPr>
        <w:t xml:space="preserve"> </w:t>
      </w:r>
      <w:del w:id="533" w:author="EM" w:date="2025-04-16T14:32:00Z">
        <w:r w:rsidRPr="006F7E2A" w:rsidDel="000E2DD3">
          <w:rPr>
            <w:rFonts w:ascii="Times New Roman" w:eastAsia="Times New Roman" w:hAnsi="Times New Roman" w:cs="Times New Roman"/>
            <w:b/>
            <w:sz w:val="24"/>
            <w:szCs w:val="24"/>
          </w:rPr>
          <w:delText>for</w:delText>
        </w:r>
        <w:r w:rsidRPr="006F7E2A" w:rsidDel="000E2DD3">
          <w:rPr>
            <w:rFonts w:ascii="Times New Roman" w:eastAsia="Times New Roman" w:hAnsi="Times New Roman" w:cs="Times New Roman"/>
            <w:sz w:val="24"/>
            <w:szCs w:val="24"/>
          </w:rPr>
          <w:delText xml:space="preserve"> </w:delText>
        </w:r>
        <w:r w:rsidRPr="006F7E2A" w:rsidDel="000E2DD3">
          <w:rPr>
            <w:rFonts w:ascii="Times New Roman" w:eastAsia="Times New Roman" w:hAnsi="Times New Roman" w:cs="Times New Roman"/>
            <w:b/>
            <w:sz w:val="24"/>
            <w:szCs w:val="24"/>
          </w:rPr>
          <w:delText>dead, sick, or injured wildlife in protected areas</w:delText>
        </w:r>
      </w:del>
    </w:p>
    <w:p w14:paraId="447ACF53" w14:textId="00EA3060"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The documentation method of injured, sick, or dead wildlife varied among the 58 local PADMs that reported the recording of one or more of these groups. Most often, each animal was documented individually (“</w:t>
      </w:r>
      <w:ins w:id="534" w:author="EM" w:date="2025-04-16T15:20:00Z">
        <w:r w:rsidR="00DC3991">
          <w:rPr>
            <w:rFonts w:ascii="Times New Roman" w:eastAsia="Times New Roman" w:hAnsi="Times New Roman" w:cs="Times New Roman"/>
            <w:sz w:val="24"/>
            <w:szCs w:val="24"/>
          </w:rPr>
          <w:t>i</w:t>
        </w:r>
      </w:ins>
      <w:del w:id="535" w:author="EM" w:date="2025-04-16T15:20:00Z">
        <w:r w:rsidRPr="006F7E2A" w:rsidDel="00DC3991">
          <w:rPr>
            <w:rFonts w:ascii="Times New Roman" w:eastAsia="Times New Roman" w:hAnsi="Times New Roman" w:cs="Times New Roman"/>
            <w:sz w:val="24"/>
            <w:szCs w:val="24"/>
          </w:rPr>
          <w:delText>I</w:delText>
        </w:r>
      </w:del>
      <w:r w:rsidRPr="006F7E2A">
        <w:rPr>
          <w:rFonts w:ascii="Times New Roman" w:eastAsia="Times New Roman" w:hAnsi="Times New Roman" w:cs="Times New Roman"/>
          <w:sz w:val="24"/>
          <w:szCs w:val="24"/>
        </w:rPr>
        <w:t xml:space="preserve">ndividual observation”). The second most common method </w:t>
      </w:r>
      <w:ins w:id="536" w:author="EM" w:date="2025-04-16T15:21:00Z">
        <w:r w:rsidR="00DC3991">
          <w:rPr>
            <w:rFonts w:ascii="Times New Roman" w:eastAsia="Times New Roman" w:hAnsi="Times New Roman" w:cs="Times New Roman"/>
            <w:sz w:val="24"/>
            <w:szCs w:val="24"/>
          </w:rPr>
          <w:t xml:space="preserve">was </w:t>
        </w:r>
      </w:ins>
      <w:del w:id="537" w:author="EM" w:date="2025-04-16T15:21:00Z">
        <w:r w:rsidRPr="006F7E2A" w:rsidDel="00DC3991">
          <w:rPr>
            <w:rFonts w:ascii="Times New Roman" w:eastAsia="Times New Roman" w:hAnsi="Times New Roman" w:cs="Times New Roman"/>
            <w:sz w:val="24"/>
            <w:szCs w:val="24"/>
          </w:rPr>
          <w:delText xml:space="preserve">involved </w:delText>
        </w:r>
      </w:del>
      <w:r w:rsidRPr="006F7E2A">
        <w:rPr>
          <w:rFonts w:ascii="Times New Roman" w:eastAsia="Times New Roman" w:hAnsi="Times New Roman" w:cs="Times New Roman"/>
          <w:sz w:val="24"/>
          <w:szCs w:val="24"/>
        </w:rPr>
        <w:t>a complete inventory of healthy, injured, sick, or dead animals for each species</w:t>
      </w:r>
      <w:del w:id="538" w:author="EM" w:date="2025-04-16T15:21:00Z">
        <w:r w:rsidRPr="006F7E2A" w:rsidDel="00DC3991">
          <w:rPr>
            <w:rFonts w:ascii="Times New Roman" w:eastAsia="Times New Roman" w:hAnsi="Times New Roman" w:cs="Times New Roman"/>
            <w:sz w:val="24"/>
            <w:szCs w:val="24"/>
          </w:rPr>
          <w:delText xml:space="preserve"> (“</w:delText>
        </w:r>
        <w:commentRangeStart w:id="539"/>
        <w:r w:rsidRPr="006F7E2A" w:rsidDel="00DC3991">
          <w:rPr>
            <w:rFonts w:ascii="Times New Roman" w:eastAsia="Times New Roman" w:hAnsi="Times New Roman" w:cs="Times New Roman"/>
            <w:sz w:val="24"/>
            <w:szCs w:val="24"/>
          </w:rPr>
          <w:delText>Part</w:delText>
        </w:r>
      </w:del>
      <w:commentRangeEnd w:id="539"/>
      <w:r w:rsidR="00DC3991">
        <w:rPr>
          <w:rStyle w:val="CommentReference"/>
        </w:rPr>
        <w:commentReference w:id="539"/>
      </w:r>
      <w:del w:id="540" w:author="EM" w:date="2025-04-16T15:21:00Z">
        <w:r w:rsidRPr="006F7E2A" w:rsidDel="00DC3991">
          <w:rPr>
            <w:rFonts w:ascii="Times New Roman" w:eastAsia="Times New Roman" w:hAnsi="Times New Roman" w:cs="Times New Roman"/>
            <w:sz w:val="24"/>
            <w:szCs w:val="24"/>
          </w:rPr>
          <w:delText xml:space="preserve"> of the full count”)</w:delText>
        </w:r>
      </w:del>
      <w:r w:rsidRPr="006F7E2A">
        <w:rPr>
          <w:rFonts w:ascii="Times New Roman" w:eastAsia="Times New Roman" w:hAnsi="Times New Roman" w:cs="Times New Roman"/>
          <w:sz w:val="24"/>
          <w:szCs w:val="24"/>
        </w:rPr>
        <w:t>. Reporting their presence or absence was the third most common method (</w:t>
      </w:r>
      <w:del w:id="541" w:author="EM" w:date="2025-04-16T15:22:00Z">
        <w:r w:rsidRPr="006F7E2A" w:rsidDel="00DC3991">
          <w:rPr>
            <w:rFonts w:ascii="Times New Roman" w:eastAsia="Times New Roman" w:hAnsi="Times New Roman" w:cs="Times New Roman"/>
            <w:sz w:val="24"/>
            <w:szCs w:val="24"/>
          </w:rPr>
          <w:delText xml:space="preserve">“Present or absent”; </w:delText>
        </w:r>
      </w:del>
      <w:r w:rsidRPr="006F7E2A">
        <w:rPr>
          <w:rFonts w:ascii="Times New Roman" w:eastAsia="Times New Roman" w:hAnsi="Times New Roman" w:cs="Times New Roman"/>
          <w:sz w:val="24"/>
          <w:szCs w:val="24"/>
        </w:rPr>
        <w:t xml:space="preserve">Figure 3). For non-local responses, the </w:t>
      </w:r>
      <w:r w:rsidRPr="006F7E2A">
        <w:rPr>
          <w:rFonts w:ascii="Times New Roman" w:eastAsia="Times New Roman" w:hAnsi="Times New Roman" w:cs="Times New Roman"/>
          <w:sz w:val="24"/>
          <w:szCs w:val="24"/>
        </w:rPr>
        <w:lastRenderedPageBreak/>
        <w:t>predominant method was “each animal is an individual observation” across health categories (Appendix S4).</w:t>
      </w:r>
    </w:p>
    <w:p w14:paraId="367089E1" w14:textId="1CC12C81" w:rsidR="002959BB" w:rsidRPr="006F7E2A" w:rsidRDefault="00F652FF" w:rsidP="006F7E2A">
      <w:pPr>
        <w:spacing w:after="20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The items recorded from each observation were not consistent across responses (Figure 3). Photographs and the species were the main items collected across documentation methods and health categories. Anomalies observed in </w:t>
      </w:r>
      <w:del w:id="542" w:author="EM" w:date="2025-04-16T15:23:00Z">
        <w:r w:rsidRPr="006F7E2A" w:rsidDel="00DC3991">
          <w:rPr>
            <w:rFonts w:ascii="Times New Roman" w:eastAsia="Times New Roman" w:hAnsi="Times New Roman" w:cs="Times New Roman"/>
            <w:sz w:val="24"/>
            <w:szCs w:val="24"/>
          </w:rPr>
          <w:delText>non-</w:delText>
        </w:r>
      </w:del>
      <w:ins w:id="543" w:author="EM" w:date="2025-04-16T15:23:00Z">
        <w:r w:rsidR="00DC3991">
          <w:rPr>
            <w:rFonts w:ascii="Times New Roman" w:eastAsia="Times New Roman" w:hAnsi="Times New Roman" w:cs="Times New Roman"/>
            <w:sz w:val="24"/>
            <w:szCs w:val="24"/>
          </w:rPr>
          <w:t>un</w:t>
        </w:r>
      </w:ins>
      <w:r w:rsidRPr="006F7E2A">
        <w:rPr>
          <w:rFonts w:ascii="Times New Roman" w:eastAsia="Times New Roman" w:hAnsi="Times New Roman" w:cs="Times New Roman"/>
          <w:sz w:val="24"/>
          <w:szCs w:val="24"/>
        </w:rPr>
        <w:t xml:space="preserve">healthy wildlife </w:t>
      </w:r>
      <w:ins w:id="544" w:author="Montecino, Diego" w:date="2025-04-16T18:21:00Z" w16du:dateUtc="2025-04-16T22:21:00Z">
        <w:r w:rsidR="00CD6D7C">
          <w:rPr>
            <w:rFonts w:ascii="Times New Roman" w:eastAsia="Times New Roman" w:hAnsi="Times New Roman" w:cs="Times New Roman"/>
            <w:sz w:val="24"/>
            <w:szCs w:val="24"/>
          </w:rPr>
          <w:t>(</w:t>
        </w:r>
      </w:ins>
      <w:ins w:id="545" w:author="Montecino, Diego" w:date="2025-04-16T18:23:00Z" w16du:dateUtc="2025-04-16T22:23:00Z">
        <w:r w:rsidR="00340808">
          <w:rPr>
            <w:rFonts w:ascii="Times New Roman" w:eastAsia="Times New Roman" w:hAnsi="Times New Roman" w:cs="Times New Roman"/>
            <w:sz w:val="24"/>
            <w:szCs w:val="24"/>
          </w:rPr>
          <w:t xml:space="preserve">e.g., </w:t>
        </w:r>
      </w:ins>
      <w:ins w:id="546" w:author="Montecino, Diego" w:date="2025-04-16T18:21:00Z" w16du:dateUtc="2025-04-16T22:21:00Z">
        <w:r w:rsidR="00CD6D7C">
          <w:rPr>
            <w:rFonts w:ascii="Times New Roman" w:eastAsia="Times New Roman" w:hAnsi="Times New Roman" w:cs="Times New Roman"/>
            <w:sz w:val="24"/>
            <w:szCs w:val="24"/>
          </w:rPr>
          <w:t>sick</w:t>
        </w:r>
      </w:ins>
      <w:ins w:id="547" w:author="Montecino, Diego" w:date="2025-04-16T18:23:00Z" w16du:dateUtc="2025-04-16T22:23:00Z">
        <w:r w:rsidR="00F72D38">
          <w:rPr>
            <w:rFonts w:ascii="Times New Roman" w:eastAsia="Times New Roman" w:hAnsi="Times New Roman" w:cs="Times New Roman"/>
            <w:sz w:val="24"/>
            <w:szCs w:val="24"/>
          </w:rPr>
          <w:t xml:space="preserve"> </w:t>
        </w:r>
      </w:ins>
      <w:ins w:id="548" w:author="Montecino, Diego" w:date="2025-04-16T18:21:00Z" w16du:dateUtc="2025-04-16T22:21:00Z">
        <w:r w:rsidR="00CD6D7C">
          <w:rPr>
            <w:rFonts w:ascii="Times New Roman" w:eastAsia="Times New Roman" w:hAnsi="Times New Roman" w:cs="Times New Roman"/>
            <w:sz w:val="24"/>
            <w:szCs w:val="24"/>
          </w:rPr>
          <w:t xml:space="preserve">or dead) </w:t>
        </w:r>
      </w:ins>
      <w:r w:rsidRPr="006F7E2A">
        <w:rPr>
          <w:rFonts w:ascii="Times New Roman" w:eastAsia="Times New Roman" w:hAnsi="Times New Roman" w:cs="Times New Roman"/>
          <w:sz w:val="24"/>
          <w:szCs w:val="24"/>
        </w:rPr>
        <w:t>and the condition of carcasses were not always recorded (Figure 3). In non-local responses the trend was relatively similar</w:t>
      </w:r>
      <w:ins w:id="549" w:author="EM" w:date="2025-04-16T15:23:00Z">
        <w:r w:rsidR="00DC3991">
          <w:rPr>
            <w:rFonts w:ascii="Times New Roman" w:eastAsia="Times New Roman" w:hAnsi="Times New Roman" w:cs="Times New Roman"/>
            <w:sz w:val="24"/>
            <w:szCs w:val="24"/>
          </w:rPr>
          <w:t>;</w:t>
        </w:r>
      </w:ins>
      <w:del w:id="550" w:author="EM" w:date="2025-04-16T15:23: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however, items were reported </w:t>
      </w:r>
      <w:del w:id="551" w:author="EM" w:date="2025-04-16T15:23:00Z">
        <w:r w:rsidRPr="006F7E2A" w:rsidDel="00DC3991">
          <w:rPr>
            <w:rFonts w:ascii="Times New Roman" w:eastAsia="Times New Roman" w:hAnsi="Times New Roman" w:cs="Times New Roman"/>
            <w:sz w:val="24"/>
            <w:szCs w:val="24"/>
          </w:rPr>
          <w:delText xml:space="preserve">to be </w:delText>
        </w:r>
      </w:del>
      <w:ins w:id="552" w:author="EM" w:date="2025-04-16T15:23:00Z">
        <w:r w:rsidR="00DC3991">
          <w:rPr>
            <w:rFonts w:ascii="Times New Roman" w:eastAsia="Times New Roman" w:hAnsi="Times New Roman" w:cs="Times New Roman"/>
            <w:sz w:val="24"/>
            <w:szCs w:val="24"/>
          </w:rPr>
          <w:t xml:space="preserve">as being </w:t>
        </w:r>
      </w:ins>
      <w:r w:rsidRPr="006F7E2A">
        <w:rPr>
          <w:rFonts w:ascii="Times New Roman" w:eastAsia="Times New Roman" w:hAnsi="Times New Roman" w:cs="Times New Roman"/>
          <w:sz w:val="24"/>
          <w:szCs w:val="24"/>
        </w:rPr>
        <w:t>recorded more consistently (e.g., age, anomalies, and condition in the three health categories</w:t>
      </w:r>
      <w:ins w:id="553" w:author="EM" w:date="2025-04-16T15:23:00Z">
        <w:del w:id="554" w:author="Montecino, Diego" w:date="2025-04-16T18:22:00Z" w16du:dateUtc="2025-04-16T22:22:00Z">
          <w:r w:rsidR="00DC3991" w:rsidDel="00CD6D7C">
            <w:rPr>
              <w:rFonts w:ascii="Times New Roman" w:eastAsia="Times New Roman" w:hAnsi="Times New Roman" w:cs="Times New Roman"/>
              <w:sz w:val="24"/>
              <w:szCs w:val="24"/>
            </w:rPr>
            <w:delText>)</w:delText>
          </w:r>
        </w:del>
      </w:ins>
      <w:del w:id="555" w:author="Montecino, Diego" w:date="2025-04-16T18:22:00Z" w16du:dateUtc="2025-04-16T22:22:00Z">
        <w:r w:rsidRPr="006F7E2A" w:rsidDel="00CD6D7C">
          <w:rPr>
            <w:rFonts w:ascii="Times New Roman" w:eastAsia="Times New Roman" w:hAnsi="Times New Roman" w:cs="Times New Roman"/>
            <w:sz w:val="24"/>
            <w:szCs w:val="24"/>
          </w:rPr>
          <w:delText xml:space="preserve">; </w:delText>
        </w:r>
      </w:del>
      <w:ins w:id="556" w:author="EM" w:date="2025-04-16T15:23:00Z">
        <w:del w:id="557" w:author="Montecino, Diego" w:date="2025-04-16T18:22:00Z" w16du:dateUtc="2025-04-16T22:22:00Z">
          <w:r w:rsidR="00DC3991" w:rsidDel="00CD6D7C">
            <w:rPr>
              <w:rFonts w:ascii="Times New Roman" w:eastAsia="Times New Roman" w:hAnsi="Times New Roman" w:cs="Times New Roman"/>
              <w:sz w:val="24"/>
              <w:szCs w:val="24"/>
            </w:rPr>
            <w:delText>(</w:delText>
          </w:r>
        </w:del>
      </w:ins>
      <w:ins w:id="558" w:author="Montecino, Diego" w:date="2025-04-16T18:22:00Z" w16du:dateUtc="2025-04-16T22:22:00Z">
        <w:r w:rsidR="00CD6D7C">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Appendix S4).</w:t>
      </w:r>
    </w:p>
    <w:p w14:paraId="166657B4" w14:textId="734A46E4" w:rsidR="002959BB" w:rsidRPr="006F7E2A" w:rsidRDefault="00F652FF" w:rsidP="006F7E2A">
      <w:pPr>
        <w:spacing w:before="180" w:after="180" w:line="480" w:lineRule="auto"/>
        <w:rPr>
          <w:rFonts w:ascii="Times New Roman" w:eastAsia="Times New Roman" w:hAnsi="Times New Roman" w:cs="Times New Roman"/>
          <w:b/>
          <w:sz w:val="24"/>
          <w:szCs w:val="24"/>
        </w:rPr>
      </w:pPr>
      <w:del w:id="559" w:author="EM" w:date="2025-04-16T14:33:00Z">
        <w:r w:rsidRPr="006F7E2A" w:rsidDel="000E2DD3">
          <w:rPr>
            <w:rFonts w:ascii="Times New Roman" w:eastAsia="Times New Roman" w:hAnsi="Times New Roman" w:cs="Times New Roman"/>
            <w:b/>
            <w:sz w:val="24"/>
            <w:szCs w:val="24"/>
          </w:rPr>
          <w:delText>Presence of d</w:delText>
        </w:r>
      </w:del>
      <w:ins w:id="560" w:author="EM" w:date="2025-04-16T14:33:00Z">
        <w:r w:rsidR="000E2DD3" w:rsidRPr="000E2DD3">
          <w:rPr>
            <w:rFonts w:ascii="Times New Roman" w:eastAsia="Times New Roman" w:hAnsi="Times New Roman" w:cs="Times New Roman"/>
            <w:i/>
            <w:sz w:val="24"/>
            <w:szCs w:val="24"/>
          </w:rPr>
          <w:t>D</w:t>
        </w:r>
      </w:ins>
      <w:r w:rsidRPr="000E2DD3">
        <w:rPr>
          <w:rFonts w:ascii="Times New Roman" w:eastAsia="Times New Roman" w:hAnsi="Times New Roman" w:cs="Times New Roman"/>
          <w:i/>
          <w:sz w:val="24"/>
          <w:szCs w:val="24"/>
        </w:rPr>
        <w:t>omestic animals in protected areas</w:t>
      </w:r>
      <w:del w:id="561" w:author="EM" w:date="2025-04-16T14:33:00Z">
        <w:r w:rsidRPr="006F7E2A" w:rsidDel="000E2DD3">
          <w:rPr>
            <w:rFonts w:ascii="Times New Roman" w:eastAsia="Times New Roman" w:hAnsi="Times New Roman" w:cs="Times New Roman"/>
            <w:b/>
            <w:sz w:val="24"/>
            <w:szCs w:val="24"/>
          </w:rPr>
          <w:delText>, the documentation of their health status, and the perceived threats of domestic animals to conservation goals</w:delText>
        </w:r>
      </w:del>
    </w:p>
    <w:p w14:paraId="6F3F5B7F" w14:textId="2E2DC26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Fifty-two local PADMs (71%) responded that domestic animals were found in the</w:t>
      </w:r>
      <w:ins w:id="562" w:author="EM" w:date="2025-04-16T15:24:00Z">
        <w:r w:rsidR="00DC3991">
          <w:rPr>
            <w:rFonts w:ascii="Times New Roman" w:eastAsia="Times New Roman" w:hAnsi="Times New Roman" w:cs="Times New Roman"/>
            <w:sz w:val="24"/>
            <w:szCs w:val="24"/>
          </w:rPr>
          <w:t>ir</w:t>
        </w:r>
      </w:ins>
      <w:r w:rsidRPr="006F7E2A">
        <w:rPr>
          <w:rFonts w:ascii="Times New Roman" w:eastAsia="Times New Roman" w:hAnsi="Times New Roman" w:cs="Times New Roman"/>
          <w:sz w:val="24"/>
          <w:szCs w:val="24"/>
        </w:rPr>
        <w:t xml:space="preserve"> </w:t>
      </w:r>
      <w:del w:id="563" w:author="EM" w:date="2025-04-16T15:24:00Z">
        <w:r w:rsidRPr="006F7E2A" w:rsidDel="00DC3991">
          <w:rPr>
            <w:rFonts w:ascii="Times New Roman" w:eastAsia="Times New Roman" w:hAnsi="Times New Roman" w:cs="Times New Roman"/>
            <w:sz w:val="24"/>
            <w:szCs w:val="24"/>
          </w:rPr>
          <w:delText xml:space="preserve">corresponding </w:delText>
        </w:r>
      </w:del>
      <w:r w:rsidRPr="006F7E2A">
        <w:rPr>
          <w:rFonts w:ascii="Times New Roman" w:eastAsia="Times New Roman" w:hAnsi="Times New Roman" w:cs="Times New Roman"/>
          <w:sz w:val="24"/>
          <w:szCs w:val="24"/>
        </w:rPr>
        <w:t xml:space="preserve">PAs. Among them, 67% reported that domestic animals were documented if observed during patrols, </w:t>
      </w:r>
      <w:del w:id="564" w:author="EM" w:date="2025-04-16T15:24:00Z">
        <w:r w:rsidRPr="006F7E2A" w:rsidDel="00DC3991">
          <w:rPr>
            <w:rFonts w:ascii="Times New Roman" w:eastAsia="Times New Roman" w:hAnsi="Times New Roman" w:cs="Times New Roman"/>
            <w:sz w:val="24"/>
            <w:szCs w:val="24"/>
          </w:rPr>
          <w:delText xml:space="preserve">but </w:delText>
        </w:r>
      </w:del>
      <w:ins w:id="565" w:author="EM" w:date="2025-04-16T15:24:00Z">
        <w:r w:rsidR="00DC3991">
          <w:rPr>
            <w:rFonts w:ascii="Times New Roman" w:eastAsia="Times New Roman" w:hAnsi="Times New Roman" w:cs="Times New Roman"/>
            <w:sz w:val="24"/>
            <w:szCs w:val="24"/>
          </w:rPr>
          <w:t xml:space="preserve">and </w:t>
        </w:r>
      </w:ins>
      <w:del w:id="566" w:author="EM" w:date="2025-04-16T15:24:00Z">
        <w:r w:rsidRPr="006F7E2A" w:rsidDel="00DC3991">
          <w:rPr>
            <w:rFonts w:ascii="Times New Roman" w:eastAsia="Times New Roman" w:hAnsi="Times New Roman" w:cs="Times New Roman"/>
            <w:sz w:val="24"/>
            <w:szCs w:val="24"/>
          </w:rPr>
          <w:delText xml:space="preserve">only </w:delText>
        </w:r>
      </w:del>
      <w:r w:rsidRPr="006F7E2A">
        <w:rPr>
          <w:rFonts w:ascii="Times New Roman" w:eastAsia="Times New Roman" w:hAnsi="Times New Roman" w:cs="Times New Roman"/>
          <w:sz w:val="24"/>
          <w:szCs w:val="24"/>
        </w:rPr>
        <w:t xml:space="preserve">26% reported recording </w:t>
      </w:r>
      <w:ins w:id="567" w:author="EM" w:date="2025-04-16T15:24:00Z">
        <w:r w:rsidR="00DC3991">
          <w:rPr>
            <w:rFonts w:ascii="Times New Roman" w:eastAsia="Times New Roman" w:hAnsi="Times New Roman" w:cs="Times New Roman"/>
            <w:sz w:val="24"/>
            <w:szCs w:val="24"/>
          </w:rPr>
          <w:t xml:space="preserve">of </w:t>
        </w:r>
      </w:ins>
      <w:r w:rsidRPr="006F7E2A">
        <w:rPr>
          <w:rFonts w:ascii="Times New Roman" w:eastAsia="Times New Roman" w:hAnsi="Times New Roman" w:cs="Times New Roman"/>
          <w:sz w:val="24"/>
          <w:szCs w:val="24"/>
        </w:rPr>
        <w:t xml:space="preserve">their health status (Figure 4). Forty-two local respondents reporting domestic animals in the PAs (81%) either agreed or strongly agreed that domestic animals are a conservation concern (Figure 4). Twenty-seven of them (64%) answered that these animals were documented. Fourteen out of </w:t>
      </w:r>
      <w:del w:id="568" w:author="EM" w:date="2025-04-16T15:24:00Z">
        <w:r w:rsidRPr="006F7E2A" w:rsidDel="003F60B6">
          <w:rPr>
            <w:rFonts w:ascii="Times New Roman" w:eastAsia="Times New Roman" w:hAnsi="Times New Roman" w:cs="Times New Roman"/>
            <w:sz w:val="24"/>
            <w:szCs w:val="24"/>
          </w:rPr>
          <w:delText xml:space="preserve">twenty-one </w:delText>
        </w:r>
      </w:del>
      <w:ins w:id="569" w:author="EM" w:date="2025-04-16T15:24:00Z">
        <w:r w:rsidR="003F60B6">
          <w:rPr>
            <w:rFonts w:ascii="Times New Roman" w:eastAsia="Times New Roman" w:hAnsi="Times New Roman" w:cs="Times New Roman"/>
            <w:sz w:val="24"/>
            <w:szCs w:val="24"/>
          </w:rPr>
          <w:t>2</w:t>
        </w:r>
      </w:ins>
      <w:ins w:id="570" w:author="EM" w:date="2025-04-16T15:25:00Z">
        <w:r w:rsidR="003F60B6">
          <w:rPr>
            <w:rFonts w:ascii="Times New Roman" w:eastAsia="Times New Roman" w:hAnsi="Times New Roman" w:cs="Times New Roman"/>
            <w:sz w:val="24"/>
            <w:szCs w:val="24"/>
          </w:rPr>
          <w:t xml:space="preserve">1 </w:t>
        </w:r>
      </w:ins>
      <w:r w:rsidRPr="006F7E2A">
        <w:rPr>
          <w:rFonts w:ascii="Times New Roman" w:eastAsia="Times New Roman" w:hAnsi="Times New Roman" w:cs="Times New Roman"/>
          <w:sz w:val="24"/>
          <w:szCs w:val="24"/>
        </w:rPr>
        <w:t>respondents claim</w:t>
      </w:r>
      <w:ins w:id="571" w:author="EM" w:date="2025-04-16T15:25:00Z">
        <w:r w:rsidR="003F60B6">
          <w:rPr>
            <w:rFonts w:ascii="Times New Roman" w:eastAsia="Times New Roman" w:hAnsi="Times New Roman" w:cs="Times New Roman"/>
            <w:sz w:val="24"/>
            <w:szCs w:val="24"/>
          </w:rPr>
          <w:t>ed</w:t>
        </w:r>
      </w:ins>
      <w:del w:id="572" w:author="EM" w:date="2025-04-16T15:25:00Z">
        <w:r w:rsidRPr="006F7E2A" w:rsidDel="003F60B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that domestic animals are not found in the corresponding PAs </w:t>
      </w:r>
      <w:del w:id="573" w:author="EM" w:date="2025-04-16T15:25:00Z">
        <w:r w:rsidRPr="006F7E2A" w:rsidDel="003F60B6">
          <w:rPr>
            <w:rFonts w:ascii="Times New Roman" w:eastAsia="Times New Roman" w:hAnsi="Times New Roman" w:cs="Times New Roman"/>
            <w:sz w:val="24"/>
            <w:szCs w:val="24"/>
          </w:rPr>
          <w:delText xml:space="preserve">also </w:delText>
        </w:r>
      </w:del>
      <w:ins w:id="574" w:author="EM" w:date="2025-04-16T15:25:00Z">
        <w:r w:rsidR="003F60B6">
          <w:rPr>
            <w:rFonts w:ascii="Times New Roman" w:eastAsia="Times New Roman" w:hAnsi="Times New Roman" w:cs="Times New Roman"/>
            <w:sz w:val="24"/>
            <w:szCs w:val="24"/>
          </w:rPr>
          <w:t xml:space="preserve">and </w:t>
        </w:r>
      </w:ins>
      <w:r w:rsidRPr="006F7E2A">
        <w:rPr>
          <w:rFonts w:ascii="Times New Roman" w:eastAsia="Times New Roman" w:hAnsi="Times New Roman" w:cs="Times New Roman"/>
          <w:sz w:val="24"/>
          <w:szCs w:val="24"/>
        </w:rPr>
        <w:t>either agreed or strongly agreed that they are a conservation concern (67%).</w:t>
      </w:r>
    </w:p>
    <w:p w14:paraId="6CA5FF6F"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Eight non-local PADMs (62%) responded that domestic animals were found in the PAs. Among them, seven (88%) reported that domestic animals were documented if observed during patrols, of which only two (29%) reported recording their health status (Appendix S5).</w:t>
      </w:r>
    </w:p>
    <w:p w14:paraId="37453F88" w14:textId="038E9F41" w:rsidR="002959BB" w:rsidRPr="000E2DD3" w:rsidRDefault="00F652FF" w:rsidP="006F7E2A">
      <w:pPr>
        <w:spacing w:before="180" w:after="180" w:line="480" w:lineRule="auto"/>
        <w:rPr>
          <w:rFonts w:ascii="Times New Roman" w:eastAsia="Times New Roman" w:hAnsi="Times New Roman" w:cs="Times New Roman"/>
          <w:i/>
          <w:sz w:val="24"/>
          <w:szCs w:val="24"/>
        </w:rPr>
      </w:pPr>
      <w:r w:rsidRPr="000E2DD3">
        <w:rPr>
          <w:rFonts w:ascii="Times New Roman" w:eastAsia="Times New Roman" w:hAnsi="Times New Roman" w:cs="Times New Roman"/>
          <w:i/>
          <w:sz w:val="24"/>
          <w:szCs w:val="24"/>
        </w:rPr>
        <w:t>Health data storage practices</w:t>
      </w:r>
      <w:del w:id="575" w:author="EM" w:date="2025-04-16T14:33:00Z">
        <w:r w:rsidRPr="000E2DD3" w:rsidDel="000E2DD3">
          <w:rPr>
            <w:rFonts w:ascii="Times New Roman" w:eastAsia="Times New Roman" w:hAnsi="Times New Roman" w:cs="Times New Roman"/>
            <w:i/>
            <w:sz w:val="24"/>
            <w:szCs w:val="24"/>
          </w:rPr>
          <w:delText xml:space="preserve"> in protected areas</w:delText>
        </w:r>
      </w:del>
    </w:p>
    <w:p w14:paraId="76A32822" w14:textId="433967B9"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lastRenderedPageBreak/>
        <w:t>Seventy-</w:t>
      </w:r>
      <w:del w:id="576" w:author="Montecino, Diego" w:date="2025-04-23T18:02:00Z" w16du:dateUtc="2025-04-23T22:02:00Z">
        <w:r w:rsidRPr="006F7E2A" w:rsidDel="00766A0F">
          <w:rPr>
            <w:rFonts w:ascii="Times New Roman" w:eastAsia="Times New Roman" w:hAnsi="Times New Roman" w:cs="Times New Roman"/>
            <w:sz w:val="24"/>
            <w:szCs w:val="24"/>
          </w:rPr>
          <w:delText>tw</w:delText>
        </w:r>
      </w:del>
      <w:ins w:id="577" w:author="Montecino, Diego" w:date="2025-04-23T18:02:00Z" w16du:dateUtc="2025-04-23T22:02:00Z">
        <w:r w:rsidR="00766A0F">
          <w:rPr>
            <w:rFonts w:ascii="Times New Roman" w:eastAsia="Times New Roman" w:hAnsi="Times New Roman" w:cs="Times New Roman"/>
            <w:sz w:val="24"/>
            <w:szCs w:val="24"/>
          </w:rPr>
          <w:t>three</w:t>
        </w:r>
      </w:ins>
      <w:del w:id="578" w:author="Montecino, Diego" w:date="2025-04-23T18:02:00Z" w16du:dateUtc="2025-04-23T22:02:00Z">
        <w:r w:rsidRPr="006F7E2A" w:rsidDel="00766A0F">
          <w:rPr>
            <w:rFonts w:ascii="Times New Roman" w:eastAsia="Times New Roman" w:hAnsi="Times New Roman" w:cs="Times New Roman"/>
            <w:sz w:val="24"/>
            <w:szCs w:val="24"/>
          </w:rPr>
          <w:delText>o</w:delText>
        </w:r>
      </w:del>
      <w:ins w:id="579" w:author="EM" w:date="2025-04-16T15:25:00Z">
        <w:r w:rsidR="003F60B6">
          <w:rPr>
            <w:rFonts w:ascii="Times New Roman" w:eastAsia="Times New Roman" w:hAnsi="Times New Roman" w:cs="Times New Roman"/>
            <w:sz w:val="24"/>
            <w:szCs w:val="24"/>
          </w:rPr>
          <w:t xml:space="preserve"> percent</w:t>
        </w:r>
      </w:ins>
      <w:r w:rsidRPr="006F7E2A">
        <w:rPr>
          <w:rFonts w:ascii="Times New Roman" w:eastAsia="Times New Roman" w:hAnsi="Times New Roman" w:cs="Times New Roman"/>
          <w:sz w:val="24"/>
          <w:szCs w:val="24"/>
        </w:rPr>
        <w:t>, 54</w:t>
      </w:r>
      <w:ins w:id="580" w:author="EM" w:date="2025-04-16T15:25: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and 65% of local PADMs report</w:t>
      </w:r>
      <w:ins w:id="581" w:author="EM" w:date="2025-04-16T15:25:00Z">
        <w:r w:rsidR="003F60B6">
          <w:rPr>
            <w:rFonts w:ascii="Times New Roman" w:eastAsia="Times New Roman" w:hAnsi="Times New Roman" w:cs="Times New Roman"/>
            <w:sz w:val="24"/>
            <w:szCs w:val="24"/>
          </w:rPr>
          <w:t>ed</w:t>
        </w:r>
      </w:ins>
      <w:del w:id="582" w:author="EM" w:date="2025-04-16T15:25:00Z">
        <w:r w:rsidRPr="006F7E2A" w:rsidDel="003F60B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documentation of </w:t>
      </w:r>
      <w:del w:id="583" w:author="EM" w:date="2025-04-16T15:26:00Z">
        <w:r w:rsidRPr="006F7E2A" w:rsidDel="003F60B6">
          <w:rPr>
            <w:rFonts w:ascii="Times New Roman" w:eastAsia="Times New Roman" w:hAnsi="Times New Roman" w:cs="Times New Roman"/>
            <w:sz w:val="24"/>
            <w:szCs w:val="24"/>
          </w:rPr>
          <w:delText xml:space="preserve">either </w:delText>
        </w:r>
      </w:del>
      <w:r w:rsidRPr="006F7E2A">
        <w:rPr>
          <w:rFonts w:ascii="Times New Roman" w:eastAsia="Times New Roman" w:hAnsi="Times New Roman" w:cs="Times New Roman"/>
          <w:sz w:val="24"/>
          <w:szCs w:val="24"/>
        </w:rPr>
        <w:t xml:space="preserve">injured, sick, or dead wildlife </w:t>
      </w:r>
      <w:ins w:id="584" w:author="EM" w:date="2025-04-16T15:28:00Z">
        <w:r w:rsidR="003F60B6">
          <w:rPr>
            <w:rFonts w:ascii="Times New Roman" w:eastAsia="Times New Roman" w:hAnsi="Times New Roman" w:cs="Times New Roman"/>
            <w:sz w:val="24"/>
            <w:szCs w:val="24"/>
          </w:rPr>
          <w:t xml:space="preserve">being </w:t>
        </w:r>
      </w:ins>
      <w:r w:rsidRPr="006F7E2A">
        <w:rPr>
          <w:rFonts w:ascii="Times New Roman" w:eastAsia="Times New Roman" w:hAnsi="Times New Roman" w:cs="Times New Roman"/>
          <w:sz w:val="24"/>
          <w:szCs w:val="24"/>
        </w:rPr>
        <w:t xml:space="preserve">stored </w:t>
      </w:r>
      <w:del w:id="585" w:author="EM" w:date="2025-04-16T15:27:00Z">
        <w:r w:rsidRPr="006F7E2A" w:rsidDel="003F60B6">
          <w:rPr>
            <w:rFonts w:ascii="Times New Roman" w:eastAsia="Times New Roman" w:hAnsi="Times New Roman" w:cs="Times New Roman"/>
            <w:sz w:val="24"/>
            <w:szCs w:val="24"/>
          </w:rPr>
          <w:delText xml:space="preserve">all these data </w:delText>
        </w:r>
      </w:del>
      <w:r w:rsidRPr="006F7E2A">
        <w:rPr>
          <w:rFonts w:ascii="Times New Roman" w:eastAsia="Times New Roman" w:hAnsi="Times New Roman" w:cs="Times New Roman"/>
          <w:sz w:val="24"/>
          <w:szCs w:val="24"/>
        </w:rPr>
        <w:t xml:space="preserve">in a SMART database. Paper forms, reports, and spreadsheets were employed when </w:t>
      </w:r>
      <w:ins w:id="586" w:author="Montecino, Diego" w:date="2025-04-16T18:24:00Z" w16du:dateUtc="2025-04-16T22:24:00Z">
        <w:r w:rsidR="00A65D74">
          <w:rPr>
            <w:rFonts w:ascii="Times New Roman" w:eastAsia="Times New Roman" w:hAnsi="Times New Roman" w:cs="Times New Roman"/>
            <w:sz w:val="24"/>
            <w:szCs w:val="24"/>
          </w:rPr>
          <w:t>un</w:t>
        </w:r>
      </w:ins>
      <w:del w:id="587" w:author="Montecino, Diego" w:date="2025-04-16T18:24:00Z" w16du:dateUtc="2025-04-16T22:24:00Z">
        <w:r w:rsidRPr="006F7E2A" w:rsidDel="00A65D74">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wildlife were documented</w:t>
      </w:r>
      <w:ins w:id="588" w:author="EM" w:date="2025-04-16T15:27: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their data </w:t>
      </w:r>
      <w:del w:id="589" w:author="EM" w:date="2025-04-16T15:27:00Z">
        <w:r w:rsidRPr="006F7E2A" w:rsidDel="003F60B6">
          <w:rPr>
            <w:rFonts w:ascii="Times New Roman" w:eastAsia="Times New Roman" w:hAnsi="Times New Roman" w:cs="Times New Roman"/>
            <w:sz w:val="24"/>
            <w:szCs w:val="24"/>
          </w:rPr>
          <w:delText xml:space="preserve">was </w:delText>
        </w:r>
      </w:del>
      <w:ins w:id="590" w:author="EM" w:date="2025-04-16T15:27:00Z">
        <w:r w:rsidR="003F60B6">
          <w:rPr>
            <w:rFonts w:ascii="Times New Roman" w:eastAsia="Times New Roman" w:hAnsi="Times New Roman" w:cs="Times New Roman"/>
            <w:sz w:val="24"/>
            <w:szCs w:val="24"/>
          </w:rPr>
          <w:t xml:space="preserve">were </w:t>
        </w:r>
      </w:ins>
      <w:r w:rsidRPr="006F7E2A">
        <w:rPr>
          <w:rFonts w:ascii="Times New Roman" w:eastAsia="Times New Roman" w:hAnsi="Times New Roman" w:cs="Times New Roman"/>
          <w:sz w:val="24"/>
          <w:szCs w:val="24"/>
        </w:rPr>
        <w:t>not stored in a SMART database.</w:t>
      </w:r>
    </w:p>
    <w:p w14:paraId="6C47977C" w14:textId="77777777" w:rsidR="002959BB" w:rsidRPr="006F7E2A" w:rsidRDefault="00F652FF" w:rsidP="006F7E2A">
      <w:pPr>
        <w:spacing w:before="200" w:after="12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Thirty-one of the 35 local respondents (89%) recording domestic animals during patrols indicated that this information was stored in a SMART database. The health status of domestic animals, when documented, was also stored in a SMART database.</w:t>
      </w:r>
    </w:p>
    <w:p w14:paraId="118B690F"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Discussion</w:t>
      </w:r>
    </w:p>
    <w:p w14:paraId="2C4A256A" w14:textId="610787DB" w:rsidR="002959BB" w:rsidRPr="006F7E2A" w:rsidRDefault="00F652FF" w:rsidP="006F7E2A">
      <w:pPr>
        <w:spacing w:before="180" w:after="180" w:line="480" w:lineRule="auto"/>
        <w:rPr>
          <w:rFonts w:ascii="Times New Roman" w:eastAsia="Times New Roman" w:hAnsi="Times New Roman" w:cs="Times New Roman"/>
          <w:sz w:val="24"/>
          <w:szCs w:val="24"/>
        </w:rPr>
      </w:pPr>
      <w:del w:id="591" w:author="EM" w:date="2025-04-16T15:28:00Z">
        <w:r w:rsidRPr="006F7E2A" w:rsidDel="003F60B6">
          <w:rPr>
            <w:rFonts w:ascii="Times New Roman" w:eastAsia="Times New Roman" w:hAnsi="Times New Roman" w:cs="Times New Roman"/>
            <w:sz w:val="24"/>
            <w:szCs w:val="24"/>
          </w:rPr>
          <w:delText xml:space="preserve">We developed a questionnaire aimed at globally distributed PADMs to </w:delText>
        </w:r>
        <w:commentRangeStart w:id="592"/>
        <w:r w:rsidRPr="006F7E2A" w:rsidDel="003F60B6">
          <w:rPr>
            <w:rFonts w:ascii="Times New Roman" w:eastAsia="Times New Roman" w:hAnsi="Times New Roman" w:cs="Times New Roman"/>
            <w:sz w:val="24"/>
            <w:szCs w:val="24"/>
          </w:rPr>
          <w:delText>learn</w:delText>
        </w:r>
      </w:del>
      <w:commentRangeEnd w:id="592"/>
      <w:r w:rsidR="003F60B6">
        <w:rPr>
          <w:rStyle w:val="CommentReference"/>
        </w:rPr>
        <w:commentReference w:id="592"/>
      </w:r>
      <w:del w:id="593" w:author="EM" w:date="2025-04-16T15:28:00Z">
        <w:r w:rsidRPr="006F7E2A" w:rsidDel="003F60B6">
          <w:rPr>
            <w:rFonts w:ascii="Times New Roman" w:eastAsia="Times New Roman" w:hAnsi="Times New Roman" w:cs="Times New Roman"/>
            <w:sz w:val="24"/>
            <w:szCs w:val="24"/>
          </w:rPr>
          <w:delText xml:space="preserve"> about their perceptions regarding WH; the monitoring of injured, sick, and dead wildlife and domestic animals in PAs; and health data storage practices. </w:delText>
        </w:r>
      </w:del>
      <w:r w:rsidRPr="006F7E2A">
        <w:rPr>
          <w:rFonts w:ascii="Times New Roman" w:eastAsia="Times New Roman" w:hAnsi="Times New Roman" w:cs="Times New Roman"/>
          <w:sz w:val="24"/>
          <w:szCs w:val="24"/>
        </w:rPr>
        <w:t xml:space="preserve">Our findings suggest that syndromic WH surveillance data are </w:t>
      </w:r>
      <w:del w:id="594" w:author="Montecino, Diego" w:date="2025-04-16T18:25:00Z" w16du:dateUtc="2025-04-16T22:25:00Z">
        <w:r w:rsidRPr="006F7E2A" w:rsidDel="005000D0">
          <w:rPr>
            <w:rFonts w:ascii="Times New Roman" w:eastAsia="Times New Roman" w:hAnsi="Times New Roman" w:cs="Times New Roman"/>
            <w:sz w:val="24"/>
            <w:szCs w:val="24"/>
          </w:rPr>
          <w:delText xml:space="preserve">being </w:delText>
        </w:r>
        <w:commentRangeStart w:id="595"/>
        <w:r w:rsidRPr="006F7E2A" w:rsidDel="005000D0">
          <w:rPr>
            <w:rFonts w:ascii="Times New Roman" w:eastAsia="Times New Roman" w:hAnsi="Times New Roman" w:cs="Times New Roman"/>
            <w:sz w:val="24"/>
            <w:szCs w:val="24"/>
          </w:rPr>
          <w:delText xml:space="preserve">lost due to </w:delText>
        </w:r>
      </w:del>
      <w:r w:rsidRPr="006F7E2A">
        <w:rPr>
          <w:rFonts w:ascii="Times New Roman" w:eastAsia="Times New Roman" w:hAnsi="Times New Roman" w:cs="Times New Roman"/>
          <w:sz w:val="24"/>
          <w:szCs w:val="24"/>
        </w:rPr>
        <w:t>no</w:t>
      </w:r>
      <w:ins w:id="596" w:author="Montecino, Diego" w:date="2025-04-16T18:25:00Z" w16du:dateUtc="2025-04-16T22:25:00Z">
        <w:r w:rsidR="002A54BD">
          <w:rPr>
            <w:rFonts w:ascii="Times New Roman" w:eastAsia="Times New Roman" w:hAnsi="Times New Roman" w:cs="Times New Roman"/>
            <w:sz w:val="24"/>
            <w:szCs w:val="24"/>
          </w:rPr>
          <w:t>t</w:t>
        </w:r>
      </w:ins>
      <w:del w:id="597" w:author="Montecino, Diego" w:date="2025-04-16T18:25:00Z" w16du:dateUtc="2025-04-16T22:25:00Z">
        <w:r w:rsidRPr="006F7E2A" w:rsidDel="002A54BD">
          <w:rPr>
            <w:rFonts w:ascii="Times New Roman" w:eastAsia="Times New Roman" w:hAnsi="Times New Roman" w:cs="Times New Roman"/>
            <w:sz w:val="24"/>
            <w:szCs w:val="24"/>
          </w:rPr>
          <w:delText>n</w:delText>
        </w:r>
      </w:del>
      <w:ins w:id="598" w:author="Montecino, Diego" w:date="2025-04-16T18:25:00Z" w16du:dateUtc="2025-04-16T22:25:00Z">
        <w:r w:rsidR="002A54BD">
          <w:rPr>
            <w:rFonts w:ascii="Times New Roman" w:eastAsia="Times New Roman" w:hAnsi="Times New Roman" w:cs="Times New Roman"/>
            <w:sz w:val="24"/>
            <w:szCs w:val="24"/>
          </w:rPr>
          <w:t xml:space="preserve"> </w:t>
        </w:r>
      </w:ins>
      <w:del w:id="599" w:author="Montecino, Diego" w:date="2025-04-16T18:25:00Z" w16du:dateUtc="2025-04-16T22:25:00Z">
        <w:r w:rsidRPr="006F7E2A" w:rsidDel="002A54BD">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collect</w:t>
      </w:r>
      <w:ins w:id="600" w:author="Montecino, Diego" w:date="2025-04-16T18:25:00Z" w16du:dateUtc="2025-04-16T22:25:00Z">
        <w:r w:rsidR="002A54BD">
          <w:rPr>
            <w:rFonts w:ascii="Times New Roman" w:eastAsia="Times New Roman" w:hAnsi="Times New Roman" w:cs="Times New Roman"/>
            <w:sz w:val="24"/>
            <w:szCs w:val="24"/>
          </w:rPr>
          <w:t>ed</w:t>
        </w:r>
      </w:ins>
      <w:del w:id="601" w:author="Montecino, Diego" w:date="2025-04-16T18:25:00Z" w16du:dateUtc="2025-04-16T22:25:00Z">
        <w:r w:rsidRPr="006F7E2A" w:rsidDel="002A54BD">
          <w:rPr>
            <w:rFonts w:ascii="Times New Roman" w:eastAsia="Times New Roman" w:hAnsi="Times New Roman" w:cs="Times New Roman"/>
            <w:sz w:val="24"/>
            <w:szCs w:val="24"/>
          </w:rPr>
          <w:delText>ion</w:delText>
        </w:r>
      </w:del>
      <w:ins w:id="602" w:author="Montecino, Diego" w:date="2025-04-16T18:25:00Z" w16du:dateUtc="2025-04-16T22:25:00Z">
        <w:r w:rsidR="002A54BD">
          <w:rPr>
            <w:rFonts w:ascii="Times New Roman" w:eastAsia="Times New Roman" w:hAnsi="Times New Roman" w:cs="Times New Roman"/>
            <w:sz w:val="24"/>
            <w:szCs w:val="24"/>
          </w:rPr>
          <w:t xml:space="preserve"> </w:t>
        </w:r>
      </w:ins>
      <w:del w:id="603" w:author="Montecino, Diego" w:date="2025-04-16T18:25:00Z" w16du:dateUtc="2025-04-16T22:25:00Z">
        <w:r w:rsidRPr="006F7E2A" w:rsidDel="002A54BD">
          <w:rPr>
            <w:rFonts w:ascii="Times New Roman" w:eastAsia="Times New Roman" w:hAnsi="Times New Roman" w:cs="Times New Roman"/>
            <w:sz w:val="24"/>
            <w:szCs w:val="24"/>
          </w:rPr>
          <w:delText xml:space="preserve"> </w:delText>
        </w:r>
      </w:del>
      <w:commentRangeEnd w:id="595"/>
      <w:r w:rsidR="003F60B6">
        <w:rPr>
          <w:rStyle w:val="CommentReference"/>
        </w:rPr>
        <w:commentReference w:id="595"/>
      </w:r>
      <w:r w:rsidRPr="006F7E2A">
        <w:rPr>
          <w:rFonts w:ascii="Times New Roman" w:eastAsia="Times New Roman" w:hAnsi="Times New Roman" w:cs="Times New Roman"/>
          <w:sz w:val="24"/>
          <w:szCs w:val="24"/>
        </w:rPr>
        <w:t xml:space="preserve">or </w:t>
      </w:r>
      <w:ins w:id="604" w:author="Montecino, Diego" w:date="2025-04-16T18:25:00Z" w16du:dateUtc="2025-04-16T22:25:00Z">
        <w:r w:rsidR="005000D0">
          <w:rPr>
            <w:rFonts w:ascii="Times New Roman" w:eastAsia="Times New Roman" w:hAnsi="Times New Roman" w:cs="Times New Roman"/>
            <w:sz w:val="24"/>
            <w:szCs w:val="24"/>
          </w:rPr>
          <w:t xml:space="preserve">lost due </w:t>
        </w:r>
        <w:r w:rsidR="002A54BD">
          <w:rPr>
            <w:rFonts w:ascii="Times New Roman" w:eastAsia="Times New Roman" w:hAnsi="Times New Roman" w:cs="Times New Roman"/>
            <w:sz w:val="24"/>
            <w:szCs w:val="24"/>
          </w:rPr>
          <w:t xml:space="preserve">to </w:t>
        </w:r>
      </w:ins>
      <w:r w:rsidRPr="006F7E2A">
        <w:rPr>
          <w:rFonts w:ascii="Times New Roman" w:eastAsia="Times New Roman" w:hAnsi="Times New Roman" w:cs="Times New Roman"/>
          <w:sz w:val="24"/>
          <w:szCs w:val="24"/>
        </w:rPr>
        <w:t xml:space="preserve">inadequate management. Even when WH data are collected and properly managed, the usefulness for surveillance is likely limited by the diversity of methods employed to record them. By the time of the survey, an initiative to foster the harmonized recording of WH data in PAs </w:t>
      </w:r>
      <w:r w:rsidRPr="006F7E2A">
        <w:rPr>
          <w:rFonts w:ascii="Times New Roman" w:eastAsia="Times New Roman" w:hAnsi="Times New Roman" w:cs="Times New Roman"/>
          <w:color w:val="000000"/>
          <w:sz w:val="24"/>
          <w:szCs w:val="24"/>
        </w:rPr>
        <w:t>(Montecino-Latorre et al. 2024</w:t>
      </w:r>
      <w:ins w:id="605" w:author="EM" w:date="2025-04-16T09:08:00Z">
        <w:r w:rsidR="006F7E2A" w:rsidRPr="006F7E2A">
          <w:rPr>
            <w:rFonts w:ascii="Times New Roman" w:eastAsia="Times New Roman" w:hAnsi="Times New Roman" w:cs="Times New Roman"/>
            <w:color w:val="000000"/>
            <w:sz w:val="24"/>
            <w:szCs w:val="24"/>
          </w:rPr>
          <w:t xml:space="preserve"> [preprint]</w:t>
        </w:r>
      </w:ins>
      <w:r w:rsidRPr="006F7E2A">
        <w:rPr>
          <w:rFonts w:ascii="Times New Roman" w:eastAsia="Times New Roman" w:hAnsi="Times New Roman" w:cs="Times New Roman"/>
          <w:color w:val="000000"/>
          <w:sz w:val="24"/>
          <w:szCs w:val="24"/>
        </w:rPr>
        <w:t>)</w:t>
      </w:r>
      <w:r w:rsidRPr="006F7E2A">
        <w:rPr>
          <w:rFonts w:ascii="Times New Roman" w:eastAsia="Times New Roman" w:hAnsi="Times New Roman" w:cs="Times New Roman"/>
          <w:sz w:val="24"/>
          <w:szCs w:val="24"/>
        </w:rPr>
        <w:t xml:space="preserve"> had been implemented in a couple of sites </w:t>
      </w:r>
      <w:ins w:id="606" w:author="Montecino, Diego" w:date="2025-04-16T18:26:00Z" w16du:dateUtc="2025-04-16T22:26:00Z">
        <w:r w:rsidR="00F0514C">
          <w:rPr>
            <w:rFonts w:ascii="Times New Roman" w:eastAsia="Times New Roman" w:hAnsi="Times New Roman" w:cs="Times New Roman"/>
            <w:sz w:val="24"/>
            <w:szCs w:val="24"/>
          </w:rPr>
          <w:t xml:space="preserve">only </w:t>
        </w:r>
      </w:ins>
      <w:r w:rsidRPr="006F7E2A">
        <w:rPr>
          <w:rFonts w:ascii="Times New Roman" w:eastAsia="Times New Roman" w:hAnsi="Times New Roman" w:cs="Times New Roman"/>
          <w:sz w:val="24"/>
          <w:szCs w:val="24"/>
        </w:rPr>
        <w:t xml:space="preserve">in a single country, </w:t>
      </w:r>
      <w:ins w:id="607" w:author="EM" w:date="2025-04-16T15:30:00Z">
        <w:del w:id="608" w:author="Montecino, Diego" w:date="2025-04-16T18:27:00Z" w16du:dateUtc="2025-04-16T22:27:00Z">
          <w:r w:rsidR="003F60B6" w:rsidDel="006D0FC5">
            <w:rPr>
              <w:rFonts w:ascii="Times New Roman" w:eastAsia="Times New Roman" w:hAnsi="Times New Roman" w:cs="Times New Roman"/>
              <w:sz w:val="24"/>
              <w:szCs w:val="24"/>
            </w:rPr>
            <w:delText xml:space="preserve">but </w:delText>
          </w:r>
          <w:commentRangeStart w:id="609"/>
          <w:r w:rsidR="003F60B6" w:rsidDel="006D0FC5">
            <w:rPr>
              <w:rFonts w:ascii="Times New Roman" w:eastAsia="Times New Roman" w:hAnsi="Times New Roman" w:cs="Times New Roman"/>
              <w:sz w:val="24"/>
              <w:szCs w:val="24"/>
            </w:rPr>
            <w:delText>this</w:delText>
          </w:r>
          <w:commentRangeEnd w:id="609"/>
          <w:r w:rsidR="003F60B6" w:rsidDel="006D0FC5">
            <w:rPr>
              <w:rStyle w:val="CommentReference"/>
            </w:rPr>
            <w:commentReference w:id="609"/>
          </w:r>
          <w:r w:rsidR="003F60B6" w:rsidDel="006D0FC5">
            <w:rPr>
              <w:rFonts w:ascii="Times New Roman" w:eastAsia="Times New Roman" w:hAnsi="Times New Roman" w:cs="Times New Roman"/>
              <w:sz w:val="24"/>
              <w:szCs w:val="24"/>
            </w:rPr>
            <w:delText xml:space="preserve"> harmonization</w:delText>
          </w:r>
        </w:del>
      </w:ins>
      <w:ins w:id="610" w:author="Montecino, Diego" w:date="2025-04-16T18:27:00Z" w16du:dateUtc="2025-04-16T22:27:00Z">
        <w:r w:rsidR="006D0FC5">
          <w:rPr>
            <w:rFonts w:ascii="Times New Roman" w:eastAsia="Times New Roman" w:hAnsi="Times New Roman" w:cs="Times New Roman"/>
            <w:sz w:val="24"/>
            <w:szCs w:val="24"/>
          </w:rPr>
          <w:t>and it</w:t>
        </w:r>
      </w:ins>
      <w:ins w:id="611" w:author="EM" w:date="2025-04-16T15:30:00Z">
        <w:r w:rsidR="003F60B6">
          <w:rPr>
            <w:rFonts w:ascii="Times New Roman" w:eastAsia="Times New Roman" w:hAnsi="Times New Roman" w:cs="Times New Roman"/>
            <w:sz w:val="24"/>
            <w:szCs w:val="24"/>
          </w:rPr>
          <w:t xml:space="preserve"> did </w:t>
        </w:r>
      </w:ins>
      <w:r w:rsidRPr="006F7E2A">
        <w:rPr>
          <w:rFonts w:ascii="Times New Roman" w:eastAsia="Times New Roman" w:hAnsi="Times New Roman" w:cs="Times New Roman"/>
          <w:sz w:val="24"/>
          <w:szCs w:val="24"/>
        </w:rPr>
        <w:t xml:space="preserve">not </w:t>
      </w:r>
      <w:del w:id="612" w:author="EM" w:date="2025-04-16T15:30:00Z">
        <w:r w:rsidRPr="006F7E2A" w:rsidDel="003F60B6">
          <w:rPr>
            <w:rFonts w:ascii="Times New Roman" w:eastAsia="Times New Roman" w:hAnsi="Times New Roman" w:cs="Times New Roman"/>
            <w:sz w:val="24"/>
            <w:szCs w:val="24"/>
          </w:rPr>
          <w:delText xml:space="preserve">impacting </w:delText>
        </w:r>
      </w:del>
      <w:ins w:id="613" w:author="EM" w:date="2025-04-16T15:30:00Z">
        <w:r w:rsidR="003F60B6">
          <w:rPr>
            <w:rFonts w:ascii="Times New Roman" w:eastAsia="Times New Roman" w:hAnsi="Times New Roman" w:cs="Times New Roman"/>
            <w:sz w:val="24"/>
            <w:szCs w:val="24"/>
          </w:rPr>
          <w:t xml:space="preserve">affect </w:t>
        </w:r>
      </w:ins>
      <w:ins w:id="614" w:author="Montecino, Diego" w:date="2025-04-16T18:26:00Z" w16du:dateUtc="2025-04-16T22:26:00Z">
        <w:r w:rsidR="00D27774">
          <w:rPr>
            <w:rFonts w:ascii="Times New Roman" w:eastAsia="Times New Roman" w:hAnsi="Times New Roman" w:cs="Times New Roman"/>
            <w:sz w:val="24"/>
            <w:szCs w:val="24"/>
          </w:rPr>
          <w:t xml:space="preserve">overall </w:t>
        </w:r>
      </w:ins>
      <w:del w:id="615" w:author="EM" w:date="2025-04-16T15:30:00Z">
        <w:r w:rsidRPr="006F7E2A" w:rsidDel="003F60B6">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results</w:t>
      </w:r>
      <w:ins w:id="616" w:author="Montecino, Diego" w:date="2025-04-16T18:27:00Z" w16du:dateUtc="2025-04-16T22:27:00Z">
        <w:r w:rsidR="00BC05A7">
          <w:rPr>
            <w:rFonts w:ascii="Times New Roman" w:eastAsia="Times New Roman" w:hAnsi="Times New Roman" w:cs="Times New Roman"/>
            <w:sz w:val="24"/>
            <w:szCs w:val="24"/>
          </w:rPr>
          <w:t xml:space="preserve"> </w:t>
        </w:r>
        <w:r w:rsidR="006D0FC5">
          <w:rPr>
            <w:rFonts w:ascii="Times New Roman" w:eastAsia="Times New Roman" w:hAnsi="Times New Roman" w:cs="Times New Roman"/>
            <w:sz w:val="24"/>
            <w:szCs w:val="24"/>
          </w:rPr>
          <w:t>involving</w:t>
        </w:r>
        <w:r w:rsidR="00BC05A7">
          <w:rPr>
            <w:rFonts w:ascii="Times New Roman" w:eastAsia="Times New Roman" w:hAnsi="Times New Roman" w:cs="Times New Roman"/>
            <w:sz w:val="24"/>
            <w:szCs w:val="24"/>
          </w:rPr>
          <w:t xml:space="preserve"> multiple PAs and countries</w:t>
        </w:r>
      </w:ins>
      <w:r w:rsidRPr="006F7E2A">
        <w:rPr>
          <w:rFonts w:ascii="Times New Roman" w:eastAsia="Times New Roman" w:hAnsi="Times New Roman" w:cs="Times New Roman"/>
          <w:sz w:val="24"/>
          <w:szCs w:val="24"/>
        </w:rPr>
        <w:t>.</w:t>
      </w:r>
    </w:p>
    <w:p w14:paraId="338A197E" w14:textId="1EAEC9B4" w:rsidR="002959BB" w:rsidRPr="006F7E2A" w:rsidRDefault="003F60B6" w:rsidP="006F7E2A">
      <w:pPr>
        <w:spacing w:before="180" w:after="180" w:line="480" w:lineRule="auto"/>
        <w:rPr>
          <w:rFonts w:ascii="Times New Roman" w:eastAsia="Times New Roman" w:hAnsi="Times New Roman" w:cs="Times New Roman"/>
          <w:sz w:val="24"/>
          <w:szCs w:val="24"/>
        </w:rPr>
      </w:pPr>
      <w:ins w:id="617" w:author="EM" w:date="2025-04-16T15:31:00Z">
        <w:r>
          <w:rPr>
            <w:rFonts w:ascii="Times New Roman" w:eastAsia="Times New Roman" w:hAnsi="Times New Roman" w:cs="Times New Roman"/>
            <w:sz w:val="24"/>
            <w:szCs w:val="24"/>
          </w:rPr>
          <w:t xml:space="preserve">The </w:t>
        </w:r>
      </w:ins>
      <w:r w:rsidR="00F652FF" w:rsidRPr="006F7E2A">
        <w:rPr>
          <w:rFonts w:ascii="Times New Roman" w:eastAsia="Times New Roman" w:hAnsi="Times New Roman" w:cs="Times New Roman"/>
          <w:sz w:val="24"/>
          <w:szCs w:val="24"/>
        </w:rPr>
        <w:t xml:space="preserve">PADMs largely considered WH </w:t>
      </w:r>
      <w:del w:id="618" w:author="EM" w:date="2025-04-16T15:31:00Z">
        <w:r w:rsidR="00F652FF" w:rsidRPr="006F7E2A" w:rsidDel="003F60B6">
          <w:rPr>
            <w:rFonts w:ascii="Times New Roman" w:eastAsia="Times New Roman" w:hAnsi="Times New Roman" w:cs="Times New Roman"/>
            <w:sz w:val="24"/>
            <w:szCs w:val="24"/>
          </w:rPr>
          <w:delText xml:space="preserve">as </w:delText>
        </w:r>
      </w:del>
      <w:r w:rsidR="00F652FF" w:rsidRPr="006F7E2A">
        <w:rPr>
          <w:rFonts w:ascii="Times New Roman" w:eastAsia="Times New Roman" w:hAnsi="Times New Roman" w:cs="Times New Roman"/>
          <w:sz w:val="24"/>
          <w:szCs w:val="24"/>
        </w:rPr>
        <w:t xml:space="preserve">relevant to </w:t>
      </w:r>
      <w:del w:id="619" w:author="EM" w:date="2025-04-16T15:31:00Z">
        <w:r w:rsidR="00F652FF" w:rsidRPr="006F7E2A" w:rsidDel="003F60B6">
          <w:rPr>
            <w:rFonts w:ascii="Times New Roman" w:eastAsia="Times New Roman" w:hAnsi="Times New Roman" w:cs="Times New Roman"/>
            <w:sz w:val="24"/>
            <w:szCs w:val="24"/>
          </w:rPr>
          <w:delText xml:space="preserve">the </w:delText>
        </w:r>
      </w:del>
      <w:r w:rsidR="00F652FF" w:rsidRPr="006F7E2A">
        <w:rPr>
          <w:rFonts w:ascii="Times New Roman" w:eastAsia="Times New Roman" w:hAnsi="Times New Roman" w:cs="Times New Roman"/>
          <w:sz w:val="24"/>
          <w:szCs w:val="24"/>
        </w:rPr>
        <w:t xml:space="preserve">conservation goals of PAs. However, several local PADMs expressed neutral views on the potential impact of wildlife pathogens on human and livestock health. Local PADMs </w:t>
      </w:r>
      <w:del w:id="620" w:author="EM" w:date="2025-04-16T15:32:00Z">
        <w:r w:rsidR="00F652FF" w:rsidRPr="006F7E2A" w:rsidDel="003F60B6">
          <w:rPr>
            <w:rFonts w:ascii="Times New Roman" w:eastAsia="Times New Roman" w:hAnsi="Times New Roman" w:cs="Times New Roman"/>
            <w:sz w:val="24"/>
            <w:szCs w:val="24"/>
          </w:rPr>
          <w:delText xml:space="preserve">represent </w:delText>
        </w:r>
      </w:del>
      <w:ins w:id="621" w:author="Montecino, Diego" w:date="2025-04-16T18:28:00Z" w16du:dateUtc="2025-04-16T22:28:00Z">
        <w:r w:rsidR="00216B0F">
          <w:rPr>
            <w:rFonts w:ascii="Times New Roman" w:eastAsia="Times New Roman" w:hAnsi="Times New Roman" w:cs="Times New Roman"/>
            <w:sz w:val="24"/>
            <w:szCs w:val="24"/>
          </w:rPr>
          <w:t xml:space="preserve">and </w:t>
        </w:r>
      </w:ins>
      <w:ins w:id="622" w:author="EM" w:date="2025-04-16T15:32:00Z">
        <w:del w:id="623" w:author="Montecino, Diego" w:date="2025-04-16T18:28:00Z" w16du:dateUtc="2025-04-16T22:28:00Z">
          <w:r w:rsidDel="00216B0F">
            <w:rPr>
              <w:rFonts w:ascii="Times New Roman" w:eastAsia="Times New Roman" w:hAnsi="Times New Roman" w:cs="Times New Roman"/>
              <w:sz w:val="24"/>
              <w:szCs w:val="24"/>
            </w:rPr>
            <w:delText>are (?)</w:delText>
          </w:r>
          <w:r w:rsidRPr="006F7E2A" w:rsidDel="00216B0F">
            <w:rPr>
              <w:rFonts w:ascii="Times New Roman" w:eastAsia="Times New Roman" w:hAnsi="Times New Roman" w:cs="Times New Roman"/>
              <w:sz w:val="24"/>
              <w:szCs w:val="24"/>
            </w:rPr>
            <w:delText xml:space="preserve"> </w:delText>
          </w:r>
        </w:del>
      </w:ins>
      <w:r w:rsidR="00F652FF" w:rsidRPr="006F7E2A">
        <w:rPr>
          <w:rFonts w:ascii="Times New Roman" w:eastAsia="Times New Roman" w:hAnsi="Times New Roman" w:cs="Times New Roman"/>
          <w:sz w:val="24"/>
          <w:szCs w:val="24"/>
        </w:rPr>
        <w:t>field staff</w:t>
      </w:r>
      <w:ins w:id="624" w:author="Montecino, Diego" w:date="2025-04-16T18:28:00Z" w16du:dateUtc="2025-04-16T22:28:00Z">
        <w:r w:rsidR="00216B0F">
          <w:rPr>
            <w:rFonts w:ascii="Times New Roman" w:eastAsia="Times New Roman" w:hAnsi="Times New Roman" w:cs="Times New Roman"/>
            <w:sz w:val="24"/>
            <w:szCs w:val="24"/>
          </w:rPr>
          <w:t xml:space="preserve"> </w:t>
        </w:r>
      </w:ins>
      <w:ins w:id="625" w:author="EM" w:date="2025-04-16T15:32:00Z">
        <w:del w:id="626" w:author="Montecino, Diego" w:date="2025-04-16T18:28:00Z" w16du:dateUtc="2025-04-16T22:28:00Z">
          <w:r w:rsidDel="00216B0F">
            <w:rPr>
              <w:rFonts w:ascii="Times New Roman" w:eastAsia="Times New Roman" w:hAnsi="Times New Roman" w:cs="Times New Roman"/>
              <w:sz w:val="24"/>
              <w:szCs w:val="24"/>
            </w:rPr>
            <w:delText>,</w:delText>
          </w:r>
        </w:del>
      </w:ins>
      <w:del w:id="627" w:author="Montecino, Diego" w:date="2025-04-16T18:28:00Z" w16du:dateUtc="2025-04-16T22:28:00Z">
        <w:r w:rsidR="00F652FF" w:rsidRPr="006F7E2A" w:rsidDel="00216B0F">
          <w:rPr>
            <w:rFonts w:ascii="Times New Roman" w:eastAsia="Times New Roman" w:hAnsi="Times New Roman" w:cs="Times New Roman"/>
            <w:sz w:val="24"/>
            <w:szCs w:val="24"/>
          </w:rPr>
          <w:delText xml:space="preserve"> and they</w:delText>
        </w:r>
      </w:del>
      <w:r w:rsidR="00F652FF" w:rsidRPr="006F7E2A">
        <w:rPr>
          <w:rFonts w:ascii="Times New Roman" w:eastAsia="Times New Roman" w:hAnsi="Times New Roman" w:cs="Times New Roman"/>
          <w:sz w:val="24"/>
          <w:szCs w:val="24"/>
        </w:rPr>
        <w:t xml:space="preserve"> </w:t>
      </w:r>
      <w:ins w:id="628" w:author="EM" w:date="2025-04-16T15:32:00Z">
        <w:r>
          <w:rPr>
            <w:rFonts w:ascii="Times New Roman" w:eastAsia="Times New Roman" w:hAnsi="Times New Roman" w:cs="Times New Roman"/>
            <w:sz w:val="24"/>
            <w:szCs w:val="24"/>
          </w:rPr>
          <w:t xml:space="preserve">could be exposed </w:t>
        </w:r>
      </w:ins>
      <w:del w:id="629" w:author="EM" w:date="2025-04-16T15:32:00Z">
        <w:r w:rsidR="00F652FF" w:rsidRPr="006F7E2A" w:rsidDel="003F60B6">
          <w:rPr>
            <w:rFonts w:ascii="Times New Roman" w:eastAsia="Times New Roman" w:hAnsi="Times New Roman" w:cs="Times New Roman"/>
            <w:sz w:val="24"/>
            <w:szCs w:val="24"/>
          </w:rPr>
          <w:delText xml:space="preserve">might have a risk of exposure </w:delText>
        </w:r>
      </w:del>
      <w:r w:rsidR="00F652FF" w:rsidRPr="006F7E2A">
        <w:rPr>
          <w:rFonts w:ascii="Times New Roman" w:eastAsia="Times New Roman" w:hAnsi="Times New Roman" w:cs="Times New Roman"/>
          <w:sz w:val="24"/>
          <w:szCs w:val="24"/>
        </w:rPr>
        <w:t xml:space="preserve">to zoonotic pathogens </w:t>
      </w:r>
      <w:r w:rsidR="00F652FF" w:rsidRPr="006F7E2A">
        <w:rPr>
          <w:rFonts w:ascii="Times New Roman" w:eastAsia="Times New Roman" w:hAnsi="Times New Roman" w:cs="Times New Roman"/>
          <w:color w:val="000000"/>
          <w:sz w:val="24"/>
          <w:szCs w:val="24"/>
        </w:rPr>
        <w:t>(Adjemian et al. 2012)</w:t>
      </w:r>
      <w:r w:rsidR="00F652FF" w:rsidRPr="006F7E2A">
        <w:rPr>
          <w:rFonts w:ascii="Times New Roman" w:eastAsia="Times New Roman" w:hAnsi="Times New Roman" w:cs="Times New Roman"/>
          <w:sz w:val="24"/>
          <w:szCs w:val="24"/>
        </w:rPr>
        <w:t>. It is essential to provide rangers with training in biosecurity measures to mitigate these risks.</w:t>
      </w:r>
    </w:p>
    <w:p w14:paraId="5400C346" w14:textId="49825A82"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Most PADMs confirmed that </w:t>
      </w:r>
      <w:del w:id="630" w:author="EM" w:date="2025-04-16T15:32:00Z">
        <w:r w:rsidRPr="006F7E2A" w:rsidDel="003F60B6">
          <w:rPr>
            <w:rFonts w:ascii="Times New Roman" w:eastAsia="Times New Roman" w:hAnsi="Times New Roman" w:cs="Times New Roman"/>
            <w:sz w:val="24"/>
            <w:szCs w:val="24"/>
          </w:rPr>
          <w:delText>non-</w:delText>
        </w:r>
      </w:del>
      <w:ins w:id="631" w:author="EM" w:date="2025-04-16T15:32:00Z">
        <w:r w:rsidR="003F60B6">
          <w:rPr>
            <w:rFonts w:ascii="Times New Roman" w:eastAsia="Times New Roman" w:hAnsi="Times New Roman" w:cs="Times New Roman"/>
            <w:sz w:val="24"/>
            <w:szCs w:val="24"/>
          </w:rPr>
          <w:t>un</w:t>
        </w:r>
      </w:ins>
      <w:r w:rsidRPr="006F7E2A">
        <w:rPr>
          <w:rFonts w:ascii="Times New Roman" w:eastAsia="Times New Roman" w:hAnsi="Times New Roman" w:cs="Times New Roman"/>
          <w:sz w:val="24"/>
          <w:szCs w:val="24"/>
        </w:rPr>
        <w:t xml:space="preserve">healthy wildlife were encountered. However, the percentage of local PADMs who agreed or strongly agreed that WH is relevant for the conservation goals of PAs was higher than the percentage of those reporting the recording of </w:t>
      </w:r>
      <w:ins w:id="632" w:author="Montecino, Diego" w:date="2025-04-16T18:29:00Z" w16du:dateUtc="2025-04-16T22:29:00Z">
        <w:r w:rsidR="00A127AB">
          <w:rPr>
            <w:rFonts w:ascii="Times New Roman" w:eastAsia="Times New Roman" w:hAnsi="Times New Roman" w:cs="Times New Roman"/>
            <w:sz w:val="24"/>
            <w:szCs w:val="24"/>
          </w:rPr>
          <w:t>un</w:t>
        </w:r>
      </w:ins>
      <w:del w:id="633" w:author="Montecino, Diego" w:date="2025-04-16T18:29:00Z" w16du:dateUtc="2025-04-16T22:29:00Z">
        <w:r w:rsidRPr="006F7E2A" w:rsidDel="00A127AB">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In </w:t>
      </w:r>
      <w:r w:rsidRPr="006F7E2A">
        <w:rPr>
          <w:rFonts w:ascii="Times New Roman" w:eastAsia="Times New Roman" w:hAnsi="Times New Roman" w:cs="Times New Roman"/>
          <w:sz w:val="24"/>
          <w:szCs w:val="24"/>
        </w:rPr>
        <w:lastRenderedPageBreak/>
        <w:t xml:space="preserve">other words, the perceived importance of WH did not translate into reporting. This contradiction was also observed in the responses specifically reporting the encounter of </w:t>
      </w:r>
      <w:ins w:id="634" w:author="Montecino, Diego" w:date="2025-04-16T18:29:00Z" w16du:dateUtc="2025-04-16T22:29:00Z">
        <w:r w:rsidR="00433B9E">
          <w:rPr>
            <w:rFonts w:ascii="Times New Roman" w:eastAsia="Times New Roman" w:hAnsi="Times New Roman" w:cs="Times New Roman"/>
            <w:sz w:val="24"/>
            <w:szCs w:val="24"/>
          </w:rPr>
          <w:t>un</w:t>
        </w:r>
      </w:ins>
      <w:del w:id="635" w:author="Montecino, Diego" w:date="2025-04-16T18:29:00Z" w16du:dateUtc="2025-04-16T22:29:00Z">
        <w:r w:rsidRPr="006F7E2A" w:rsidDel="00433B9E">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animals but not their documentation. Th</w:t>
      </w:r>
      <w:ins w:id="636" w:author="EM" w:date="2025-04-16T15:33:00Z">
        <w:r w:rsidR="003F60B6">
          <w:rPr>
            <w:rFonts w:ascii="Times New Roman" w:eastAsia="Times New Roman" w:hAnsi="Times New Roman" w:cs="Times New Roman"/>
            <w:sz w:val="24"/>
            <w:szCs w:val="24"/>
          </w:rPr>
          <w:t>is</w:t>
        </w:r>
      </w:ins>
      <w:del w:id="637" w:author="EM" w:date="2025-04-16T15:33:00Z">
        <w:r w:rsidRPr="006F7E2A" w:rsidDel="003F60B6">
          <w:rPr>
            <w:rFonts w:ascii="Times New Roman" w:eastAsia="Times New Roman" w:hAnsi="Times New Roman" w:cs="Times New Roman"/>
            <w:sz w:val="24"/>
            <w:szCs w:val="24"/>
          </w:rPr>
          <w:delText>e</w:delText>
        </w:r>
      </w:del>
      <w:r w:rsidRPr="006F7E2A">
        <w:rPr>
          <w:rFonts w:ascii="Times New Roman" w:eastAsia="Times New Roman" w:hAnsi="Times New Roman" w:cs="Times New Roman"/>
          <w:sz w:val="24"/>
          <w:szCs w:val="24"/>
        </w:rPr>
        <w:t xml:space="preserve"> discrepancy could be explained by recent global pathogen-driven crises</w:t>
      </w:r>
      <w:ins w:id="638" w:author="EM" w:date="2025-04-16T15:33: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such as SARS-CoV-2 and H5N1 </w:t>
      </w:r>
      <w:r w:rsidR="003F60B6" w:rsidRPr="006F7E2A">
        <w:rPr>
          <w:rFonts w:ascii="Times New Roman" w:eastAsia="Times New Roman" w:hAnsi="Times New Roman" w:cs="Times New Roman"/>
          <w:sz w:val="24"/>
          <w:szCs w:val="24"/>
        </w:rPr>
        <w:t xml:space="preserve">highly pathogenic avian influenza virus </w:t>
      </w:r>
      <w:r w:rsidRPr="006F7E2A">
        <w:rPr>
          <w:rFonts w:ascii="Times New Roman" w:eastAsia="Times New Roman" w:hAnsi="Times New Roman" w:cs="Times New Roman"/>
          <w:sz w:val="24"/>
          <w:szCs w:val="24"/>
        </w:rPr>
        <w:t>(Nicola et al. 2020; Leguia et al, 2023)</w:t>
      </w:r>
      <w:ins w:id="639" w:author="EM" w:date="2025-04-16T15:34: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ins w:id="640" w:author="EM" w:date="2025-04-16T15:34:00Z">
        <w:r w:rsidR="003F60B6">
          <w:rPr>
            <w:rFonts w:ascii="Times New Roman" w:eastAsia="Times New Roman" w:hAnsi="Times New Roman" w:cs="Times New Roman"/>
            <w:sz w:val="24"/>
            <w:szCs w:val="24"/>
          </w:rPr>
          <w:t xml:space="preserve">It might also be </w:t>
        </w:r>
      </w:ins>
      <w:del w:id="641" w:author="EM" w:date="2025-04-16T15:35:00Z">
        <w:r w:rsidRPr="006F7E2A" w:rsidDel="003F60B6">
          <w:rPr>
            <w:rFonts w:ascii="Times New Roman" w:eastAsia="Times New Roman" w:hAnsi="Times New Roman" w:cs="Times New Roman"/>
            <w:sz w:val="24"/>
            <w:szCs w:val="24"/>
          </w:rPr>
          <w:delText xml:space="preserve">or </w:delText>
        </w:r>
      </w:del>
      <w:ins w:id="642" w:author="EM" w:date="2025-04-16T15:35:00Z">
        <w:r w:rsidR="003F60B6">
          <w:rPr>
            <w:rFonts w:ascii="Times New Roman" w:eastAsia="Times New Roman" w:hAnsi="Times New Roman" w:cs="Times New Roman"/>
            <w:sz w:val="24"/>
            <w:szCs w:val="24"/>
          </w:rPr>
          <w:t xml:space="preserve">explained </w:t>
        </w:r>
      </w:ins>
      <w:r w:rsidRPr="006F7E2A">
        <w:rPr>
          <w:rFonts w:ascii="Times New Roman" w:eastAsia="Times New Roman" w:hAnsi="Times New Roman" w:cs="Times New Roman"/>
          <w:sz w:val="24"/>
          <w:szCs w:val="24"/>
        </w:rPr>
        <w:t xml:space="preserve">by other morbidity or mortality events of different etiology that </w:t>
      </w:r>
      <w:del w:id="643" w:author="EM" w:date="2025-04-16T15:35:00Z">
        <w:r w:rsidRPr="006F7E2A" w:rsidDel="003F60B6">
          <w:rPr>
            <w:rFonts w:ascii="Times New Roman" w:eastAsia="Times New Roman" w:hAnsi="Times New Roman" w:cs="Times New Roman"/>
            <w:sz w:val="24"/>
            <w:szCs w:val="24"/>
          </w:rPr>
          <w:delText xml:space="preserve">might have sensitized </w:delText>
        </w:r>
      </w:del>
      <w:r w:rsidRPr="006F7E2A">
        <w:rPr>
          <w:rFonts w:ascii="Times New Roman" w:eastAsia="Times New Roman" w:hAnsi="Times New Roman" w:cs="Times New Roman"/>
          <w:sz w:val="24"/>
          <w:szCs w:val="24"/>
        </w:rPr>
        <w:t xml:space="preserve">our audience </w:t>
      </w:r>
      <w:ins w:id="644" w:author="EM" w:date="2025-04-16T15:35:00Z">
        <w:r w:rsidR="003F60B6">
          <w:rPr>
            <w:rFonts w:ascii="Times New Roman" w:eastAsia="Times New Roman" w:hAnsi="Times New Roman" w:cs="Times New Roman"/>
            <w:sz w:val="24"/>
            <w:szCs w:val="24"/>
          </w:rPr>
          <w:t xml:space="preserve">was sensitized to </w:t>
        </w:r>
      </w:ins>
      <w:del w:id="645" w:author="EM" w:date="2025-04-16T15:35:00Z">
        <w:r w:rsidRPr="006F7E2A" w:rsidDel="003F60B6">
          <w:rPr>
            <w:rFonts w:ascii="Times New Roman" w:eastAsia="Times New Roman" w:hAnsi="Times New Roman" w:cs="Times New Roman"/>
            <w:sz w:val="24"/>
            <w:szCs w:val="24"/>
          </w:rPr>
          <w:delText xml:space="preserve">by </w:delText>
        </w:r>
      </w:del>
      <w:ins w:id="646" w:author="EM" w:date="2025-04-16T15:35:00Z">
        <w:r w:rsidR="003F60B6">
          <w:rPr>
            <w:rFonts w:ascii="Times New Roman" w:eastAsia="Times New Roman" w:hAnsi="Times New Roman" w:cs="Times New Roman"/>
            <w:sz w:val="24"/>
            <w:szCs w:val="24"/>
          </w:rPr>
          <w:t xml:space="preserve">at </w:t>
        </w:r>
      </w:ins>
      <w:r w:rsidRPr="006F7E2A">
        <w:rPr>
          <w:rFonts w:ascii="Times New Roman" w:eastAsia="Times New Roman" w:hAnsi="Times New Roman" w:cs="Times New Roman"/>
          <w:sz w:val="24"/>
          <w:szCs w:val="24"/>
        </w:rPr>
        <w:t xml:space="preserve">the time </w:t>
      </w:r>
      <w:ins w:id="647" w:author="EM" w:date="2025-04-16T15:35:00Z">
        <w:r w:rsidR="003F60B6">
          <w:rPr>
            <w:rFonts w:ascii="Times New Roman" w:eastAsia="Times New Roman" w:hAnsi="Times New Roman" w:cs="Times New Roman"/>
            <w:sz w:val="24"/>
            <w:szCs w:val="24"/>
          </w:rPr>
          <w:t xml:space="preserve">of </w:t>
        </w:r>
      </w:ins>
      <w:r w:rsidRPr="006F7E2A">
        <w:rPr>
          <w:rFonts w:ascii="Times New Roman" w:eastAsia="Times New Roman" w:hAnsi="Times New Roman" w:cs="Times New Roman"/>
          <w:sz w:val="24"/>
          <w:szCs w:val="24"/>
        </w:rPr>
        <w:t xml:space="preserve">the survey </w:t>
      </w:r>
      <w:del w:id="648" w:author="EM" w:date="2025-04-16T15:35:00Z">
        <w:r w:rsidRPr="006F7E2A" w:rsidDel="003F60B6">
          <w:rPr>
            <w:rFonts w:ascii="Times New Roman" w:eastAsia="Times New Roman" w:hAnsi="Times New Roman" w:cs="Times New Roman"/>
            <w:sz w:val="24"/>
            <w:szCs w:val="24"/>
          </w:rPr>
          <w:delText xml:space="preserve">was distributed </w:delText>
        </w:r>
      </w:del>
      <w:r w:rsidRPr="006F7E2A">
        <w:rPr>
          <w:rFonts w:ascii="Times New Roman" w:eastAsia="Times New Roman" w:hAnsi="Times New Roman" w:cs="Times New Roman"/>
          <w:sz w:val="24"/>
          <w:szCs w:val="24"/>
        </w:rPr>
        <w:t xml:space="preserve">but before health-associated monitoring objectives could be planned and </w:t>
      </w:r>
      <w:del w:id="649" w:author="EM" w:date="2025-04-16T15:35:00Z">
        <w:r w:rsidRPr="006F7E2A" w:rsidDel="003F60B6">
          <w:rPr>
            <w:rFonts w:ascii="Times New Roman" w:eastAsia="Times New Roman" w:hAnsi="Times New Roman" w:cs="Times New Roman"/>
            <w:sz w:val="24"/>
            <w:szCs w:val="24"/>
          </w:rPr>
          <w:delText xml:space="preserve">rolled </w:delText>
        </w:r>
      </w:del>
      <w:ins w:id="650" w:author="EM" w:date="2025-04-16T15:36:00Z">
        <w:r w:rsidR="003F60B6">
          <w:rPr>
            <w:rFonts w:ascii="Times New Roman" w:eastAsia="Times New Roman" w:hAnsi="Times New Roman" w:cs="Times New Roman"/>
            <w:sz w:val="24"/>
            <w:szCs w:val="24"/>
          </w:rPr>
          <w:t>implemented</w:t>
        </w:r>
      </w:ins>
      <w:del w:id="651" w:author="EM" w:date="2025-04-16T15:36:00Z">
        <w:r w:rsidRPr="006F7E2A" w:rsidDel="003F60B6">
          <w:rPr>
            <w:rFonts w:ascii="Times New Roman" w:eastAsia="Times New Roman" w:hAnsi="Times New Roman" w:cs="Times New Roman"/>
            <w:sz w:val="24"/>
            <w:szCs w:val="24"/>
          </w:rPr>
          <w:delText>out</w:delText>
        </w:r>
      </w:del>
      <w:r w:rsidRPr="006F7E2A">
        <w:rPr>
          <w:rFonts w:ascii="Times New Roman" w:eastAsia="Times New Roman" w:hAnsi="Times New Roman" w:cs="Times New Roman"/>
          <w:sz w:val="24"/>
          <w:szCs w:val="24"/>
        </w:rPr>
        <w:t>. These findings could also suggest a lack of knowledge or resources to act on their understanding of the importance of WH for conservation goals.</w:t>
      </w:r>
    </w:p>
    <w:p w14:paraId="3C503FBA" w14:textId="0ECCA198" w:rsidR="002959BB" w:rsidRPr="006F7E2A" w:rsidRDefault="00F652FF" w:rsidP="006F7E2A">
      <w:pPr>
        <w:spacing w:before="180" w:after="180" w:line="480" w:lineRule="auto"/>
        <w:rPr>
          <w:rFonts w:ascii="Times New Roman" w:eastAsia="Times New Roman" w:hAnsi="Times New Roman" w:cs="Times New Roman"/>
          <w:sz w:val="24"/>
          <w:szCs w:val="24"/>
        </w:rPr>
      </w:pPr>
      <w:del w:id="652" w:author="EM" w:date="2025-04-16T15:36:00Z">
        <w:r w:rsidRPr="006F7E2A" w:rsidDel="003F60B6">
          <w:rPr>
            <w:rFonts w:ascii="Times New Roman" w:eastAsia="Times New Roman" w:hAnsi="Times New Roman" w:cs="Times New Roman"/>
            <w:sz w:val="24"/>
            <w:szCs w:val="24"/>
          </w:rPr>
          <w:delText xml:space="preserve">A larger proportion of </w:delText>
        </w:r>
      </w:del>
      <w:ins w:id="653" w:author="EM" w:date="2025-04-16T15:36:00Z">
        <w:r w:rsidR="003F60B6">
          <w:rPr>
            <w:rFonts w:ascii="Times New Roman" w:eastAsia="Times New Roman" w:hAnsi="Times New Roman" w:cs="Times New Roman"/>
            <w:sz w:val="24"/>
            <w:szCs w:val="24"/>
          </w:rPr>
          <w:t xml:space="preserve">More </w:t>
        </w:r>
      </w:ins>
      <w:r w:rsidRPr="006F7E2A">
        <w:rPr>
          <w:rFonts w:ascii="Times New Roman" w:eastAsia="Times New Roman" w:hAnsi="Times New Roman" w:cs="Times New Roman"/>
          <w:sz w:val="24"/>
          <w:szCs w:val="24"/>
        </w:rPr>
        <w:t xml:space="preserve">non-local respondents reported the documentation of non-healthy wildlife </w:t>
      </w:r>
      <w:del w:id="654" w:author="EM" w:date="2025-04-16T15:36:00Z">
        <w:r w:rsidRPr="006F7E2A" w:rsidDel="003F60B6">
          <w:rPr>
            <w:rFonts w:ascii="Times New Roman" w:eastAsia="Times New Roman" w:hAnsi="Times New Roman" w:cs="Times New Roman"/>
            <w:sz w:val="24"/>
            <w:szCs w:val="24"/>
          </w:rPr>
          <w:delText xml:space="preserve">compared to </w:delText>
        </w:r>
      </w:del>
      <w:ins w:id="655" w:author="EM" w:date="2025-04-16T15:36:00Z">
        <w:r w:rsidR="003F60B6">
          <w:rPr>
            <w:rFonts w:ascii="Times New Roman" w:eastAsia="Times New Roman" w:hAnsi="Times New Roman" w:cs="Times New Roman"/>
            <w:sz w:val="24"/>
            <w:szCs w:val="24"/>
          </w:rPr>
          <w:t xml:space="preserve">than </w:t>
        </w:r>
      </w:ins>
      <w:r w:rsidRPr="006F7E2A">
        <w:rPr>
          <w:rFonts w:ascii="Times New Roman" w:eastAsia="Times New Roman" w:hAnsi="Times New Roman" w:cs="Times New Roman"/>
          <w:sz w:val="24"/>
          <w:szCs w:val="24"/>
        </w:rPr>
        <w:t>local respondents. This difference could be explained by non-local and local responses coming from different PAs or it could represent differences between the expectations of managers in an administrative role (non-local PADMs) and field realities in PAs (local PADMs). For example, the mandate to record non-healthy animals may exist</w:t>
      </w:r>
      <w:ins w:id="656" w:author="EM" w:date="2025-04-16T15:36: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it is not pursued in practice because of limitations regarding WH training, the use of a recording tool, comprehension of the methodology to record these data, or willingness to record these data </w:t>
      </w:r>
      <w:r w:rsidRPr="006F7E2A">
        <w:rPr>
          <w:rFonts w:ascii="Times New Roman" w:eastAsia="Times New Roman" w:hAnsi="Times New Roman" w:cs="Times New Roman"/>
          <w:color w:val="000000"/>
          <w:sz w:val="24"/>
          <w:szCs w:val="24"/>
        </w:rPr>
        <w:t>(Wilfred et al. 2019; Kavhu &amp; Mpakairi 2021)</w:t>
      </w:r>
      <w:r w:rsidRPr="006F7E2A">
        <w:rPr>
          <w:rFonts w:ascii="Times New Roman" w:eastAsia="Times New Roman" w:hAnsi="Times New Roman" w:cs="Times New Roman"/>
          <w:sz w:val="24"/>
          <w:szCs w:val="24"/>
        </w:rPr>
        <w:t xml:space="preserve">. If </w:t>
      </w:r>
      <w:ins w:id="657" w:author="EM" w:date="2025-04-16T15:37:00Z">
        <w:r w:rsidR="003F60B6">
          <w:rPr>
            <w:rFonts w:ascii="Times New Roman" w:eastAsia="Times New Roman" w:hAnsi="Times New Roman" w:cs="Times New Roman"/>
            <w:sz w:val="24"/>
            <w:szCs w:val="24"/>
          </w:rPr>
          <w:t xml:space="preserve">any of these cases exist, </w:t>
        </w:r>
      </w:ins>
      <w:del w:id="658" w:author="EM" w:date="2025-04-16T15:37:00Z">
        <w:r w:rsidRPr="006F7E2A" w:rsidDel="003F60B6">
          <w:rPr>
            <w:rFonts w:ascii="Times New Roman" w:eastAsia="Times New Roman" w:hAnsi="Times New Roman" w:cs="Times New Roman"/>
            <w:sz w:val="24"/>
            <w:szCs w:val="24"/>
          </w:rPr>
          <w:delText xml:space="preserve">this were the case, </w:delText>
        </w:r>
      </w:del>
      <w:r w:rsidRPr="006F7E2A">
        <w:rPr>
          <w:rFonts w:ascii="Times New Roman" w:eastAsia="Times New Roman" w:hAnsi="Times New Roman" w:cs="Times New Roman"/>
          <w:sz w:val="24"/>
          <w:szCs w:val="24"/>
        </w:rPr>
        <w:t xml:space="preserve">PA management agencies should take a more active local role </w:t>
      </w:r>
      <w:del w:id="659" w:author="EM" w:date="2025-04-16T15:37:00Z">
        <w:r w:rsidRPr="006F7E2A" w:rsidDel="003F60B6">
          <w:rPr>
            <w:rFonts w:ascii="Times New Roman" w:eastAsia="Times New Roman" w:hAnsi="Times New Roman" w:cs="Times New Roman"/>
            <w:sz w:val="24"/>
            <w:szCs w:val="24"/>
          </w:rPr>
          <w:delText xml:space="preserve">to </w:delText>
        </w:r>
      </w:del>
      <w:ins w:id="660" w:author="EM" w:date="2025-04-16T15:37:00Z">
        <w:r w:rsidR="003F60B6">
          <w:rPr>
            <w:rFonts w:ascii="Times New Roman" w:eastAsia="Times New Roman" w:hAnsi="Times New Roman" w:cs="Times New Roman"/>
            <w:sz w:val="24"/>
            <w:szCs w:val="24"/>
          </w:rPr>
          <w:t xml:space="preserve">in </w:t>
        </w:r>
      </w:ins>
      <w:r w:rsidRPr="006F7E2A">
        <w:rPr>
          <w:rFonts w:ascii="Times New Roman" w:eastAsia="Times New Roman" w:hAnsi="Times New Roman" w:cs="Times New Roman"/>
          <w:sz w:val="24"/>
          <w:szCs w:val="24"/>
        </w:rPr>
        <w:t>identify</w:t>
      </w:r>
      <w:ins w:id="661" w:author="EM" w:date="2025-04-16T15:38:00Z">
        <w:r w:rsidR="003F60B6">
          <w:rPr>
            <w:rFonts w:ascii="Times New Roman" w:eastAsia="Times New Roman" w:hAnsi="Times New Roman" w:cs="Times New Roman"/>
            <w:sz w:val="24"/>
            <w:szCs w:val="24"/>
          </w:rPr>
          <w:t>ing</w:t>
        </w:r>
      </w:ins>
      <w:r w:rsidRPr="006F7E2A">
        <w:rPr>
          <w:rFonts w:ascii="Times New Roman" w:eastAsia="Times New Roman" w:hAnsi="Times New Roman" w:cs="Times New Roman"/>
          <w:sz w:val="24"/>
          <w:szCs w:val="24"/>
        </w:rPr>
        <w:t xml:space="preserve"> and correct</w:t>
      </w:r>
      <w:ins w:id="662" w:author="EM" w:date="2025-04-16T15:38:00Z">
        <w:r w:rsidR="003F60B6">
          <w:rPr>
            <w:rFonts w:ascii="Times New Roman" w:eastAsia="Times New Roman" w:hAnsi="Times New Roman" w:cs="Times New Roman"/>
            <w:sz w:val="24"/>
            <w:szCs w:val="24"/>
          </w:rPr>
          <w:t>ing</w:t>
        </w:r>
      </w:ins>
      <w:r w:rsidRPr="006F7E2A">
        <w:rPr>
          <w:rFonts w:ascii="Times New Roman" w:eastAsia="Times New Roman" w:hAnsi="Times New Roman" w:cs="Times New Roman"/>
          <w:sz w:val="24"/>
          <w:szCs w:val="24"/>
        </w:rPr>
        <w:t xml:space="preserve"> weaknesses in WH data collection. </w:t>
      </w:r>
    </w:p>
    <w:p w14:paraId="6DA9A09A" w14:textId="72D031AA"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We noted a general agreement among PADMs regarding the conservation threat </w:t>
      </w:r>
      <w:del w:id="663" w:author="EM" w:date="2025-04-16T15:38:00Z">
        <w:r w:rsidRPr="006F7E2A" w:rsidDel="003F60B6">
          <w:rPr>
            <w:rFonts w:ascii="Times New Roman" w:eastAsia="Times New Roman" w:hAnsi="Times New Roman" w:cs="Times New Roman"/>
            <w:sz w:val="24"/>
            <w:szCs w:val="24"/>
          </w:rPr>
          <w:delText xml:space="preserve">that </w:delText>
        </w:r>
      </w:del>
      <w:r w:rsidRPr="006F7E2A">
        <w:rPr>
          <w:rFonts w:ascii="Times New Roman" w:eastAsia="Times New Roman" w:hAnsi="Times New Roman" w:cs="Times New Roman"/>
          <w:sz w:val="24"/>
          <w:szCs w:val="24"/>
        </w:rPr>
        <w:t>domestic animals (e.g., dogs, cats, cattle) present. Although we did not explicitly ask why domestic animals are a conservation concern, most PADMs also agreed with the statement “</w:t>
      </w:r>
      <w:ins w:id="664" w:author="EM" w:date="2025-04-16T15:38:00Z">
        <w:r w:rsidR="003F60B6">
          <w:rPr>
            <w:rFonts w:ascii="Times New Roman" w:eastAsia="Times New Roman" w:hAnsi="Times New Roman" w:cs="Times New Roman"/>
            <w:sz w:val="24"/>
            <w:szCs w:val="24"/>
          </w:rPr>
          <w:t>H</w:t>
        </w:r>
      </w:ins>
      <w:del w:id="665" w:author="EM" w:date="2025-04-16T15:38:00Z">
        <w:r w:rsidRPr="006F7E2A" w:rsidDel="003F60B6">
          <w:rPr>
            <w:rFonts w:ascii="Times New Roman" w:eastAsia="Times New Roman" w:hAnsi="Times New Roman" w:cs="Times New Roman"/>
            <w:sz w:val="24"/>
            <w:szCs w:val="24"/>
          </w:rPr>
          <w:delText>h</w:delText>
        </w:r>
      </w:del>
      <w:r w:rsidRPr="006F7E2A">
        <w:rPr>
          <w:rFonts w:ascii="Times New Roman" w:eastAsia="Times New Roman" w:hAnsi="Times New Roman" w:cs="Times New Roman"/>
          <w:sz w:val="24"/>
          <w:szCs w:val="24"/>
        </w:rPr>
        <w:t>uman and wildlife pathogens can impact wildlife health</w:t>
      </w:r>
      <w:ins w:id="666" w:author="EM" w:date="2025-04-16T15:38: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whether these animals were found in the PAs or not (Appendi</w:t>
      </w:r>
      <w:ins w:id="667" w:author="EM" w:date="2025-04-16T15:38:00Z">
        <w:r w:rsidR="003F60B6">
          <w:rPr>
            <w:rFonts w:ascii="Times New Roman" w:eastAsia="Times New Roman" w:hAnsi="Times New Roman" w:cs="Times New Roman"/>
            <w:sz w:val="24"/>
            <w:szCs w:val="24"/>
          </w:rPr>
          <w:t>ces</w:t>
        </w:r>
      </w:ins>
      <w:del w:id="668" w:author="EM" w:date="2025-04-16T15:38:00Z">
        <w:r w:rsidRPr="006F7E2A" w:rsidDel="003F60B6">
          <w:rPr>
            <w:rFonts w:ascii="Times New Roman" w:eastAsia="Times New Roman" w:hAnsi="Times New Roman" w:cs="Times New Roman"/>
            <w:sz w:val="24"/>
            <w:szCs w:val="24"/>
          </w:rPr>
          <w:delText>x</w:delText>
        </w:r>
      </w:del>
      <w:r w:rsidRPr="006F7E2A">
        <w:rPr>
          <w:rFonts w:ascii="Times New Roman" w:eastAsia="Times New Roman" w:hAnsi="Times New Roman" w:cs="Times New Roman"/>
          <w:sz w:val="24"/>
          <w:szCs w:val="24"/>
        </w:rPr>
        <w:t xml:space="preserve"> S6 and S7). Pathogen transmission from domestic animals to wild</w:t>
      </w:r>
      <w:ins w:id="669" w:author="EM" w:date="2025-04-16T15:38:00Z">
        <w:r w:rsidR="003F60B6">
          <w:rPr>
            <w:rFonts w:ascii="Times New Roman" w:eastAsia="Times New Roman" w:hAnsi="Times New Roman" w:cs="Times New Roman"/>
            <w:sz w:val="24"/>
            <w:szCs w:val="24"/>
          </w:rPr>
          <w:t xml:space="preserve"> animals</w:t>
        </w:r>
      </w:ins>
      <w:del w:id="670" w:author="EM" w:date="2025-04-16T15:38:00Z">
        <w:r w:rsidRPr="006F7E2A" w:rsidDel="003F60B6">
          <w:rPr>
            <w:rFonts w:ascii="Times New Roman" w:eastAsia="Times New Roman" w:hAnsi="Times New Roman" w:cs="Times New Roman"/>
            <w:sz w:val="24"/>
            <w:szCs w:val="24"/>
          </w:rPr>
          <w:delText>life</w:delText>
        </w:r>
      </w:del>
      <w:r w:rsidRPr="006F7E2A">
        <w:rPr>
          <w:rFonts w:ascii="Times New Roman" w:eastAsia="Times New Roman" w:hAnsi="Times New Roman" w:cs="Times New Roman"/>
          <w:sz w:val="24"/>
          <w:szCs w:val="24"/>
        </w:rPr>
        <w:t xml:space="preserve"> can </w:t>
      </w:r>
      <w:r w:rsidRPr="006F7E2A">
        <w:rPr>
          <w:rFonts w:ascii="Times New Roman" w:eastAsia="Times New Roman" w:hAnsi="Times New Roman" w:cs="Times New Roman"/>
          <w:sz w:val="24"/>
          <w:szCs w:val="24"/>
        </w:rPr>
        <w:lastRenderedPageBreak/>
        <w:t xml:space="preserve">seriously </w:t>
      </w:r>
      <w:ins w:id="671" w:author="Montecino, Diego" w:date="2025-04-16T18:31:00Z" w16du:dateUtc="2025-04-16T22:31:00Z">
        <w:r w:rsidR="00A605DA">
          <w:rPr>
            <w:rFonts w:ascii="Times New Roman" w:eastAsia="Times New Roman" w:hAnsi="Times New Roman" w:cs="Times New Roman"/>
            <w:sz w:val="24"/>
            <w:szCs w:val="24"/>
          </w:rPr>
          <w:t>harm</w:t>
        </w:r>
      </w:ins>
      <w:del w:id="672" w:author="EM" w:date="2025-04-16T15:38:00Z">
        <w:r w:rsidRPr="00A605DA" w:rsidDel="003F60B6">
          <w:rPr>
            <w:rFonts w:ascii="Times New Roman" w:eastAsia="Times New Roman" w:hAnsi="Times New Roman" w:cs="Times New Roman"/>
            <w:strike/>
            <w:sz w:val="24"/>
            <w:szCs w:val="24"/>
          </w:rPr>
          <w:delText xml:space="preserve">harm </w:delText>
        </w:r>
      </w:del>
      <w:ins w:id="673" w:author="EM" w:date="2025-04-16T15:38:00Z">
        <w:r w:rsidR="003F60B6" w:rsidRPr="00A605DA">
          <w:rPr>
            <w:rFonts w:ascii="Times New Roman" w:eastAsia="Times New Roman" w:hAnsi="Times New Roman" w:cs="Times New Roman"/>
            <w:strike/>
            <w:sz w:val="24"/>
            <w:szCs w:val="24"/>
          </w:rPr>
          <w:t>impede</w:t>
        </w:r>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biodiversity conservation</w:t>
      </w:r>
      <w:del w:id="674" w:author="Montecino, Diego" w:date="2025-04-16T18:32:00Z" w16du:dateUtc="2025-04-16T22:32:00Z">
        <w:r w:rsidRPr="006F7E2A" w:rsidDel="00A605DA">
          <w:rPr>
            <w:rFonts w:ascii="Times New Roman" w:eastAsia="Times New Roman" w:hAnsi="Times New Roman" w:cs="Times New Roman"/>
            <w:sz w:val="24"/>
            <w:szCs w:val="24"/>
          </w:rPr>
          <w:delText xml:space="preserve"> </w:delText>
        </w:r>
      </w:del>
      <w:del w:id="675" w:author="EM" w:date="2025-04-16T15:38:00Z">
        <w:r w:rsidRPr="006F7E2A" w:rsidDel="003F60B6">
          <w:rPr>
            <w:rFonts w:ascii="Times New Roman" w:eastAsia="Times New Roman" w:hAnsi="Times New Roman" w:cs="Times New Roman"/>
            <w:sz w:val="24"/>
            <w:szCs w:val="24"/>
          </w:rPr>
          <w:delText xml:space="preserve">efforts </w:delText>
        </w:r>
      </w:del>
      <w:ins w:id="676" w:author="EM" w:date="2025-04-16T15:38:00Z">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including in PAs </w:t>
      </w:r>
      <w:del w:id="677" w:author="EM" w:date="2025-04-16T15:39:00Z">
        <w:r w:rsidRPr="006F7E2A" w:rsidDel="003F60B6">
          <w:rPr>
            <w:rFonts w:ascii="Times New Roman" w:eastAsia="Times New Roman" w:hAnsi="Times New Roman" w:cs="Times New Roman"/>
            <w:sz w:val="24"/>
            <w:szCs w:val="24"/>
          </w:rPr>
          <w:delText xml:space="preserve">e.g., </w:delText>
        </w:r>
      </w:del>
      <w:r w:rsidRPr="006F7E2A">
        <w:rPr>
          <w:rFonts w:ascii="Times New Roman" w:eastAsia="Times New Roman" w:hAnsi="Times New Roman" w:cs="Times New Roman"/>
          <w:color w:val="000000"/>
          <w:sz w:val="24"/>
          <w:szCs w:val="24"/>
        </w:rPr>
        <w:t>(Porco et al. 2023)</w:t>
      </w:r>
      <w:ins w:id="678" w:author="EM" w:date="2025-04-16T15:39:00Z">
        <w:r w:rsidR="003F60B6">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sz w:val="24"/>
          <w:szCs w:val="24"/>
        </w:rPr>
        <w:t xml:space="preserve"> and they add to the pressures on wildlife from domestic animals in- and out</w:t>
      </w:r>
      <w:del w:id="679" w:author="EM" w:date="2025-04-16T15:39:00Z">
        <w:r w:rsidRPr="006F7E2A" w:rsidDel="003F60B6">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side </w:t>
      </w:r>
      <w:del w:id="680" w:author="EM" w:date="2025-04-16T15:39:00Z">
        <w:r w:rsidRPr="006F7E2A" w:rsidDel="003F60B6">
          <w:rPr>
            <w:rFonts w:ascii="Times New Roman" w:eastAsia="Times New Roman" w:hAnsi="Times New Roman" w:cs="Times New Roman"/>
            <w:sz w:val="24"/>
            <w:szCs w:val="24"/>
          </w:rPr>
          <w:delText xml:space="preserve">of </w:delText>
        </w:r>
      </w:del>
      <w:r w:rsidRPr="006F7E2A">
        <w:rPr>
          <w:rFonts w:ascii="Times New Roman" w:eastAsia="Times New Roman" w:hAnsi="Times New Roman" w:cs="Times New Roman"/>
          <w:sz w:val="24"/>
          <w:szCs w:val="24"/>
        </w:rPr>
        <w:t xml:space="preserve">PAs (e.g., predation, competition </w:t>
      </w:r>
      <w:ins w:id="681" w:author="EM" w:date="2025-04-16T15:39:00Z">
        <w:r w:rsidR="003F60B6">
          <w:rPr>
            <w:rFonts w:ascii="Times New Roman" w:eastAsia="Times New Roman" w:hAnsi="Times New Roman" w:cs="Times New Roman"/>
            <w:color w:val="000000"/>
            <w:sz w:val="24"/>
            <w:szCs w:val="24"/>
          </w:rPr>
          <w:t>[</w:t>
        </w:r>
      </w:ins>
      <w:del w:id="682" w:author="EM" w:date="2025-04-16T15:39:00Z">
        <w:r w:rsidRPr="006F7E2A" w:rsidDel="003F60B6">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du Toit 2011; Gompper 2013</w:t>
      </w:r>
      <w:ins w:id="683" w:author="EM" w:date="2025-04-16T15:39:00Z">
        <w:r w:rsidR="003F60B6">
          <w:rPr>
            <w:rFonts w:ascii="Times New Roman" w:eastAsia="Times New Roman" w:hAnsi="Times New Roman" w:cs="Times New Roman"/>
            <w:color w:val="000000"/>
            <w:sz w:val="24"/>
            <w:szCs w:val="24"/>
          </w:rPr>
          <w:t>]</w:t>
        </w:r>
      </w:ins>
      <w:del w:id="684" w:author="EM" w:date="2025-04-16T15:39:00Z">
        <w:r w:rsidRPr="006F7E2A" w:rsidDel="003F60B6">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sz w:val="24"/>
          <w:szCs w:val="24"/>
        </w:rPr>
        <w:t>). The observed contradiction between perceived conservation risk of domestic animals and documentation of their presence and health status could be explained by the same drivers mentioned above.</w:t>
      </w:r>
    </w:p>
    <w:p w14:paraId="1F833294" w14:textId="0A78101C"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Effective management of data and harmonization are foundational pillars for WH monitoring </w:t>
      </w:r>
      <w:r w:rsidRPr="006F7E2A">
        <w:rPr>
          <w:rFonts w:ascii="Times New Roman" w:eastAsia="Times New Roman" w:hAnsi="Times New Roman" w:cs="Times New Roman"/>
          <w:color w:val="000000"/>
          <w:sz w:val="24"/>
          <w:szCs w:val="24"/>
        </w:rPr>
        <w:t>(World Organisation for Animal Health 2010, 2015, 2018; Sleeman et al. 2012; Ryser-Degiorgis 2013; Stephen 2018; Machalaba et al. 2021; Stephen &amp; Berezowski 2022; Giacinti et al. 2022; Hayman et al. 2023; Heiderich et al. 2023)</w:t>
      </w:r>
      <w:r w:rsidRPr="006F7E2A">
        <w:rPr>
          <w:rFonts w:ascii="Times New Roman" w:eastAsia="Times New Roman" w:hAnsi="Times New Roman" w:cs="Times New Roman"/>
          <w:sz w:val="24"/>
          <w:szCs w:val="24"/>
        </w:rPr>
        <w:t xml:space="preserve">. However, we identified challenges in WH data harmonization and governance that align with historical pitfalls in WH surveillance </w:t>
      </w:r>
      <w:r w:rsidRPr="006F7E2A">
        <w:rPr>
          <w:rFonts w:ascii="Times New Roman" w:eastAsia="Times New Roman" w:hAnsi="Times New Roman" w:cs="Times New Roman"/>
          <w:color w:val="000000"/>
          <w:sz w:val="24"/>
          <w:szCs w:val="24"/>
        </w:rPr>
        <w:t>(Carmichael 2012; Cardoso et al. 2021; World Organization for Animal Health 2023; Heiderich et al. 2023; Suwanpakdee et al. 2024)</w:t>
      </w:r>
      <w:r w:rsidRPr="006F7E2A">
        <w:rPr>
          <w:rFonts w:ascii="Times New Roman" w:eastAsia="Times New Roman" w:hAnsi="Times New Roman" w:cs="Times New Roman"/>
          <w:sz w:val="24"/>
          <w:szCs w:val="24"/>
        </w:rPr>
        <w:t xml:space="preserve">. When healthy and </w:t>
      </w:r>
      <w:ins w:id="685" w:author="Montecino, Diego" w:date="2025-04-16T18:35:00Z" w16du:dateUtc="2025-04-16T22:35:00Z">
        <w:r w:rsidR="00733CD9">
          <w:rPr>
            <w:rFonts w:ascii="Times New Roman" w:eastAsia="Times New Roman" w:hAnsi="Times New Roman" w:cs="Times New Roman"/>
            <w:sz w:val="24"/>
            <w:szCs w:val="24"/>
          </w:rPr>
          <w:t>un</w:t>
        </w:r>
      </w:ins>
      <w:del w:id="686" w:author="Montecino, Diego" w:date="2025-04-16T18:35:00Z" w16du:dateUtc="2025-04-16T22:35:00Z">
        <w:r w:rsidRPr="006F7E2A" w:rsidDel="00733CD9">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w:t>
      </w:r>
      <w:ins w:id="687" w:author="Montecino, Diego" w:date="2025-04-16T18:32:00Z" w16du:dateUtc="2025-04-16T22:32:00Z">
        <w:r w:rsidR="00203336">
          <w:rPr>
            <w:rFonts w:ascii="Times New Roman" w:eastAsia="Times New Roman" w:hAnsi="Times New Roman" w:cs="Times New Roman"/>
            <w:sz w:val="24"/>
            <w:szCs w:val="24"/>
          </w:rPr>
          <w:t>we</w:t>
        </w:r>
      </w:ins>
      <w:ins w:id="688" w:author="Montecino, Diego" w:date="2025-04-16T18:33:00Z" w16du:dateUtc="2025-04-16T22:33:00Z">
        <w:r w:rsidR="00203336">
          <w:rPr>
            <w:rFonts w:ascii="Times New Roman" w:eastAsia="Times New Roman" w:hAnsi="Times New Roman" w:cs="Times New Roman"/>
            <w:sz w:val="24"/>
            <w:szCs w:val="24"/>
          </w:rPr>
          <w:t xml:space="preserve">re </w:t>
        </w:r>
      </w:ins>
      <w:commentRangeStart w:id="689"/>
      <w:del w:id="690" w:author="EM" w:date="2025-04-16T15:40:00Z">
        <w:r w:rsidRPr="00203336" w:rsidDel="003F60B6">
          <w:rPr>
            <w:rFonts w:ascii="Times New Roman" w:eastAsia="Times New Roman" w:hAnsi="Times New Roman" w:cs="Times New Roman"/>
            <w:strike/>
            <w:sz w:val="24"/>
            <w:szCs w:val="24"/>
          </w:rPr>
          <w:delText xml:space="preserve">were </w:delText>
        </w:r>
      </w:del>
      <w:commentRangeEnd w:id="689"/>
      <w:r w:rsidR="003F60B6" w:rsidRPr="00203336">
        <w:rPr>
          <w:rStyle w:val="CommentReference"/>
          <w:strike/>
        </w:rPr>
        <w:commentReference w:id="689"/>
      </w:r>
      <w:ins w:id="691" w:author="EM" w:date="2025-04-16T15:40:00Z">
        <w:r w:rsidR="003F60B6" w:rsidRPr="00203336">
          <w:rPr>
            <w:rFonts w:ascii="Times New Roman" w:eastAsia="Times New Roman" w:hAnsi="Times New Roman" w:cs="Times New Roman"/>
            <w:strike/>
            <w:sz w:val="24"/>
            <w:szCs w:val="24"/>
          </w:rPr>
          <w:t xml:space="preserve">have been </w:t>
        </w:r>
      </w:ins>
      <w:r w:rsidRPr="006F7E2A">
        <w:rPr>
          <w:rFonts w:ascii="Times New Roman" w:eastAsia="Times New Roman" w:hAnsi="Times New Roman" w:cs="Times New Roman"/>
          <w:sz w:val="24"/>
          <w:szCs w:val="24"/>
        </w:rPr>
        <w:t xml:space="preserve">documented, inconsistencies in data structure and attributes were present. The lack of harmonization across PAs, within and beyond country borders, diminishes the value of collected health data, making transboundary health assessments challenging. Similarly, tracking </w:t>
      </w:r>
      <w:del w:id="692" w:author="EM" w:date="2025-04-16T15:41:00Z">
        <w:r w:rsidRPr="006F7E2A" w:rsidDel="003F60B6">
          <w:rPr>
            <w:rFonts w:ascii="Times New Roman" w:eastAsia="Times New Roman" w:hAnsi="Times New Roman" w:cs="Times New Roman"/>
            <w:sz w:val="24"/>
            <w:szCs w:val="24"/>
          </w:rPr>
          <w:delText xml:space="preserve">wildlife health </w:delText>
        </w:r>
      </w:del>
      <w:ins w:id="693" w:author="EM" w:date="2025-04-16T15:41:00Z">
        <w:r w:rsidR="003F60B6">
          <w:rPr>
            <w:rFonts w:ascii="Times New Roman" w:eastAsia="Times New Roman" w:hAnsi="Times New Roman" w:cs="Times New Roman"/>
            <w:sz w:val="24"/>
            <w:szCs w:val="24"/>
          </w:rPr>
          <w:t xml:space="preserve">WH </w:t>
        </w:r>
      </w:ins>
      <w:r w:rsidRPr="006F7E2A">
        <w:rPr>
          <w:rFonts w:ascii="Times New Roman" w:eastAsia="Times New Roman" w:hAnsi="Times New Roman" w:cs="Times New Roman"/>
          <w:sz w:val="24"/>
          <w:szCs w:val="24"/>
        </w:rPr>
        <w:t xml:space="preserve">trends over time becomes infeasible. Additionally, records of </w:t>
      </w:r>
      <w:ins w:id="694" w:author="Montecino, Diego" w:date="2025-04-16T18:35:00Z" w16du:dateUtc="2025-04-16T22:35:00Z">
        <w:r w:rsidR="000000FC">
          <w:rPr>
            <w:rFonts w:ascii="Times New Roman" w:eastAsia="Times New Roman" w:hAnsi="Times New Roman" w:cs="Times New Roman"/>
            <w:sz w:val="24"/>
            <w:szCs w:val="24"/>
          </w:rPr>
          <w:t>un</w:t>
        </w:r>
      </w:ins>
      <w:del w:id="695" w:author="Montecino, Diego" w:date="2025-04-16T18:35:00Z" w16du:dateUtc="2025-04-16T22:35:00Z">
        <w:r w:rsidRPr="006F7E2A" w:rsidDel="000000FC">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wildlife could be stored in paper forms or Excel sheets rather than a SMART database. Data</w:t>
      </w:r>
      <w:ins w:id="696" w:author="Montecino, Diego" w:date="2025-04-16T18:37:00Z" w16du:dateUtc="2025-04-16T22:37:00Z">
        <w:r w:rsidR="00237BC5">
          <w:rPr>
            <w:rFonts w:ascii="Times New Roman" w:eastAsia="Times New Roman" w:hAnsi="Times New Roman" w:cs="Times New Roman"/>
            <w:sz w:val="24"/>
            <w:szCs w:val="24"/>
          </w:rPr>
          <w:t xml:space="preserve"> in paper forms or Excel sheets</w:t>
        </w:r>
      </w:ins>
      <w:r w:rsidRPr="006F7E2A">
        <w:rPr>
          <w:rFonts w:ascii="Times New Roman" w:eastAsia="Times New Roman" w:hAnsi="Times New Roman" w:cs="Times New Roman"/>
          <w:sz w:val="24"/>
          <w:szCs w:val="24"/>
        </w:rPr>
        <w:t xml:space="preserve"> can be uploaded to a SMART database manually by filling specific fields or through a mobile application (SMART Mobile) designed to capture data as determined in the corresponding SMART database </w:t>
      </w:r>
      <w:r w:rsidRPr="006F7E2A">
        <w:rPr>
          <w:rFonts w:ascii="Times New Roman" w:eastAsia="Times New Roman" w:hAnsi="Times New Roman" w:cs="Times New Roman"/>
          <w:color w:val="000000"/>
          <w:sz w:val="24"/>
          <w:szCs w:val="24"/>
        </w:rPr>
        <w:t>(Cronin et al. 2021)</w:t>
      </w:r>
      <w:r w:rsidRPr="006F7E2A">
        <w:rPr>
          <w:rFonts w:ascii="Times New Roman" w:eastAsia="Times New Roman" w:hAnsi="Times New Roman" w:cs="Times New Roman"/>
          <w:sz w:val="24"/>
          <w:szCs w:val="24"/>
        </w:rPr>
        <w:t xml:space="preserve">. Consequently, </w:t>
      </w:r>
      <w:del w:id="697" w:author="Montecino, Diego" w:date="2025-04-16T18:37:00Z" w16du:dateUtc="2025-04-16T22:37:00Z">
        <w:r w:rsidRPr="006F7E2A" w:rsidDel="00746201">
          <w:rPr>
            <w:rFonts w:ascii="Times New Roman" w:eastAsia="Times New Roman" w:hAnsi="Times New Roman" w:cs="Times New Roman"/>
            <w:sz w:val="24"/>
            <w:szCs w:val="24"/>
          </w:rPr>
          <w:delText xml:space="preserve">the use of paper forms and spreadsheets reflect that </w:delText>
        </w:r>
      </w:del>
      <w:r w:rsidRPr="006F7E2A">
        <w:rPr>
          <w:rFonts w:ascii="Times New Roman" w:eastAsia="Times New Roman" w:hAnsi="Times New Roman" w:cs="Times New Roman"/>
          <w:sz w:val="24"/>
          <w:szCs w:val="24"/>
        </w:rPr>
        <w:t xml:space="preserve">WH data </w:t>
      </w:r>
      <w:ins w:id="698" w:author="Montecino, Diego" w:date="2025-04-16T18:38:00Z" w16du:dateUtc="2025-04-16T22:38:00Z">
        <w:r w:rsidR="00746201">
          <w:rPr>
            <w:rFonts w:ascii="Times New Roman" w:eastAsia="Times New Roman" w:hAnsi="Times New Roman" w:cs="Times New Roman"/>
            <w:sz w:val="24"/>
            <w:szCs w:val="24"/>
          </w:rPr>
          <w:t xml:space="preserve">in </w:t>
        </w:r>
        <w:r w:rsidR="00746201" w:rsidRPr="006F7E2A">
          <w:rPr>
            <w:rFonts w:ascii="Times New Roman" w:eastAsia="Times New Roman" w:hAnsi="Times New Roman" w:cs="Times New Roman"/>
            <w:sz w:val="24"/>
            <w:szCs w:val="24"/>
          </w:rPr>
          <w:t xml:space="preserve">paper forms and spreadsheets reflect that </w:t>
        </w:r>
        <w:r w:rsidR="00746201">
          <w:rPr>
            <w:rFonts w:ascii="Times New Roman" w:eastAsia="Times New Roman" w:hAnsi="Times New Roman" w:cs="Times New Roman"/>
            <w:sz w:val="24"/>
            <w:szCs w:val="24"/>
          </w:rPr>
          <w:t xml:space="preserve">they </w:t>
        </w:r>
      </w:ins>
      <w:del w:id="699" w:author="EM" w:date="2025-04-16T15:42:00Z">
        <w:r w:rsidRPr="006F7E2A" w:rsidDel="003F60B6">
          <w:rPr>
            <w:rFonts w:ascii="Times New Roman" w:eastAsia="Times New Roman" w:hAnsi="Times New Roman" w:cs="Times New Roman"/>
            <w:sz w:val="24"/>
            <w:szCs w:val="24"/>
          </w:rPr>
          <w:delText xml:space="preserve">was </w:delText>
        </w:r>
      </w:del>
      <w:ins w:id="700" w:author="EM" w:date="2025-04-16T15:42:00Z">
        <w:r w:rsidR="003F60B6">
          <w:rPr>
            <w:rFonts w:ascii="Times New Roman" w:eastAsia="Times New Roman" w:hAnsi="Times New Roman" w:cs="Times New Roman"/>
            <w:sz w:val="24"/>
            <w:szCs w:val="24"/>
          </w:rPr>
          <w:t xml:space="preserve">were </w:t>
        </w:r>
      </w:ins>
      <w:r w:rsidRPr="006F7E2A">
        <w:rPr>
          <w:rFonts w:ascii="Times New Roman" w:eastAsia="Times New Roman" w:hAnsi="Times New Roman" w:cs="Times New Roman"/>
          <w:sz w:val="24"/>
          <w:szCs w:val="24"/>
        </w:rPr>
        <w:t>not considered in the PAs</w:t>
      </w:r>
      <w:ins w:id="701" w:author="EM" w:date="2025-04-16T15:43: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SMART databases</w:t>
      </w:r>
      <w:ins w:id="702" w:author="Montecino, Diego" w:date="2025-04-16T18:36:00Z" w16du:dateUtc="2025-04-16T22:36:00Z">
        <w:r w:rsidR="008A6FA6">
          <w:rPr>
            <w:rFonts w:ascii="Times New Roman" w:eastAsia="Times New Roman" w:hAnsi="Times New Roman" w:cs="Times New Roman"/>
            <w:sz w:val="24"/>
            <w:szCs w:val="24"/>
          </w:rPr>
          <w:t xml:space="preserve">. </w:t>
        </w:r>
      </w:ins>
      <w:ins w:id="703" w:author="EM" w:date="2025-04-16T15:42:00Z">
        <w:del w:id="704" w:author="Montecino, Diego" w:date="2025-04-16T18:36:00Z" w16du:dateUtc="2025-04-16T22:36:00Z">
          <w:r w:rsidR="003F60B6" w:rsidDel="008A6FA6">
            <w:rPr>
              <w:rFonts w:ascii="Times New Roman" w:eastAsia="Times New Roman" w:hAnsi="Times New Roman" w:cs="Times New Roman"/>
              <w:sz w:val="24"/>
              <w:szCs w:val="24"/>
            </w:rPr>
            <w:delText xml:space="preserve">; </w:delText>
          </w:r>
          <w:commentRangeStart w:id="705"/>
          <w:r w:rsidR="003F60B6" w:rsidDel="008A6FA6">
            <w:rPr>
              <w:rFonts w:ascii="Times New Roman" w:eastAsia="Times New Roman" w:hAnsi="Times New Roman" w:cs="Times New Roman"/>
              <w:sz w:val="24"/>
              <w:szCs w:val="24"/>
            </w:rPr>
            <w:delText>thus</w:delText>
          </w:r>
        </w:del>
      </w:ins>
      <w:commentRangeEnd w:id="705"/>
      <w:ins w:id="706" w:author="EM" w:date="2025-04-16T15:43:00Z">
        <w:del w:id="707" w:author="Montecino, Diego" w:date="2025-04-16T18:36:00Z" w16du:dateUtc="2025-04-16T22:36:00Z">
          <w:r w:rsidR="003F60B6" w:rsidDel="008A6FA6">
            <w:rPr>
              <w:rStyle w:val="CommentReference"/>
            </w:rPr>
            <w:commentReference w:id="705"/>
          </w:r>
        </w:del>
      </w:ins>
      <w:ins w:id="708" w:author="EM" w:date="2025-04-16T15:42:00Z">
        <w:del w:id="709" w:author="Montecino, Diego" w:date="2025-04-16T18:36:00Z" w16du:dateUtc="2025-04-16T22:36:00Z">
          <w:r w:rsidR="003F60B6" w:rsidDel="008A6FA6">
            <w:rPr>
              <w:rFonts w:ascii="Times New Roman" w:eastAsia="Times New Roman" w:hAnsi="Times New Roman" w:cs="Times New Roman"/>
              <w:sz w:val="24"/>
              <w:szCs w:val="24"/>
            </w:rPr>
            <w:delText>, the SMART databases</w:delText>
          </w:r>
        </w:del>
      </w:ins>
      <w:del w:id="710" w:author="Montecino, Diego" w:date="2025-04-16T18:36:00Z" w16du:dateUtc="2025-04-16T22:36:00Z">
        <w:r w:rsidRPr="006F7E2A" w:rsidDel="008A6FA6">
          <w:rPr>
            <w:rFonts w:ascii="Times New Roman" w:eastAsia="Times New Roman" w:hAnsi="Times New Roman" w:cs="Times New Roman"/>
            <w:sz w:val="24"/>
            <w:szCs w:val="24"/>
          </w:rPr>
          <w:delText xml:space="preserve"> and does not </w:delText>
        </w:r>
      </w:del>
      <w:ins w:id="711" w:author="EM" w:date="2025-04-16T15:42:00Z">
        <w:del w:id="712" w:author="Montecino, Diego" w:date="2025-04-16T18:36:00Z" w16du:dateUtc="2025-04-16T22:36:00Z">
          <w:r w:rsidR="003F60B6" w:rsidDel="008A6FA6">
            <w:rPr>
              <w:rFonts w:ascii="Times New Roman" w:eastAsia="Times New Roman" w:hAnsi="Times New Roman" w:cs="Times New Roman"/>
              <w:sz w:val="24"/>
              <w:szCs w:val="24"/>
            </w:rPr>
            <w:delText xml:space="preserve">cannot </w:delText>
          </w:r>
        </w:del>
      </w:ins>
      <w:del w:id="713" w:author="Montecino, Diego" w:date="2025-04-16T18:36:00Z" w16du:dateUtc="2025-04-16T22:36:00Z">
        <w:r w:rsidRPr="006F7E2A" w:rsidDel="008A6FA6">
          <w:rPr>
            <w:rFonts w:ascii="Times New Roman" w:eastAsia="Times New Roman" w:hAnsi="Times New Roman" w:cs="Times New Roman"/>
            <w:sz w:val="24"/>
            <w:szCs w:val="24"/>
          </w:rPr>
          <w:delText xml:space="preserve">reveal problems with the recording tool used (SMART Mobile or other). </w:delText>
        </w:r>
      </w:del>
      <w:r w:rsidRPr="006F7E2A">
        <w:rPr>
          <w:rFonts w:ascii="Times New Roman" w:eastAsia="Times New Roman" w:hAnsi="Times New Roman" w:cs="Times New Roman"/>
          <w:sz w:val="24"/>
          <w:szCs w:val="24"/>
        </w:rPr>
        <w:t>We did not ask about the use of SMART Mobile</w:t>
      </w:r>
      <w:ins w:id="714" w:author="EM" w:date="2025-04-16T15:43: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challenges in its adoption have been described </w:t>
      </w:r>
      <w:r w:rsidRPr="006F7E2A">
        <w:rPr>
          <w:rFonts w:ascii="Times New Roman" w:eastAsia="Times New Roman" w:hAnsi="Times New Roman" w:cs="Times New Roman"/>
          <w:color w:val="000000"/>
          <w:sz w:val="24"/>
          <w:szCs w:val="24"/>
        </w:rPr>
        <w:t>(Wilfred et al. 2019; Kavhu &amp; Mpakairi 2021; Wyatt et al. 2023)</w:t>
      </w:r>
      <w:r w:rsidRPr="006F7E2A">
        <w:rPr>
          <w:rFonts w:ascii="Times New Roman" w:eastAsia="Times New Roman" w:hAnsi="Times New Roman" w:cs="Times New Roman"/>
          <w:sz w:val="24"/>
          <w:szCs w:val="24"/>
        </w:rPr>
        <w:t>.</w:t>
      </w:r>
    </w:p>
    <w:p w14:paraId="07380A59" w14:textId="7737774B" w:rsidR="002959BB" w:rsidRPr="006F7E2A" w:rsidRDefault="00F652FF" w:rsidP="006F7E2A">
      <w:pPr>
        <w:spacing w:before="180" w:after="180" w:line="480" w:lineRule="auto"/>
        <w:rPr>
          <w:rFonts w:ascii="Times New Roman" w:eastAsia="Times New Roman" w:hAnsi="Times New Roman" w:cs="Times New Roman"/>
          <w:color w:val="FF0000"/>
          <w:sz w:val="24"/>
          <w:szCs w:val="24"/>
        </w:rPr>
      </w:pPr>
      <w:r w:rsidRPr="006F7E2A">
        <w:rPr>
          <w:rFonts w:ascii="Times New Roman" w:eastAsia="Times New Roman" w:hAnsi="Times New Roman" w:cs="Times New Roman"/>
          <w:sz w:val="24"/>
          <w:szCs w:val="24"/>
        </w:rPr>
        <w:lastRenderedPageBreak/>
        <w:t xml:space="preserve">This is the first account of </w:t>
      </w:r>
      <w:del w:id="715" w:author="EM" w:date="2025-04-16T15:43:00Z">
        <w:r w:rsidRPr="006F7E2A" w:rsidDel="003F60B6">
          <w:rPr>
            <w:rFonts w:ascii="Times New Roman" w:eastAsia="Times New Roman" w:hAnsi="Times New Roman" w:cs="Times New Roman"/>
            <w:sz w:val="24"/>
            <w:szCs w:val="24"/>
          </w:rPr>
          <w:delText xml:space="preserve">wildlife health </w:delText>
        </w:r>
      </w:del>
      <w:commentRangeStart w:id="716"/>
      <w:ins w:id="717" w:author="EM" w:date="2025-04-16T15:43:00Z">
        <w:r w:rsidR="003F60B6">
          <w:rPr>
            <w:rFonts w:ascii="Times New Roman" w:eastAsia="Times New Roman" w:hAnsi="Times New Roman" w:cs="Times New Roman"/>
            <w:sz w:val="24"/>
            <w:szCs w:val="24"/>
          </w:rPr>
          <w:t>WH</w:t>
        </w:r>
      </w:ins>
      <w:commentRangeEnd w:id="716"/>
      <w:ins w:id="718" w:author="EM" w:date="2025-04-16T15:44:00Z">
        <w:r w:rsidR="003F60B6">
          <w:rPr>
            <w:rStyle w:val="CommentReference"/>
          </w:rPr>
          <w:commentReference w:id="716"/>
        </w:r>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perceptions and monitoring practices in PAs. </w:t>
      </w:r>
      <w:ins w:id="719" w:author="EM" w:date="2025-04-16T15:44:00Z">
        <w:r w:rsidR="003F60B6">
          <w:rPr>
            <w:rFonts w:ascii="Times New Roman" w:eastAsia="Times New Roman" w:hAnsi="Times New Roman" w:cs="Times New Roman"/>
            <w:sz w:val="24"/>
            <w:szCs w:val="24"/>
          </w:rPr>
          <w:t>Because s</w:t>
        </w:r>
      </w:ins>
      <w:del w:id="720" w:author="EM" w:date="2025-04-16T15:44:00Z">
        <w:r w:rsidRPr="006F7E2A" w:rsidDel="003F60B6">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urvey respondents were contacted through the SMART Partnership, </w:t>
      </w:r>
      <w:del w:id="721" w:author="EM" w:date="2025-04-16T15:44:00Z">
        <w:r w:rsidRPr="006F7E2A" w:rsidDel="003F60B6">
          <w:rPr>
            <w:rFonts w:ascii="Times New Roman" w:eastAsia="Times New Roman" w:hAnsi="Times New Roman" w:cs="Times New Roman"/>
            <w:sz w:val="24"/>
            <w:szCs w:val="24"/>
          </w:rPr>
          <w:delText xml:space="preserve">and while informative, </w:delText>
        </w:r>
      </w:del>
      <w:ins w:id="722" w:author="EM" w:date="2025-04-16T15:44:00Z">
        <w:r w:rsidR="003F60B6">
          <w:rPr>
            <w:rFonts w:ascii="Times New Roman" w:eastAsia="Times New Roman" w:hAnsi="Times New Roman" w:cs="Times New Roman"/>
            <w:sz w:val="24"/>
            <w:szCs w:val="24"/>
          </w:rPr>
          <w:t xml:space="preserve">survey respondents </w:t>
        </w:r>
      </w:ins>
      <w:del w:id="723" w:author="EM" w:date="2025-04-16T15:44:00Z">
        <w:r w:rsidRPr="006F7E2A" w:rsidDel="003F60B6">
          <w:rPr>
            <w:rFonts w:ascii="Times New Roman" w:eastAsia="Times New Roman" w:hAnsi="Times New Roman" w:cs="Times New Roman"/>
            <w:sz w:val="24"/>
            <w:szCs w:val="24"/>
          </w:rPr>
          <w:delText xml:space="preserve">the targeted audience and participants </w:delText>
        </w:r>
      </w:del>
      <w:r w:rsidRPr="006F7E2A">
        <w:rPr>
          <w:rFonts w:ascii="Times New Roman" w:eastAsia="Times New Roman" w:hAnsi="Times New Roman" w:cs="Times New Roman"/>
          <w:sz w:val="24"/>
          <w:szCs w:val="24"/>
        </w:rPr>
        <w:t xml:space="preserve">may not fully represent the broader population of local and non-local PADMs. Ideally, a follow-up longitudinal study and respondents selected through random sampling from a sampling frame, including local and non-local PADMs of the same PAs, could further refine and enhance </w:t>
      </w:r>
      <w:del w:id="724" w:author="EM" w:date="2025-04-16T15:45:00Z">
        <w:r w:rsidRPr="006F7E2A" w:rsidDel="0049009B">
          <w:rPr>
            <w:rFonts w:ascii="Times New Roman" w:eastAsia="Times New Roman" w:hAnsi="Times New Roman" w:cs="Times New Roman"/>
            <w:sz w:val="24"/>
            <w:szCs w:val="24"/>
          </w:rPr>
          <w:delText xml:space="preserve">these </w:delText>
        </w:r>
      </w:del>
      <w:ins w:id="725" w:author="EM" w:date="2025-04-16T15:45:00Z">
        <w:r w:rsidR="0049009B">
          <w:rPr>
            <w:rFonts w:ascii="Times New Roman" w:eastAsia="Times New Roman" w:hAnsi="Times New Roman" w:cs="Times New Roman"/>
            <w:sz w:val="24"/>
            <w:szCs w:val="24"/>
          </w:rPr>
          <w:t xml:space="preserve">our </w:t>
        </w:r>
      </w:ins>
      <w:r w:rsidRPr="006F7E2A">
        <w:rPr>
          <w:rFonts w:ascii="Times New Roman" w:eastAsia="Times New Roman" w:hAnsi="Times New Roman" w:cs="Times New Roman"/>
          <w:sz w:val="24"/>
          <w:szCs w:val="24"/>
        </w:rPr>
        <w:t xml:space="preserve">initial insights. This approach could also identify geographic differences and associations between distance patrolled per time unit, </w:t>
      </w:r>
      <w:del w:id="726" w:author="EM" w:date="2025-04-16T15:45:00Z">
        <w:r w:rsidRPr="006F7E2A" w:rsidDel="0049009B">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landscape type, and </w:t>
      </w:r>
      <w:del w:id="727" w:author="EM" w:date="2025-04-16T15:45:00Z">
        <w:r w:rsidRPr="006F7E2A" w:rsidDel="0049009B">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fauna size in the overall encounter rates with health and </w:t>
      </w:r>
      <w:ins w:id="728" w:author="Montecino, Diego" w:date="2025-04-16T18:40:00Z" w16du:dateUtc="2025-04-16T22:40:00Z">
        <w:r w:rsidR="00CF5930">
          <w:rPr>
            <w:rFonts w:ascii="Times New Roman" w:eastAsia="Times New Roman" w:hAnsi="Times New Roman" w:cs="Times New Roman"/>
            <w:sz w:val="24"/>
            <w:szCs w:val="24"/>
          </w:rPr>
          <w:t>un</w:t>
        </w:r>
      </w:ins>
      <w:del w:id="729" w:author="Montecino, Diego" w:date="2025-04-16T18:40:00Z" w16du:dateUtc="2025-04-16T22:40:00Z">
        <w:r w:rsidRPr="006F7E2A" w:rsidDel="00CF5930">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and domestic animals. Potential differences in reporting as a consequence of experience with the recording tool </w:t>
      </w:r>
      <w:del w:id="730" w:author="EM" w:date="2025-04-16T15:45:00Z">
        <w:r w:rsidRPr="006F7E2A" w:rsidDel="0049009B">
          <w:rPr>
            <w:rFonts w:ascii="Times New Roman" w:eastAsia="Times New Roman" w:hAnsi="Times New Roman" w:cs="Times New Roman"/>
            <w:sz w:val="24"/>
            <w:szCs w:val="24"/>
          </w:rPr>
          <w:delText xml:space="preserve">employed </w:delText>
        </w:r>
      </w:del>
      <w:ins w:id="731" w:author="EM" w:date="2025-04-16T15:45:00Z">
        <w:r w:rsidR="0049009B">
          <w:rPr>
            <w:rFonts w:ascii="Times New Roman" w:eastAsia="Times New Roman" w:hAnsi="Times New Roman" w:cs="Times New Roman"/>
            <w:sz w:val="24"/>
            <w:szCs w:val="24"/>
          </w:rPr>
          <w:t xml:space="preserve">used </w:t>
        </w:r>
      </w:ins>
      <w:r w:rsidRPr="006F7E2A">
        <w:rPr>
          <w:rFonts w:ascii="Times New Roman" w:eastAsia="Times New Roman" w:hAnsi="Times New Roman" w:cs="Times New Roman"/>
          <w:sz w:val="24"/>
          <w:szCs w:val="24"/>
        </w:rPr>
        <w:t>(SMART Mobile or other) should also be assessed.</w:t>
      </w:r>
    </w:p>
    <w:p w14:paraId="0BF19CC0" w14:textId="1D779B7C" w:rsidR="002959BB" w:rsidRPr="006F7E2A" w:rsidRDefault="0049009B" w:rsidP="006F7E2A">
      <w:pPr>
        <w:spacing w:before="180" w:after="180" w:line="480" w:lineRule="auto"/>
        <w:rPr>
          <w:rFonts w:ascii="Times New Roman" w:eastAsia="Times New Roman" w:hAnsi="Times New Roman" w:cs="Times New Roman"/>
          <w:sz w:val="24"/>
          <w:szCs w:val="24"/>
        </w:rPr>
      </w:pPr>
      <w:ins w:id="732" w:author="EM" w:date="2025-04-16T15:46:00Z">
        <w:del w:id="733" w:author="Montecino, Diego" w:date="2025-04-16T18:41:00Z" w16du:dateUtc="2025-04-16T22:41:00Z">
          <w:r w:rsidDel="00872DA8">
            <w:rPr>
              <w:rFonts w:ascii="Times New Roman" w:eastAsia="Times New Roman" w:hAnsi="Times New Roman" w:cs="Times New Roman"/>
              <w:sz w:val="24"/>
              <w:szCs w:val="24"/>
            </w:rPr>
            <w:delText xml:space="preserve">Using </w:delText>
          </w:r>
        </w:del>
      </w:ins>
      <w:ins w:id="734" w:author="Montecino, Diego" w:date="2025-04-16T18:41:00Z" w16du:dateUtc="2025-04-16T22:41:00Z">
        <w:r w:rsidR="00872DA8">
          <w:rPr>
            <w:rFonts w:ascii="Times New Roman" w:eastAsia="Times New Roman" w:hAnsi="Times New Roman" w:cs="Times New Roman"/>
            <w:sz w:val="24"/>
            <w:szCs w:val="24"/>
          </w:rPr>
          <w:t xml:space="preserve">Leveraging </w:t>
        </w:r>
      </w:ins>
      <w:del w:id="735" w:author="EM" w:date="2025-04-16T15:46:00Z">
        <w:r w:rsidR="00F652FF" w:rsidRPr="006F7E2A" w:rsidDel="0049009B">
          <w:rPr>
            <w:rFonts w:ascii="Times New Roman" w:eastAsia="Times New Roman" w:hAnsi="Times New Roman" w:cs="Times New Roman"/>
            <w:sz w:val="24"/>
            <w:szCs w:val="24"/>
          </w:rPr>
          <w:delText xml:space="preserve">Leveraging </w:delText>
        </w:r>
      </w:del>
      <w:r w:rsidR="00F652FF" w:rsidRPr="006F7E2A">
        <w:rPr>
          <w:rFonts w:ascii="Times New Roman" w:eastAsia="Times New Roman" w:hAnsi="Times New Roman" w:cs="Times New Roman"/>
          <w:sz w:val="24"/>
          <w:szCs w:val="24"/>
        </w:rPr>
        <w:t xml:space="preserve">existing PA </w:t>
      </w:r>
      <w:ins w:id="736" w:author="EM" w:date="2025-04-16T15:46:00Z">
        <w:del w:id="737" w:author="Montecino, Diego" w:date="2025-04-16T18:41:00Z" w16du:dateUtc="2025-04-16T22:41:00Z">
          <w:r w:rsidDel="00872DA8">
            <w:rPr>
              <w:rFonts w:ascii="Times New Roman" w:eastAsia="Times New Roman" w:hAnsi="Times New Roman" w:cs="Times New Roman"/>
              <w:sz w:val="24"/>
              <w:szCs w:val="24"/>
            </w:rPr>
            <w:delText>employees</w:delText>
          </w:r>
        </w:del>
      </w:ins>
      <w:ins w:id="738" w:author="Montecino, Diego" w:date="2025-04-16T18:41:00Z" w16du:dateUtc="2025-04-16T22:41:00Z">
        <w:r w:rsidR="00872DA8">
          <w:rPr>
            <w:rFonts w:ascii="Times New Roman" w:eastAsia="Times New Roman" w:hAnsi="Times New Roman" w:cs="Times New Roman"/>
            <w:sz w:val="24"/>
            <w:szCs w:val="24"/>
          </w:rPr>
          <w:t>human resources</w:t>
        </w:r>
      </w:ins>
      <w:ins w:id="739" w:author="EM" w:date="2025-04-16T15:46:00Z">
        <w:r>
          <w:rPr>
            <w:rFonts w:ascii="Times New Roman" w:eastAsia="Times New Roman" w:hAnsi="Times New Roman" w:cs="Times New Roman"/>
            <w:sz w:val="24"/>
            <w:szCs w:val="24"/>
          </w:rPr>
          <w:t xml:space="preserve"> </w:t>
        </w:r>
      </w:ins>
      <w:del w:id="740" w:author="EM" w:date="2025-04-16T15:46:00Z">
        <w:r w:rsidR="00F652FF" w:rsidRPr="006F7E2A" w:rsidDel="0049009B">
          <w:rPr>
            <w:rFonts w:ascii="Times New Roman" w:eastAsia="Times New Roman" w:hAnsi="Times New Roman" w:cs="Times New Roman"/>
            <w:sz w:val="24"/>
            <w:szCs w:val="24"/>
          </w:rPr>
          <w:delText xml:space="preserve">human resources that </w:delText>
        </w:r>
      </w:del>
      <w:commentRangeStart w:id="741"/>
      <w:commentRangeStart w:id="742"/>
      <w:ins w:id="743" w:author="EM" w:date="2025-04-16T15:46:00Z">
        <w:r>
          <w:rPr>
            <w:rFonts w:ascii="Times New Roman" w:eastAsia="Times New Roman" w:hAnsi="Times New Roman" w:cs="Times New Roman"/>
            <w:sz w:val="24"/>
            <w:szCs w:val="24"/>
          </w:rPr>
          <w:t>who</w:t>
        </w:r>
        <w:commentRangeEnd w:id="741"/>
        <w:r>
          <w:rPr>
            <w:rStyle w:val="CommentReference"/>
          </w:rPr>
          <w:commentReference w:id="741"/>
        </w:r>
      </w:ins>
      <w:commentRangeEnd w:id="742"/>
      <w:r w:rsidR="00872DA8">
        <w:rPr>
          <w:rStyle w:val="CommentReference"/>
        </w:rPr>
        <w:commentReference w:id="742"/>
      </w:r>
      <w:ins w:id="744" w:author="EM" w:date="2025-04-16T15:46:00Z">
        <w:r>
          <w:rPr>
            <w:rFonts w:ascii="Times New Roman" w:eastAsia="Times New Roman" w:hAnsi="Times New Roman" w:cs="Times New Roman"/>
            <w:sz w:val="24"/>
            <w:szCs w:val="24"/>
          </w:rPr>
          <w:t xml:space="preserve"> </w:t>
        </w:r>
      </w:ins>
      <w:r w:rsidR="00F652FF" w:rsidRPr="006F7E2A">
        <w:rPr>
          <w:rFonts w:ascii="Times New Roman" w:eastAsia="Times New Roman" w:hAnsi="Times New Roman" w:cs="Times New Roman"/>
          <w:sz w:val="24"/>
          <w:szCs w:val="24"/>
        </w:rPr>
        <w:t>can detect morbidity and mortality in animals offers a cost-effective strategy to establish minimal WH monitoring. Rangers can detect non-healthy animals in PAs</w:t>
      </w:r>
      <w:ins w:id="745" w:author="EM" w:date="2025-04-16T15:47:00Z">
        <w:r>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 xml:space="preserve"> and they have provided data to assess health risks and trends or trigger responses to disease outbreaks </w:t>
      </w:r>
      <w:r w:rsidR="00F652FF" w:rsidRPr="006F7E2A">
        <w:rPr>
          <w:rFonts w:ascii="Times New Roman" w:eastAsia="Times New Roman" w:hAnsi="Times New Roman" w:cs="Times New Roman"/>
          <w:color w:val="000000"/>
          <w:sz w:val="24"/>
          <w:szCs w:val="24"/>
        </w:rPr>
        <w:t>(Wolf et al. 2019; Vila et al. 2019; Kuisma et al. 2019; Orozco et al. 2020; Montecino-Latorre et al. 2020; Porco et al. 2023)</w:t>
      </w:r>
      <w:r w:rsidR="00F652FF" w:rsidRPr="006F7E2A">
        <w:rPr>
          <w:rFonts w:ascii="Times New Roman" w:eastAsia="Times New Roman" w:hAnsi="Times New Roman" w:cs="Times New Roman"/>
          <w:sz w:val="24"/>
          <w:szCs w:val="24"/>
        </w:rPr>
        <w:t xml:space="preserve">. </w:t>
      </w:r>
    </w:p>
    <w:p w14:paraId="4F172FDD" w14:textId="1A5CB6AD"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Our recommendation is to include </w:t>
      </w:r>
      <w:ins w:id="746" w:author="EM" w:date="2025-04-16T15:47:00Z">
        <w:r w:rsidR="0049009B">
          <w:rPr>
            <w:rFonts w:ascii="Times New Roman" w:eastAsia="Times New Roman" w:hAnsi="Times New Roman" w:cs="Times New Roman"/>
            <w:sz w:val="24"/>
            <w:szCs w:val="24"/>
          </w:rPr>
          <w:t xml:space="preserve">standardized </w:t>
        </w:r>
      </w:ins>
      <w:r w:rsidRPr="006F7E2A">
        <w:rPr>
          <w:rFonts w:ascii="Times New Roman" w:eastAsia="Times New Roman" w:hAnsi="Times New Roman" w:cs="Times New Roman"/>
          <w:sz w:val="24"/>
          <w:szCs w:val="24"/>
        </w:rPr>
        <w:t xml:space="preserve">WH monitoring </w:t>
      </w:r>
      <w:del w:id="747" w:author="EM" w:date="2025-04-16T15:47:00Z">
        <w:r w:rsidRPr="006F7E2A" w:rsidDel="0049009B">
          <w:rPr>
            <w:rFonts w:ascii="Times New Roman" w:eastAsia="Times New Roman" w:hAnsi="Times New Roman" w:cs="Times New Roman"/>
            <w:sz w:val="24"/>
            <w:szCs w:val="24"/>
          </w:rPr>
          <w:delText>with</w:delText>
        </w:r>
      </w:del>
      <w:r w:rsidRPr="006F7E2A">
        <w:rPr>
          <w:rFonts w:ascii="Times New Roman" w:eastAsia="Times New Roman" w:hAnsi="Times New Roman" w:cs="Times New Roman"/>
          <w:sz w:val="24"/>
          <w:szCs w:val="24"/>
        </w:rPr>
        <w:t>in the remit of rangers following a unified methodology and standards. Currently, there are approximately 280,000 rangers worldwide</w:t>
      </w:r>
      <w:ins w:id="748" w:author="EM" w:date="2025-04-16T15:48:00Z">
        <w:r w:rsidR="0049009B">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1.5 million will be needed </w:t>
      </w:r>
      <w:del w:id="749" w:author="EM" w:date="2025-04-16T15:48:00Z">
        <w:r w:rsidRPr="006F7E2A" w:rsidDel="0049009B">
          <w:rPr>
            <w:rFonts w:ascii="Times New Roman" w:eastAsia="Times New Roman" w:hAnsi="Times New Roman" w:cs="Times New Roman"/>
            <w:sz w:val="24"/>
            <w:szCs w:val="24"/>
          </w:rPr>
          <w:delText xml:space="preserve">by 2030 </w:delText>
        </w:r>
      </w:del>
      <w:r w:rsidRPr="006F7E2A">
        <w:rPr>
          <w:rFonts w:ascii="Times New Roman" w:eastAsia="Times New Roman" w:hAnsi="Times New Roman" w:cs="Times New Roman"/>
          <w:sz w:val="24"/>
          <w:szCs w:val="24"/>
        </w:rPr>
        <w:t xml:space="preserve">to protect 30% of the planet </w:t>
      </w:r>
      <w:ins w:id="750" w:author="EM" w:date="2025-04-16T15:48:00Z">
        <w:r w:rsidR="0049009B">
          <w:rPr>
            <w:rFonts w:ascii="Times New Roman" w:eastAsia="Times New Roman" w:hAnsi="Times New Roman" w:cs="Times New Roman"/>
            <w:sz w:val="24"/>
            <w:szCs w:val="24"/>
          </w:rPr>
          <w:t xml:space="preserve">by 2030 </w:t>
        </w:r>
      </w:ins>
      <w:r w:rsidRPr="006F7E2A">
        <w:rPr>
          <w:rFonts w:ascii="Times New Roman" w:eastAsia="Times New Roman" w:hAnsi="Times New Roman" w:cs="Times New Roman"/>
          <w:color w:val="000000"/>
          <w:sz w:val="24"/>
          <w:szCs w:val="24"/>
        </w:rPr>
        <w:t>(Appleton et al. 2022)</w:t>
      </w:r>
      <w:r w:rsidRPr="006F7E2A">
        <w:rPr>
          <w:rFonts w:ascii="Times New Roman" w:eastAsia="Times New Roman" w:hAnsi="Times New Roman" w:cs="Times New Roman"/>
          <w:sz w:val="24"/>
          <w:szCs w:val="24"/>
        </w:rPr>
        <w:t xml:space="preserve">. The present and projected number of rangers reveal their unique potential as a worldwide </w:t>
      </w:r>
      <w:del w:id="751" w:author="EM" w:date="2025-04-16T15:48:00Z">
        <w:r w:rsidRPr="006F7E2A" w:rsidDel="0049009B">
          <w:rPr>
            <w:rFonts w:ascii="Times New Roman" w:eastAsia="Times New Roman" w:hAnsi="Times New Roman" w:cs="Times New Roman"/>
            <w:sz w:val="24"/>
            <w:szCs w:val="24"/>
          </w:rPr>
          <w:delText>“</w:delText>
        </w:r>
      </w:del>
      <w:ins w:id="752" w:author="Montecino, Diego" w:date="2025-04-16T17:58:00Z" w16du:dateUtc="2025-04-16T21:58:00Z">
        <w:r w:rsidR="00DD2B6C">
          <w:rPr>
            <w:rFonts w:ascii="Times New Roman" w:eastAsia="Times New Roman" w:hAnsi="Times New Roman" w:cs="Times New Roman"/>
            <w:sz w:val="24"/>
            <w:szCs w:val="24"/>
          </w:rPr>
          <w:t>O</w:t>
        </w:r>
      </w:ins>
      <w:del w:id="753" w:author="Montecino, Diego" w:date="2025-04-16T17:58:00Z" w16du:dateUtc="2025-04-16T21:58:00Z">
        <w:r w:rsidR="0049009B" w:rsidRPr="006F7E2A" w:rsidDel="00DD2B6C">
          <w:rPr>
            <w:rFonts w:ascii="Times New Roman" w:eastAsia="Times New Roman" w:hAnsi="Times New Roman" w:cs="Times New Roman"/>
            <w:sz w:val="24"/>
            <w:szCs w:val="24"/>
          </w:rPr>
          <w:delText>o</w:delText>
        </w:r>
      </w:del>
      <w:r w:rsidR="0049009B" w:rsidRPr="006F7E2A">
        <w:rPr>
          <w:rFonts w:ascii="Times New Roman" w:eastAsia="Times New Roman" w:hAnsi="Times New Roman" w:cs="Times New Roman"/>
          <w:sz w:val="24"/>
          <w:szCs w:val="24"/>
        </w:rPr>
        <w:t xml:space="preserve">ne </w:t>
      </w:r>
      <w:ins w:id="754" w:author="Montecino, Diego" w:date="2025-04-16T17:58:00Z" w16du:dateUtc="2025-04-16T21:58:00Z">
        <w:r w:rsidR="00DD2B6C">
          <w:rPr>
            <w:rFonts w:ascii="Times New Roman" w:eastAsia="Times New Roman" w:hAnsi="Times New Roman" w:cs="Times New Roman"/>
            <w:sz w:val="24"/>
            <w:szCs w:val="24"/>
          </w:rPr>
          <w:t>H</w:t>
        </w:r>
      </w:ins>
      <w:del w:id="755" w:author="Montecino, Diego" w:date="2025-04-16T17:58:00Z" w16du:dateUtc="2025-04-16T21:58:00Z">
        <w:r w:rsidR="0049009B" w:rsidRPr="006F7E2A" w:rsidDel="00DD2B6C">
          <w:rPr>
            <w:rFonts w:ascii="Times New Roman" w:eastAsia="Times New Roman" w:hAnsi="Times New Roman" w:cs="Times New Roman"/>
            <w:sz w:val="24"/>
            <w:szCs w:val="24"/>
          </w:rPr>
          <w:delText>h</w:delText>
        </w:r>
      </w:del>
      <w:r w:rsidR="0049009B" w:rsidRPr="006F7E2A">
        <w:rPr>
          <w:rFonts w:ascii="Times New Roman" w:eastAsia="Times New Roman" w:hAnsi="Times New Roman" w:cs="Times New Roman"/>
          <w:sz w:val="24"/>
          <w:szCs w:val="24"/>
        </w:rPr>
        <w:t xml:space="preserve">ealth </w:t>
      </w:r>
      <w:r w:rsidRPr="006F7E2A">
        <w:rPr>
          <w:rFonts w:ascii="Times New Roman" w:eastAsia="Times New Roman" w:hAnsi="Times New Roman" w:cs="Times New Roman"/>
          <w:sz w:val="24"/>
          <w:szCs w:val="24"/>
        </w:rPr>
        <w:t>workforce</w:t>
      </w:r>
      <w:del w:id="756" w:author="EM" w:date="2025-04-16T15:48:00Z">
        <w:r w:rsidRPr="006F7E2A" w:rsidDel="0049009B">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that could drastically improve WH and </w:t>
      </w:r>
      <w:del w:id="757" w:author="EM" w:date="2025-04-16T15:49:00Z">
        <w:r w:rsidRPr="006F7E2A" w:rsidDel="0049009B">
          <w:rPr>
            <w:rFonts w:ascii="Times New Roman" w:eastAsia="Times New Roman" w:hAnsi="Times New Roman" w:cs="Times New Roman"/>
            <w:sz w:val="24"/>
            <w:szCs w:val="24"/>
          </w:rPr>
          <w:delText xml:space="preserve">OH </w:delText>
        </w:r>
      </w:del>
      <w:ins w:id="758" w:author="Montecino, Diego" w:date="2025-04-16T17:58:00Z" w16du:dateUtc="2025-04-16T21:58:00Z">
        <w:r w:rsidR="00DD2B6C">
          <w:rPr>
            <w:rFonts w:ascii="Times New Roman" w:eastAsia="Times New Roman" w:hAnsi="Times New Roman" w:cs="Times New Roman"/>
            <w:sz w:val="24"/>
            <w:szCs w:val="24"/>
          </w:rPr>
          <w:t>O</w:t>
        </w:r>
      </w:ins>
      <w:ins w:id="759" w:author="EM" w:date="2025-04-16T15:49:00Z">
        <w:del w:id="760" w:author="Montecino, Diego" w:date="2025-04-16T17:58:00Z" w16du:dateUtc="2025-04-16T21:58:00Z">
          <w:r w:rsidR="0049009B" w:rsidDel="00DD2B6C">
            <w:rPr>
              <w:rFonts w:ascii="Times New Roman" w:eastAsia="Times New Roman" w:hAnsi="Times New Roman" w:cs="Times New Roman"/>
              <w:sz w:val="24"/>
              <w:szCs w:val="24"/>
            </w:rPr>
            <w:delText>o</w:delText>
          </w:r>
        </w:del>
        <w:r w:rsidR="0049009B">
          <w:rPr>
            <w:rFonts w:ascii="Times New Roman" w:eastAsia="Times New Roman" w:hAnsi="Times New Roman" w:cs="Times New Roman"/>
            <w:sz w:val="24"/>
            <w:szCs w:val="24"/>
          </w:rPr>
          <w:t xml:space="preserve">ne </w:t>
        </w:r>
      </w:ins>
      <w:ins w:id="761" w:author="Montecino, Diego" w:date="2025-04-16T17:58:00Z" w16du:dateUtc="2025-04-16T21:58:00Z">
        <w:r w:rsidR="00DD2B6C">
          <w:rPr>
            <w:rFonts w:ascii="Times New Roman" w:eastAsia="Times New Roman" w:hAnsi="Times New Roman" w:cs="Times New Roman"/>
            <w:sz w:val="24"/>
            <w:szCs w:val="24"/>
          </w:rPr>
          <w:t>H</w:t>
        </w:r>
      </w:ins>
      <w:ins w:id="762" w:author="EM" w:date="2025-04-16T15:49:00Z">
        <w:del w:id="763" w:author="Montecino, Diego" w:date="2025-04-16T17:58:00Z" w16du:dateUtc="2025-04-16T21:58:00Z">
          <w:r w:rsidR="0049009B" w:rsidDel="00DD2B6C">
            <w:rPr>
              <w:rFonts w:ascii="Times New Roman" w:eastAsia="Times New Roman" w:hAnsi="Times New Roman" w:cs="Times New Roman"/>
              <w:sz w:val="24"/>
              <w:szCs w:val="24"/>
            </w:rPr>
            <w:delText>h</w:delText>
          </w:r>
        </w:del>
        <w:r w:rsidR="0049009B">
          <w:rPr>
            <w:rFonts w:ascii="Times New Roman" w:eastAsia="Times New Roman" w:hAnsi="Times New Roman" w:cs="Times New Roman"/>
            <w:sz w:val="24"/>
            <w:szCs w:val="24"/>
          </w:rPr>
          <w:t xml:space="preserve">ealth </w:t>
        </w:r>
      </w:ins>
      <w:r w:rsidRPr="006F7E2A">
        <w:rPr>
          <w:rFonts w:ascii="Times New Roman" w:eastAsia="Times New Roman" w:hAnsi="Times New Roman" w:cs="Times New Roman"/>
          <w:sz w:val="24"/>
          <w:szCs w:val="24"/>
        </w:rPr>
        <w:t xml:space="preserve">surveillance </w:t>
      </w:r>
      <w:r w:rsidRPr="006F7E2A">
        <w:rPr>
          <w:rFonts w:ascii="Times New Roman" w:eastAsia="Times New Roman" w:hAnsi="Times New Roman" w:cs="Times New Roman"/>
          <w:color w:val="000000"/>
          <w:sz w:val="24"/>
          <w:szCs w:val="24"/>
        </w:rPr>
        <w:t>(Machalaba et al. 2021; Hopkins et al. 2024; Montecino-Latorre et al. 2024</w:t>
      </w:r>
      <w:ins w:id="764" w:author="EM" w:date="2025-04-16T09:08:00Z">
        <w:r w:rsidR="006F7E2A" w:rsidRPr="006F7E2A">
          <w:rPr>
            <w:rFonts w:ascii="Times New Roman" w:eastAsia="Times New Roman" w:hAnsi="Times New Roman" w:cs="Times New Roman"/>
            <w:color w:val="000000"/>
            <w:sz w:val="24"/>
            <w:szCs w:val="24"/>
          </w:rPr>
          <w:t xml:space="preserve"> [preprint]</w:t>
        </w:r>
      </w:ins>
      <w:r w:rsidRPr="006F7E2A">
        <w:rPr>
          <w:rFonts w:ascii="Times New Roman" w:eastAsia="Times New Roman" w:hAnsi="Times New Roman" w:cs="Times New Roman"/>
          <w:color w:val="000000"/>
          <w:sz w:val="24"/>
          <w:szCs w:val="24"/>
        </w:rPr>
        <w:t>; World Organisation for Animal Health &amp; International Union Conservation of Nature 2024)</w:t>
      </w:r>
      <w:r w:rsidRPr="006F7E2A">
        <w:rPr>
          <w:rFonts w:ascii="Times New Roman" w:eastAsia="Times New Roman" w:hAnsi="Times New Roman" w:cs="Times New Roman"/>
          <w:sz w:val="24"/>
          <w:szCs w:val="24"/>
        </w:rPr>
        <w:t xml:space="preserve">. However, our findings suggest that several </w:t>
      </w:r>
      <w:del w:id="765" w:author="EM" w:date="2025-04-16T15:49:00Z">
        <w:r w:rsidRPr="006F7E2A" w:rsidDel="0049009B">
          <w:rPr>
            <w:rFonts w:ascii="Times New Roman" w:eastAsia="Times New Roman" w:hAnsi="Times New Roman" w:cs="Times New Roman"/>
            <w:sz w:val="24"/>
            <w:szCs w:val="24"/>
          </w:rPr>
          <w:delText xml:space="preserve">issues </w:delText>
        </w:r>
      </w:del>
      <w:ins w:id="766" w:author="EM" w:date="2025-04-16T15:49:00Z">
        <w:r w:rsidR="0049009B">
          <w:rPr>
            <w:rFonts w:ascii="Times New Roman" w:eastAsia="Times New Roman" w:hAnsi="Times New Roman" w:cs="Times New Roman"/>
            <w:sz w:val="24"/>
            <w:szCs w:val="24"/>
          </w:rPr>
          <w:t xml:space="preserve">problems </w:t>
        </w:r>
      </w:ins>
      <w:r w:rsidRPr="006F7E2A">
        <w:rPr>
          <w:rFonts w:ascii="Times New Roman" w:eastAsia="Times New Roman" w:hAnsi="Times New Roman" w:cs="Times New Roman"/>
          <w:sz w:val="24"/>
          <w:szCs w:val="24"/>
        </w:rPr>
        <w:t>must be addressed first.</w:t>
      </w:r>
    </w:p>
    <w:p w14:paraId="47942161"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t>Acknowledgments</w:t>
      </w:r>
    </w:p>
    <w:p w14:paraId="18D155E4" w14:textId="05BD2E0E" w:rsidR="002959BB" w:rsidRPr="006F7E2A" w:rsidRDefault="0049009B" w:rsidP="006F7E2A">
      <w:pPr>
        <w:spacing w:before="240" w:after="240" w:line="480" w:lineRule="auto"/>
        <w:rPr>
          <w:rFonts w:ascii="Times New Roman" w:eastAsia="Times New Roman" w:hAnsi="Times New Roman" w:cs="Times New Roman"/>
          <w:sz w:val="24"/>
          <w:szCs w:val="24"/>
        </w:rPr>
      </w:pPr>
      <w:ins w:id="767" w:author="EM" w:date="2025-04-16T15:49:00Z">
        <w:r>
          <w:rPr>
            <w:rFonts w:ascii="Times New Roman" w:eastAsia="Times New Roman" w:hAnsi="Times New Roman" w:cs="Times New Roman"/>
            <w:sz w:val="24"/>
            <w:szCs w:val="24"/>
          </w:rPr>
          <w:lastRenderedPageBreak/>
          <w:t>We t</w:t>
        </w:r>
      </w:ins>
      <w:del w:id="768" w:author="EM" w:date="2025-04-16T15:49:00Z">
        <w:r w:rsidR="00F652FF" w:rsidRPr="006F7E2A" w:rsidDel="0049009B">
          <w:rPr>
            <w:rFonts w:ascii="Times New Roman" w:eastAsia="Times New Roman" w:hAnsi="Times New Roman" w:cs="Times New Roman"/>
            <w:sz w:val="24"/>
            <w:szCs w:val="24"/>
          </w:rPr>
          <w:delText>T</w:delText>
        </w:r>
      </w:del>
      <w:r w:rsidR="00F652FF" w:rsidRPr="006F7E2A">
        <w:rPr>
          <w:rFonts w:ascii="Times New Roman" w:eastAsia="Times New Roman" w:hAnsi="Times New Roman" w:cs="Times New Roman"/>
          <w:sz w:val="24"/>
          <w:szCs w:val="24"/>
        </w:rPr>
        <w:t>hank</w:t>
      </w:r>
      <w:del w:id="769" w:author="EM" w:date="2025-04-16T15:49:00Z">
        <w:r w:rsidR="00F652FF" w:rsidRPr="006F7E2A" w:rsidDel="0049009B">
          <w:rPr>
            <w:rFonts w:ascii="Times New Roman" w:eastAsia="Times New Roman" w:hAnsi="Times New Roman" w:cs="Times New Roman"/>
            <w:sz w:val="24"/>
            <w:szCs w:val="24"/>
          </w:rPr>
          <w:delText>s</w:delText>
        </w:r>
      </w:del>
      <w:r w:rsidR="00F652FF" w:rsidRPr="006F7E2A">
        <w:rPr>
          <w:rFonts w:ascii="Times New Roman" w:eastAsia="Times New Roman" w:hAnsi="Times New Roman" w:cs="Times New Roman"/>
          <w:sz w:val="24"/>
          <w:szCs w:val="24"/>
        </w:rPr>
        <w:t xml:space="preserve"> </w:t>
      </w:r>
      <w:del w:id="770" w:author="EM" w:date="2025-04-16T15:49:00Z">
        <w:r w:rsidR="00F652FF" w:rsidRPr="006F7E2A" w:rsidDel="0049009B">
          <w:rPr>
            <w:rFonts w:ascii="Times New Roman" w:eastAsia="Times New Roman" w:hAnsi="Times New Roman" w:cs="Times New Roman"/>
            <w:sz w:val="24"/>
            <w:szCs w:val="24"/>
          </w:rPr>
          <w:delText xml:space="preserve">to </w:delText>
        </w:r>
      </w:del>
      <w:r w:rsidR="00F652FF" w:rsidRPr="006F7E2A">
        <w:rPr>
          <w:rFonts w:ascii="Times New Roman" w:eastAsia="Times New Roman" w:hAnsi="Times New Roman" w:cs="Times New Roman"/>
          <w:sz w:val="24"/>
          <w:szCs w:val="24"/>
        </w:rPr>
        <w:t>responders and the SMART Partnership, especially to M</w:t>
      </w:r>
      <w:ins w:id="771" w:author="EM" w:date="2025-04-16T15:49:00Z">
        <w:r>
          <w:rPr>
            <w:rFonts w:ascii="Times New Roman" w:eastAsia="Times New Roman" w:hAnsi="Times New Roman" w:cs="Times New Roman"/>
            <w:sz w:val="24"/>
            <w:szCs w:val="24"/>
          </w:rPr>
          <w:t>.</w:t>
        </w:r>
      </w:ins>
      <w:del w:id="772" w:author="EM" w:date="2025-04-16T15:49:00Z">
        <w:r w:rsidR="00F652FF" w:rsidRPr="006F7E2A" w:rsidDel="0049009B">
          <w:rPr>
            <w:rFonts w:ascii="Times New Roman" w:eastAsia="Times New Roman" w:hAnsi="Times New Roman" w:cs="Times New Roman"/>
            <w:sz w:val="24"/>
            <w:szCs w:val="24"/>
          </w:rPr>
          <w:delText>ōnica</w:delText>
        </w:r>
      </w:del>
      <w:r w:rsidR="00F652FF" w:rsidRPr="006F7E2A">
        <w:rPr>
          <w:rFonts w:ascii="Times New Roman" w:eastAsia="Times New Roman" w:hAnsi="Times New Roman" w:cs="Times New Roman"/>
          <w:sz w:val="24"/>
          <w:szCs w:val="24"/>
        </w:rPr>
        <w:t xml:space="preserve"> Barcellos</w:t>
      </w:r>
      <w:ins w:id="773" w:author="EM" w:date="2025-04-16T15:49:00Z">
        <w:r>
          <w:rPr>
            <w:rFonts w:ascii="Times New Roman" w:eastAsia="Times New Roman" w:hAnsi="Times New Roman" w:cs="Times New Roman"/>
            <w:sz w:val="24"/>
            <w:szCs w:val="24"/>
          </w:rPr>
          <w:t xml:space="preserve">, and </w:t>
        </w:r>
      </w:ins>
      <w:del w:id="774" w:author="EM" w:date="2025-04-16T15:49:00Z">
        <w:r w:rsidR="00F652FF" w:rsidRPr="006F7E2A" w:rsidDel="0049009B">
          <w:rPr>
            <w:rFonts w:ascii="Times New Roman" w:eastAsia="Times New Roman" w:hAnsi="Times New Roman" w:cs="Times New Roman"/>
            <w:sz w:val="24"/>
            <w:szCs w:val="24"/>
          </w:rPr>
          <w:delText xml:space="preserve">. Thanks to Jonathan </w:delText>
        </w:r>
      </w:del>
      <w:ins w:id="775" w:author="EM" w:date="2025-04-16T15:49:00Z">
        <w:r w:rsidRPr="006F7E2A">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w:t>
        </w:r>
      </w:ins>
      <w:r w:rsidR="00F652FF" w:rsidRPr="006F7E2A">
        <w:rPr>
          <w:rFonts w:ascii="Times New Roman" w:eastAsia="Times New Roman" w:hAnsi="Times New Roman" w:cs="Times New Roman"/>
          <w:sz w:val="24"/>
          <w:szCs w:val="24"/>
        </w:rPr>
        <w:t xml:space="preserve">Palmer, Executive Director of the Wildlife Conservation Society’s Conservation Technology Department. </w:t>
      </w:r>
    </w:p>
    <w:p w14:paraId="31D8C287" w14:textId="77777777" w:rsidR="006F7E2A" w:rsidRPr="006F7E2A" w:rsidRDefault="006F7E2A" w:rsidP="006F7E2A">
      <w:pPr>
        <w:spacing w:before="240" w:after="240" w:line="480" w:lineRule="auto"/>
        <w:rPr>
          <w:rFonts w:ascii="Times New Roman" w:eastAsia="Times New Roman" w:hAnsi="Times New Roman" w:cs="Times New Roman"/>
          <w:sz w:val="24"/>
          <w:szCs w:val="24"/>
        </w:rPr>
      </w:pPr>
    </w:p>
    <w:p w14:paraId="63AB7F72" w14:textId="77777777"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t>Supporting Information</w:t>
      </w:r>
    </w:p>
    <w:p w14:paraId="4545206A" w14:textId="77777777"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Additional supporting information may be found in the online version of the article at the publisher’s website.</w:t>
      </w:r>
    </w:p>
    <w:p w14:paraId="07F960D9"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References</w:t>
      </w:r>
    </w:p>
    <w:p w14:paraId="05050C40" w14:textId="77777777" w:rsidR="006F7E2A" w:rsidRPr="006F7E2A" w:rsidRDefault="006F7E2A" w:rsidP="006F7E2A">
      <w:pPr>
        <w:widowControl w:val="0"/>
        <w:pBdr>
          <w:top w:val="nil"/>
          <w:left w:val="nil"/>
          <w:bottom w:val="nil"/>
          <w:right w:val="nil"/>
          <w:between w:val="nil"/>
        </w:pBdr>
        <w:spacing w:before="240" w:line="480" w:lineRule="auto"/>
        <w:ind w:left="480" w:hanging="480"/>
        <w:rPr>
          <w:rFonts w:ascii="Times New Roman" w:hAnsi="Times New Roman" w:cs="Times New Roman"/>
          <w:sz w:val="24"/>
          <w:szCs w:val="24"/>
        </w:rPr>
      </w:pPr>
    </w:p>
    <w:p w14:paraId="2DB39532" w14:textId="31747282" w:rsidR="002959BB" w:rsidRPr="006F7E2A" w:rsidRDefault="00F652FF" w:rsidP="006F7E2A">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Adjemian J et al. 2012. Zoonotic infections among employees from Great Smoky Mountains and Rocky Mountain National Parks, 2008-2009. </w:t>
      </w:r>
      <w:r w:rsidRPr="006F7E2A">
        <w:rPr>
          <w:rFonts w:ascii="Times New Roman" w:eastAsia="Times New Roman" w:hAnsi="Times New Roman" w:cs="Times New Roman"/>
          <w:i/>
          <w:color w:val="000000"/>
          <w:sz w:val="24"/>
          <w:szCs w:val="24"/>
        </w:rPr>
        <w:t xml:space="preserve">Vector </w:t>
      </w:r>
      <w:r w:rsidRPr="006F7E2A">
        <w:rPr>
          <w:rFonts w:ascii="Times New Roman" w:eastAsia="Times New Roman" w:hAnsi="Times New Roman" w:cs="Times New Roman"/>
          <w:i/>
          <w:sz w:val="24"/>
          <w:szCs w:val="24"/>
        </w:rPr>
        <w:t>B</w:t>
      </w:r>
      <w:r w:rsidRPr="006F7E2A">
        <w:rPr>
          <w:rFonts w:ascii="Times New Roman" w:eastAsia="Times New Roman" w:hAnsi="Times New Roman" w:cs="Times New Roman"/>
          <w:i/>
          <w:color w:val="000000"/>
          <w:sz w:val="24"/>
          <w:szCs w:val="24"/>
        </w:rPr>
        <w:t xml:space="preserve">orne and </w:t>
      </w:r>
      <w:r w:rsidRPr="006F7E2A">
        <w:rPr>
          <w:rFonts w:ascii="Times New Roman" w:eastAsia="Times New Roman" w:hAnsi="Times New Roman" w:cs="Times New Roman"/>
          <w:i/>
          <w:sz w:val="24"/>
          <w:szCs w:val="24"/>
        </w:rPr>
        <w:t>Z</w:t>
      </w:r>
      <w:r w:rsidRPr="006F7E2A">
        <w:rPr>
          <w:rFonts w:ascii="Times New Roman" w:eastAsia="Times New Roman" w:hAnsi="Times New Roman" w:cs="Times New Roman"/>
          <w:i/>
          <w:color w:val="000000"/>
          <w:sz w:val="24"/>
          <w:szCs w:val="24"/>
        </w:rPr>
        <w:t xml:space="preserve">oonotic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iseases</w:t>
      </w:r>
      <w:r w:rsidRPr="006F7E2A">
        <w:rPr>
          <w:rFonts w:ascii="Times New Roman" w:eastAsia="Times New Roman" w:hAnsi="Times New Roman" w:cs="Times New Roman"/>
          <w:color w:val="000000"/>
          <w:sz w:val="24"/>
          <w:szCs w:val="24"/>
        </w:rPr>
        <w:t xml:space="preserve"> </w:t>
      </w:r>
      <w:del w:id="776" w:author="EM" w:date="2025-04-16T15:50:00Z">
        <w:r w:rsidRPr="006F7E2A" w:rsidDel="0049009B">
          <w:rPr>
            <w:rFonts w:ascii="Times New Roman" w:eastAsia="Times New Roman" w:hAnsi="Times New Roman" w:cs="Times New Roman"/>
            <w:color w:val="000000"/>
            <w:sz w:val="24"/>
            <w:szCs w:val="24"/>
          </w:rPr>
          <w:delText xml:space="preserve">(Larchmont, N.Y.) </w:delText>
        </w:r>
      </w:del>
      <w:r w:rsidRPr="006F7E2A">
        <w:rPr>
          <w:rFonts w:ascii="Times New Roman" w:eastAsia="Times New Roman" w:hAnsi="Times New Roman" w:cs="Times New Roman"/>
          <w:b/>
          <w:color w:val="000000"/>
          <w:sz w:val="24"/>
          <w:szCs w:val="24"/>
        </w:rPr>
        <w:t>12</w:t>
      </w:r>
      <w:r w:rsidRPr="006F7E2A">
        <w:rPr>
          <w:rFonts w:ascii="Times New Roman" w:eastAsia="Times New Roman" w:hAnsi="Times New Roman" w:cs="Times New Roman"/>
          <w:color w:val="000000"/>
          <w:sz w:val="24"/>
          <w:szCs w:val="24"/>
        </w:rPr>
        <w:t xml:space="preserve">:922–931. </w:t>
      </w:r>
      <w:del w:id="777" w:author="EM" w:date="2025-04-16T15:50:00Z">
        <w:r w:rsidRPr="006F7E2A" w:rsidDel="0049009B">
          <w:rPr>
            <w:rFonts w:ascii="Times New Roman" w:eastAsia="Times New Roman" w:hAnsi="Times New Roman" w:cs="Times New Roman"/>
            <w:color w:val="000000"/>
            <w:sz w:val="24"/>
            <w:szCs w:val="24"/>
          </w:rPr>
          <w:delText>Mary Ann Liebert Inc.</w:delText>
        </w:r>
      </w:del>
    </w:p>
    <w:p w14:paraId="5D6F5D81"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Appleton MR et al. 2022. Protected area personnel and ranger numbers are insufficient to deliver global expectations.</w:t>
      </w:r>
      <w:r w:rsidRPr="006F7E2A">
        <w:rPr>
          <w:rFonts w:ascii="Times New Roman" w:eastAsia="Times New Roman" w:hAnsi="Times New Roman" w:cs="Times New Roman"/>
          <w:i/>
          <w:color w:val="000000"/>
          <w:sz w:val="24"/>
          <w:szCs w:val="24"/>
        </w:rPr>
        <w:t xml:space="preserve"> Nature Sustainability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w:t>
      </w:r>
      <w:r w:rsidRPr="006F7E2A">
        <w:rPr>
          <w:rFonts w:ascii="Times New Roman" w:eastAsia="Times New Roman" w:hAnsi="Times New Roman" w:cs="Times New Roman"/>
          <w:color w:val="000000"/>
          <w:sz w:val="24"/>
          <w:szCs w:val="24"/>
        </w:rPr>
        <w:t xml:space="preserve">:1100–1110. </w:t>
      </w:r>
    </w:p>
    <w:p w14:paraId="1462FC80"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i/>
          <w:color w:val="000000"/>
          <w:sz w:val="24"/>
          <w:szCs w:val="24"/>
        </w:rPr>
      </w:pPr>
      <w:r w:rsidRPr="006F7E2A">
        <w:rPr>
          <w:rFonts w:ascii="Times New Roman" w:eastAsia="Times New Roman" w:hAnsi="Times New Roman" w:cs="Times New Roman"/>
          <w:color w:val="000000"/>
          <w:sz w:val="24"/>
          <w:szCs w:val="24"/>
        </w:rPr>
        <w:t>Cardoso B, García-Bocanegra I, Acevedo P, Cáceres G, Alves PC, Gortázar C. 2021. Stepping up from wildlife disease surveillance to integrated wildlife monitoring in Europe.</w:t>
      </w:r>
      <w:r w:rsidRPr="006F7E2A">
        <w:rPr>
          <w:rFonts w:ascii="Times New Roman" w:eastAsia="Times New Roman" w:hAnsi="Times New Roman" w:cs="Times New Roman"/>
          <w:i/>
          <w:color w:val="000000"/>
          <w:sz w:val="24"/>
          <w:szCs w:val="24"/>
        </w:rPr>
        <w:t xml:space="preserve"> Research in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cience</w:t>
      </w:r>
      <w:r w:rsidRPr="006F7E2A">
        <w:rPr>
          <w:rFonts w:ascii="Times New Roman" w:eastAsia="Times New Roman" w:hAnsi="Times New Roman" w:cs="Times New Roman"/>
          <w:i/>
          <w:sz w:val="24"/>
          <w:szCs w:val="24"/>
        </w:rPr>
        <w:t xml:space="preserve"> </w:t>
      </w:r>
      <w:r w:rsidRPr="006F7E2A">
        <w:rPr>
          <w:rFonts w:ascii="Times New Roman" w:eastAsia="Times New Roman" w:hAnsi="Times New Roman" w:cs="Times New Roman"/>
          <w:b/>
          <w:sz w:val="24"/>
          <w:szCs w:val="24"/>
        </w:rPr>
        <w:t>144</w:t>
      </w:r>
      <w:r w:rsidRPr="006F7E2A">
        <w:rPr>
          <w:rFonts w:ascii="Times New Roman" w:eastAsia="Times New Roman" w:hAnsi="Times New Roman" w:cs="Times New Roman"/>
          <w:sz w:val="24"/>
          <w:szCs w:val="24"/>
        </w:rPr>
        <w:t>:149-156</w:t>
      </w:r>
      <w:r w:rsidRPr="006F7E2A">
        <w:rPr>
          <w:rFonts w:ascii="Times New Roman" w:eastAsia="Times New Roman" w:hAnsi="Times New Roman" w:cs="Times New Roman"/>
          <w:i/>
          <w:sz w:val="24"/>
          <w:szCs w:val="24"/>
        </w:rPr>
        <w:t>.</w:t>
      </w:r>
    </w:p>
    <w:p w14:paraId="347D7DC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Carmichael C. 2012. Coordinating an effective response to wildlife diseases. </w:t>
      </w:r>
      <w:r w:rsidRPr="006F7E2A">
        <w:rPr>
          <w:rFonts w:ascii="Times New Roman" w:eastAsia="Times New Roman" w:hAnsi="Times New Roman" w:cs="Times New Roman"/>
          <w:i/>
          <w:color w:val="000000"/>
          <w:sz w:val="24"/>
          <w:szCs w:val="24"/>
        </w:rPr>
        <w:t xml:space="preserve">Wildlife Society </w:t>
      </w:r>
      <w:r w:rsidRPr="006F7E2A">
        <w:rPr>
          <w:rFonts w:ascii="Times New Roman" w:eastAsia="Times New Roman" w:hAnsi="Times New Roman" w:cs="Times New Roman"/>
          <w:i/>
          <w:sz w:val="24"/>
          <w:szCs w:val="24"/>
        </w:rPr>
        <w:t>B</w:t>
      </w:r>
      <w:r w:rsidRPr="006F7E2A">
        <w:rPr>
          <w:rFonts w:ascii="Times New Roman" w:eastAsia="Times New Roman" w:hAnsi="Times New Roman" w:cs="Times New Roman"/>
          <w:i/>
          <w:color w:val="000000"/>
          <w:sz w:val="24"/>
          <w:szCs w:val="24"/>
        </w:rPr>
        <w:t>ulletin</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36</w:t>
      </w:r>
      <w:r w:rsidRPr="006F7E2A">
        <w:rPr>
          <w:rFonts w:ascii="Times New Roman" w:eastAsia="Times New Roman" w:hAnsi="Times New Roman" w:cs="Times New Roman"/>
          <w:color w:val="000000"/>
          <w:sz w:val="24"/>
          <w:szCs w:val="24"/>
        </w:rPr>
        <w:t>:204–206.</w:t>
      </w:r>
    </w:p>
    <w:p w14:paraId="4D4F663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Cronin DT, Dancer A, Long B, Lynam AJ, Muntifering J, Palmer J, Bergl RA, Wich SA, Piel AK. 2021. Application of SMART software for conservation area management. Pages 201–</w:t>
      </w:r>
      <w:r w:rsidRPr="006F7E2A">
        <w:rPr>
          <w:rFonts w:ascii="Times New Roman" w:eastAsia="Times New Roman" w:hAnsi="Times New Roman" w:cs="Times New Roman"/>
          <w:color w:val="000000"/>
          <w:sz w:val="24"/>
          <w:szCs w:val="24"/>
        </w:rPr>
        <w:lastRenderedPageBreak/>
        <w:t xml:space="preserve">224 </w:t>
      </w:r>
      <w:r w:rsidRPr="006F7E2A">
        <w:rPr>
          <w:rFonts w:ascii="Times New Roman" w:eastAsia="Times New Roman" w:hAnsi="Times New Roman" w:cs="Times New Roman"/>
          <w:i/>
          <w:color w:val="000000"/>
          <w:sz w:val="24"/>
          <w:szCs w:val="24"/>
        </w:rPr>
        <w:t>Conservation Technology</w:t>
      </w:r>
      <w:r w:rsidRPr="006F7E2A">
        <w:rPr>
          <w:rFonts w:ascii="Times New Roman" w:eastAsia="Times New Roman" w:hAnsi="Times New Roman" w:cs="Times New Roman"/>
          <w:color w:val="000000"/>
          <w:sz w:val="24"/>
          <w:szCs w:val="24"/>
        </w:rPr>
        <w:t>. Oxford University Press Oxford, UK.</w:t>
      </w:r>
    </w:p>
    <w:p w14:paraId="7A10BF1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De Vos A, Cumming G, Cumming D, Ament J, Baum J, Clements H, Grewar J, Maciejewski K, Moore C. 2016. Pathogens, disease, and the social-ecological resilience of protected areas. </w:t>
      </w:r>
      <w:r w:rsidRPr="006F7E2A">
        <w:rPr>
          <w:rFonts w:ascii="Times New Roman" w:eastAsia="Times New Roman" w:hAnsi="Times New Roman" w:cs="Times New Roman"/>
          <w:i/>
          <w:color w:val="000000"/>
          <w:sz w:val="24"/>
          <w:szCs w:val="24"/>
        </w:rPr>
        <w:t>Ecology and Society</w:t>
      </w:r>
      <w:r w:rsidRPr="006F7E2A">
        <w:rPr>
          <w:rFonts w:ascii="Times New Roman" w:eastAsia="Times New Roman" w:hAnsi="Times New Roman" w:cs="Times New Roman"/>
          <w:color w:val="000000"/>
          <w:sz w:val="24"/>
          <w:szCs w:val="24"/>
        </w:rPr>
        <w:t xml:space="preserve"> </w:t>
      </w:r>
      <w:commentRangeStart w:id="778"/>
      <w:r w:rsidRPr="006F7E2A">
        <w:rPr>
          <w:rFonts w:ascii="Times New Roman" w:eastAsia="Times New Roman" w:hAnsi="Times New Roman" w:cs="Times New Roman"/>
          <w:b/>
          <w:color w:val="000000"/>
          <w:sz w:val="24"/>
          <w:szCs w:val="24"/>
        </w:rPr>
        <w:t>21</w:t>
      </w:r>
      <w:commentRangeEnd w:id="778"/>
      <w:r w:rsidR="0049009B">
        <w:rPr>
          <w:rStyle w:val="CommentReference"/>
        </w:rPr>
        <w:commentReference w:id="778"/>
      </w:r>
      <w:r w:rsidRPr="006F7E2A">
        <w:rPr>
          <w:rFonts w:ascii="Times New Roman" w:eastAsia="Times New Roman" w:hAnsi="Times New Roman" w:cs="Times New Roman"/>
          <w:color w:val="000000"/>
          <w:sz w:val="24"/>
          <w:szCs w:val="24"/>
        </w:rPr>
        <w:t xml:space="preserve">. </w:t>
      </w:r>
    </w:p>
    <w:p w14:paraId="6F7FCC4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Dudas G et al. 2017. Virus genomes reveal factors that spread and sustained the Ebola epidemic. </w:t>
      </w:r>
      <w:r w:rsidRPr="006F7E2A">
        <w:rPr>
          <w:rFonts w:ascii="Times New Roman" w:eastAsia="Times New Roman" w:hAnsi="Times New Roman" w:cs="Times New Roman"/>
          <w:i/>
          <w:color w:val="000000"/>
          <w:sz w:val="24"/>
          <w:szCs w:val="24"/>
        </w:rPr>
        <w:t>Nature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544</w:t>
      </w:r>
      <w:r w:rsidRPr="006F7E2A">
        <w:rPr>
          <w:rFonts w:ascii="Times New Roman" w:eastAsia="Times New Roman" w:hAnsi="Times New Roman" w:cs="Times New Roman"/>
          <w:color w:val="000000"/>
          <w:sz w:val="24"/>
          <w:szCs w:val="24"/>
        </w:rPr>
        <w:t>:309–315.</w:t>
      </w:r>
    </w:p>
    <w:p w14:paraId="14CC30B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du Toit JT. 2011. Coexisting with cattle. </w:t>
      </w:r>
      <w:r w:rsidRPr="006F7E2A">
        <w:rPr>
          <w:rFonts w:ascii="Times New Roman" w:eastAsia="Times New Roman" w:hAnsi="Times New Roman" w:cs="Times New Roman"/>
          <w:i/>
          <w:color w:val="000000"/>
          <w:sz w:val="24"/>
          <w:szCs w:val="24"/>
        </w:rPr>
        <w:t>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333</w:t>
      </w:r>
      <w:r w:rsidRPr="006F7E2A">
        <w:rPr>
          <w:rFonts w:ascii="Times New Roman" w:eastAsia="Times New Roman" w:hAnsi="Times New Roman" w:cs="Times New Roman"/>
          <w:color w:val="000000"/>
          <w:sz w:val="24"/>
          <w:szCs w:val="24"/>
        </w:rPr>
        <w:t>:1710–1711</w:t>
      </w:r>
      <w:r w:rsidRPr="006F7E2A">
        <w:rPr>
          <w:rFonts w:ascii="Times New Roman" w:hAnsi="Times New Roman" w:cs="Times New Roman"/>
          <w:sz w:val="24"/>
          <w:szCs w:val="24"/>
        </w:rPr>
        <w:t>.</w:t>
      </w:r>
    </w:p>
    <w:p w14:paraId="787662A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Elnaiem A et al. 2023. Global and regional governance of One Health and implications for global health security. </w:t>
      </w:r>
      <w:r w:rsidRPr="006F7E2A">
        <w:rPr>
          <w:rFonts w:ascii="Times New Roman" w:eastAsia="Times New Roman" w:hAnsi="Times New Roman" w:cs="Times New Roman"/>
          <w:i/>
          <w:color w:val="000000"/>
          <w:sz w:val="24"/>
          <w:szCs w:val="24"/>
        </w:rPr>
        <w:t>The Lancet</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401</w:t>
      </w:r>
      <w:r w:rsidRPr="006F7E2A">
        <w:rPr>
          <w:rFonts w:ascii="Times New Roman" w:eastAsia="Times New Roman" w:hAnsi="Times New Roman" w:cs="Times New Roman"/>
          <w:color w:val="000000"/>
          <w:sz w:val="24"/>
          <w:szCs w:val="24"/>
        </w:rPr>
        <w:t>:688–704.</w:t>
      </w:r>
    </w:p>
    <w:p w14:paraId="70B3900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Giacinti JA, Jane Parmley E, Reist M, Bayley D, Pearl DL, Jardine CM. 2022. Canadian wildlife health surveillance—patterns, challenges and opportunities identified by a scoping review. </w:t>
      </w:r>
      <w:r w:rsidRPr="006F7E2A">
        <w:rPr>
          <w:rFonts w:ascii="Times New Roman" w:eastAsia="Times New Roman" w:hAnsi="Times New Roman" w:cs="Times New Roman"/>
          <w:i/>
          <w:color w:val="000000"/>
          <w:sz w:val="24"/>
          <w:szCs w:val="24"/>
        </w:rPr>
        <w:t>Facets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7</w:t>
      </w:r>
      <w:r w:rsidRPr="006F7E2A">
        <w:rPr>
          <w:rFonts w:ascii="Times New Roman" w:eastAsia="Times New Roman" w:hAnsi="Times New Roman" w:cs="Times New Roman"/>
          <w:color w:val="000000"/>
          <w:sz w:val="24"/>
          <w:szCs w:val="24"/>
        </w:rPr>
        <w:t xml:space="preserve">:25–44. </w:t>
      </w:r>
    </w:p>
    <w:p w14:paraId="33A899E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Gompper ME. 2013. </w:t>
      </w:r>
      <w:r w:rsidRPr="006F7E2A">
        <w:rPr>
          <w:rFonts w:ascii="Times New Roman" w:eastAsia="Times New Roman" w:hAnsi="Times New Roman" w:cs="Times New Roman"/>
          <w:i/>
          <w:color w:val="000000"/>
          <w:sz w:val="24"/>
          <w:szCs w:val="24"/>
        </w:rPr>
        <w:t>Free-Ranging Dogs and Wildlife Co</w:t>
      </w:r>
      <w:r w:rsidRPr="006F7E2A">
        <w:rPr>
          <w:rFonts w:ascii="Times New Roman" w:eastAsia="Times New Roman" w:hAnsi="Times New Roman" w:cs="Times New Roman"/>
          <w:i/>
          <w:sz w:val="24"/>
          <w:szCs w:val="24"/>
        </w:rPr>
        <w:t>nservation</w:t>
      </w:r>
      <w:r w:rsidRPr="006F7E2A">
        <w:rPr>
          <w:rFonts w:ascii="Times New Roman" w:eastAsia="Times New Roman" w:hAnsi="Times New Roman" w:cs="Times New Roman"/>
          <w:sz w:val="24"/>
          <w:szCs w:val="24"/>
        </w:rPr>
        <w:t>. Oxford Univ. Press. UK</w:t>
      </w:r>
      <w:r w:rsidRPr="006F7E2A">
        <w:rPr>
          <w:rFonts w:ascii="Times New Roman" w:hAnsi="Times New Roman" w:cs="Times New Roman"/>
          <w:color w:val="333333"/>
          <w:sz w:val="24"/>
          <w:szCs w:val="24"/>
          <w:highlight w:val="white"/>
        </w:rPr>
        <w:t>.</w:t>
      </w:r>
    </w:p>
    <w:p w14:paraId="66262D61"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Groenenberg M et al. 2023. Snaring devastates terrestrial ungulates whilst sparing arboreal primates in Cambodia’s Eastern Plains Landscape. </w:t>
      </w:r>
      <w:r w:rsidRPr="006F7E2A">
        <w:rPr>
          <w:rFonts w:ascii="Times New Roman" w:eastAsia="Times New Roman" w:hAnsi="Times New Roman" w:cs="Times New Roman"/>
          <w:i/>
          <w:color w:val="000000"/>
          <w:sz w:val="24"/>
          <w:szCs w:val="24"/>
        </w:rPr>
        <w:t xml:space="preserve">Biological </w:t>
      </w:r>
      <w:r w:rsidRPr="006F7E2A">
        <w:rPr>
          <w:rFonts w:ascii="Times New Roman" w:eastAsia="Times New Roman" w:hAnsi="Times New Roman" w:cs="Times New Roman"/>
          <w:i/>
          <w:sz w:val="24"/>
          <w:szCs w:val="24"/>
        </w:rPr>
        <w:t>C</w:t>
      </w:r>
      <w:r w:rsidRPr="006F7E2A">
        <w:rPr>
          <w:rFonts w:ascii="Times New Roman" w:eastAsia="Times New Roman" w:hAnsi="Times New Roman" w:cs="Times New Roman"/>
          <w:i/>
          <w:color w:val="000000"/>
          <w:sz w:val="24"/>
          <w:szCs w:val="24"/>
        </w:rPr>
        <w:t>onservation</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284</w:t>
      </w:r>
      <w:r w:rsidRPr="006F7E2A">
        <w:rPr>
          <w:rFonts w:ascii="Times New Roman" w:eastAsia="Times New Roman" w:hAnsi="Times New Roman" w:cs="Times New Roman"/>
          <w:color w:val="000000"/>
          <w:sz w:val="24"/>
          <w:szCs w:val="24"/>
        </w:rPr>
        <w:t>:110195.</w:t>
      </w:r>
    </w:p>
    <w:p w14:paraId="61A7CDF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Hacon S de S, Oliveira-da-Costa M, Gama C de S, Ferreira R, Basta PC, Schramm A, Yokota D. 2020. Mercury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xposure through </w:t>
      </w:r>
      <w:r w:rsidRPr="006F7E2A">
        <w:rPr>
          <w:rFonts w:ascii="Times New Roman" w:eastAsia="Times New Roman" w:hAnsi="Times New Roman" w:cs="Times New Roman"/>
          <w:sz w:val="24"/>
          <w:szCs w:val="24"/>
        </w:rPr>
        <w:t>f</w:t>
      </w:r>
      <w:r w:rsidRPr="006F7E2A">
        <w:rPr>
          <w:rFonts w:ascii="Times New Roman" w:eastAsia="Times New Roman" w:hAnsi="Times New Roman" w:cs="Times New Roman"/>
          <w:color w:val="000000"/>
          <w:sz w:val="24"/>
          <w:szCs w:val="24"/>
        </w:rPr>
        <w:t xml:space="preserve">ish </w:t>
      </w:r>
      <w:r w:rsidRPr="006F7E2A">
        <w:rPr>
          <w:rFonts w:ascii="Times New Roman" w:eastAsia="Times New Roman" w:hAnsi="Times New Roman" w:cs="Times New Roman"/>
          <w:sz w:val="24"/>
          <w:szCs w:val="24"/>
        </w:rPr>
        <w:t>c</w:t>
      </w:r>
      <w:r w:rsidRPr="006F7E2A">
        <w:rPr>
          <w:rFonts w:ascii="Times New Roman" w:eastAsia="Times New Roman" w:hAnsi="Times New Roman" w:cs="Times New Roman"/>
          <w:color w:val="000000"/>
          <w:sz w:val="24"/>
          <w:szCs w:val="24"/>
        </w:rPr>
        <w:t xml:space="preserve">onsumption in </w:t>
      </w:r>
      <w:r w:rsidRPr="006F7E2A">
        <w:rPr>
          <w:rFonts w:ascii="Times New Roman" w:eastAsia="Times New Roman" w:hAnsi="Times New Roman" w:cs="Times New Roman"/>
          <w:sz w:val="24"/>
          <w:szCs w:val="24"/>
        </w:rPr>
        <w:t>t</w:t>
      </w:r>
      <w:r w:rsidRPr="006F7E2A">
        <w:rPr>
          <w:rFonts w:ascii="Times New Roman" w:eastAsia="Times New Roman" w:hAnsi="Times New Roman" w:cs="Times New Roman"/>
          <w:color w:val="000000"/>
          <w:sz w:val="24"/>
          <w:szCs w:val="24"/>
        </w:rPr>
        <w:t xml:space="preserve">raditional </w:t>
      </w:r>
      <w:r w:rsidRPr="006F7E2A">
        <w:rPr>
          <w:rFonts w:ascii="Times New Roman" w:eastAsia="Times New Roman" w:hAnsi="Times New Roman" w:cs="Times New Roman"/>
          <w:sz w:val="24"/>
          <w:szCs w:val="24"/>
        </w:rPr>
        <w:t>c</w:t>
      </w:r>
      <w:r w:rsidRPr="006F7E2A">
        <w:rPr>
          <w:rFonts w:ascii="Times New Roman" w:eastAsia="Times New Roman" w:hAnsi="Times New Roman" w:cs="Times New Roman"/>
          <w:color w:val="000000"/>
          <w:sz w:val="24"/>
          <w:szCs w:val="24"/>
        </w:rPr>
        <w:t xml:space="preserve">ommunities in the Brazilian </w:t>
      </w:r>
      <w:r w:rsidRPr="006F7E2A">
        <w:rPr>
          <w:rFonts w:ascii="Times New Roman" w:eastAsia="Times New Roman" w:hAnsi="Times New Roman" w:cs="Times New Roman"/>
          <w:sz w:val="24"/>
          <w:szCs w:val="24"/>
        </w:rPr>
        <w:t>n</w:t>
      </w:r>
      <w:r w:rsidRPr="006F7E2A">
        <w:rPr>
          <w:rFonts w:ascii="Times New Roman" w:eastAsia="Times New Roman" w:hAnsi="Times New Roman" w:cs="Times New Roman"/>
          <w:color w:val="000000"/>
          <w:sz w:val="24"/>
          <w:szCs w:val="24"/>
        </w:rPr>
        <w:t xml:space="preserve">orthern Amazon. </w:t>
      </w:r>
      <w:r w:rsidRPr="006F7E2A">
        <w:rPr>
          <w:rFonts w:ascii="Times New Roman" w:eastAsia="Times New Roman" w:hAnsi="Times New Roman" w:cs="Times New Roman"/>
          <w:i/>
          <w:color w:val="000000"/>
          <w:sz w:val="24"/>
          <w:szCs w:val="24"/>
        </w:rPr>
        <w:t xml:space="preserve">International </w:t>
      </w:r>
      <w:r w:rsidRPr="006F7E2A">
        <w:rPr>
          <w:rFonts w:ascii="Times New Roman" w:eastAsia="Times New Roman" w:hAnsi="Times New Roman" w:cs="Times New Roman"/>
          <w:i/>
          <w:sz w:val="24"/>
          <w:szCs w:val="24"/>
        </w:rPr>
        <w:t>J</w:t>
      </w:r>
      <w:r w:rsidRPr="006F7E2A">
        <w:rPr>
          <w:rFonts w:ascii="Times New Roman" w:eastAsia="Times New Roman" w:hAnsi="Times New Roman" w:cs="Times New Roman"/>
          <w:i/>
          <w:color w:val="000000"/>
          <w:sz w:val="24"/>
          <w:szCs w:val="24"/>
        </w:rPr>
        <w:t xml:space="preserve">ournal of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 xml:space="preserve">nvironmental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 xml:space="preserve">esearch and </w:t>
      </w:r>
      <w:r w:rsidRPr="006F7E2A">
        <w:rPr>
          <w:rFonts w:ascii="Times New Roman" w:eastAsia="Times New Roman" w:hAnsi="Times New Roman" w:cs="Times New Roman"/>
          <w:i/>
          <w:sz w:val="24"/>
          <w:szCs w:val="24"/>
        </w:rPr>
        <w:t>P</w:t>
      </w:r>
      <w:r w:rsidRPr="006F7E2A">
        <w:rPr>
          <w:rFonts w:ascii="Times New Roman" w:eastAsia="Times New Roman" w:hAnsi="Times New Roman" w:cs="Times New Roman"/>
          <w:i/>
          <w:color w:val="000000"/>
          <w:sz w:val="24"/>
          <w:szCs w:val="24"/>
        </w:rPr>
        <w:t xml:space="preserve">ublic </w:t>
      </w:r>
      <w:r w:rsidRPr="006F7E2A">
        <w:rPr>
          <w:rFonts w:ascii="Times New Roman" w:eastAsia="Times New Roman" w:hAnsi="Times New Roman" w:cs="Times New Roman"/>
          <w:i/>
          <w:sz w:val="24"/>
          <w:szCs w:val="24"/>
        </w:rPr>
        <w:t>H</w:t>
      </w:r>
      <w:r w:rsidRPr="006F7E2A">
        <w:rPr>
          <w:rFonts w:ascii="Times New Roman" w:eastAsia="Times New Roman" w:hAnsi="Times New Roman" w:cs="Times New Roman"/>
          <w:i/>
          <w:color w:val="000000"/>
          <w:sz w:val="24"/>
          <w:szCs w:val="24"/>
        </w:rPr>
        <w:t xml:space="preserve">ealth </w:t>
      </w:r>
      <w:r w:rsidRPr="006F7E2A">
        <w:rPr>
          <w:rFonts w:ascii="Times New Roman" w:eastAsia="Times New Roman" w:hAnsi="Times New Roman" w:cs="Times New Roman"/>
          <w:b/>
          <w:color w:val="000000"/>
          <w:sz w:val="24"/>
          <w:szCs w:val="24"/>
        </w:rPr>
        <w:t>1</w:t>
      </w:r>
      <w:r w:rsidRPr="006F7E2A">
        <w:rPr>
          <w:rFonts w:ascii="Times New Roman" w:eastAsia="Times New Roman" w:hAnsi="Times New Roman" w:cs="Times New Roman"/>
          <w:b/>
          <w:sz w:val="24"/>
          <w:szCs w:val="24"/>
        </w:rPr>
        <w:t>7</w:t>
      </w:r>
      <w:r w:rsidRPr="006F7E2A">
        <w:rPr>
          <w:rFonts w:ascii="Times New Roman" w:eastAsia="Times New Roman" w:hAnsi="Times New Roman" w:cs="Times New Roman"/>
          <w:sz w:val="24"/>
          <w:szCs w:val="24"/>
        </w:rPr>
        <w:t>: 5269</w:t>
      </w:r>
    </w:p>
    <w:p w14:paraId="7D961E06"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Hayman DTS et al. 2023. Developing One Health surveillance systems. </w:t>
      </w:r>
      <w:r w:rsidRPr="006F7E2A">
        <w:rPr>
          <w:rFonts w:ascii="Times New Roman" w:eastAsia="Times New Roman" w:hAnsi="Times New Roman" w:cs="Times New Roman"/>
          <w:i/>
          <w:color w:val="000000"/>
          <w:sz w:val="24"/>
          <w:szCs w:val="24"/>
        </w:rPr>
        <w:t>One Healt</w:t>
      </w:r>
      <w:r w:rsidRPr="006F7E2A">
        <w:rPr>
          <w:rFonts w:ascii="Times New Roman" w:eastAsia="Times New Roman" w:hAnsi="Times New Roman" w:cs="Times New Roman"/>
          <w:color w:val="000000"/>
          <w:sz w:val="24"/>
          <w:szCs w:val="24"/>
        </w:rPr>
        <w:t>h:100617.</w:t>
      </w:r>
    </w:p>
    <w:p w14:paraId="030AD87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highlight w:val="yellow"/>
        </w:rPr>
      </w:pPr>
      <w:r w:rsidRPr="006F7E2A">
        <w:rPr>
          <w:rFonts w:ascii="Times New Roman" w:eastAsia="Times New Roman" w:hAnsi="Times New Roman" w:cs="Times New Roman"/>
          <w:color w:val="000000"/>
          <w:sz w:val="24"/>
          <w:szCs w:val="24"/>
        </w:rPr>
        <w:t>Heiderich E et al. 2023, July 13. Analysis of a European general wildlife health surveillance program: chance</w:t>
      </w:r>
      <w:r w:rsidRPr="006F7E2A">
        <w:rPr>
          <w:rFonts w:ascii="Times New Roman" w:eastAsia="Times New Roman" w:hAnsi="Times New Roman" w:cs="Times New Roman"/>
          <w:sz w:val="24"/>
          <w:szCs w:val="24"/>
        </w:rPr>
        <w:t xml:space="preserve">s, challenges and recommendations. </w:t>
      </w:r>
      <w:r w:rsidRPr="006F7E2A">
        <w:rPr>
          <w:rFonts w:ascii="Times New Roman" w:eastAsia="Times New Roman" w:hAnsi="Times New Roman" w:cs="Times New Roman"/>
          <w:i/>
          <w:sz w:val="24"/>
          <w:szCs w:val="24"/>
        </w:rPr>
        <w:t>Plos One</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19</w:t>
      </w:r>
      <w:r w:rsidRPr="006F7E2A">
        <w:rPr>
          <w:rFonts w:ascii="Times New Roman" w:eastAsia="Times New Roman" w:hAnsi="Times New Roman" w:cs="Times New Roman"/>
          <w:sz w:val="24"/>
          <w:szCs w:val="24"/>
        </w:rPr>
        <w:t>: e0301438.</w:t>
      </w:r>
    </w:p>
    <w:p w14:paraId="521E687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Hopkins SR et al. 2024. Protected areas and One Health. </w:t>
      </w:r>
      <w:r w:rsidRPr="006F7E2A">
        <w:rPr>
          <w:rFonts w:ascii="Times New Roman" w:eastAsia="Times New Roman" w:hAnsi="Times New Roman" w:cs="Times New Roman"/>
          <w:i/>
          <w:color w:val="000000"/>
          <w:sz w:val="24"/>
          <w:szCs w:val="24"/>
        </w:rPr>
        <w:t>P</w:t>
      </w:r>
      <w:r w:rsidRPr="006F7E2A">
        <w:rPr>
          <w:rFonts w:ascii="Times New Roman" w:eastAsia="Times New Roman" w:hAnsi="Times New Roman" w:cs="Times New Roman"/>
          <w:i/>
          <w:sz w:val="24"/>
          <w:szCs w:val="24"/>
        </w:rPr>
        <w:t>arks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30</w:t>
      </w:r>
      <w:r w:rsidRPr="006F7E2A">
        <w:rPr>
          <w:rFonts w:ascii="Times New Roman" w:eastAsia="Times New Roman" w:hAnsi="Times New Roman" w:cs="Times New Roman"/>
          <w:color w:val="000000"/>
          <w:sz w:val="24"/>
          <w:szCs w:val="24"/>
        </w:rPr>
        <w:t>:6–13.</w:t>
      </w:r>
    </w:p>
    <w:p w14:paraId="7399F83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lastRenderedPageBreak/>
        <w:t xml:space="preserve">Jacob ST et al. 2020. Ebola virus disease. </w:t>
      </w:r>
      <w:r w:rsidRPr="006F7E2A">
        <w:rPr>
          <w:rFonts w:ascii="Times New Roman" w:eastAsia="Times New Roman" w:hAnsi="Times New Roman" w:cs="Times New Roman"/>
          <w:i/>
          <w:color w:val="000000"/>
          <w:sz w:val="24"/>
          <w:szCs w:val="24"/>
        </w:rPr>
        <w:t xml:space="preserve">Nature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eviews</w:t>
      </w:r>
      <w:r w:rsidRPr="006F7E2A">
        <w:rPr>
          <w:rFonts w:ascii="Times New Roman" w:eastAsia="Times New Roman" w:hAnsi="Times New Roman" w:cs="Times New Roman"/>
          <w:i/>
          <w:sz w:val="24"/>
          <w:szCs w:val="24"/>
        </w:rPr>
        <w:t xml:space="preserve"> Disease Primers</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color w:val="000000"/>
          <w:sz w:val="24"/>
          <w:szCs w:val="24"/>
        </w:rPr>
        <w:t>6</w:t>
      </w:r>
      <w:r w:rsidRPr="006F7E2A">
        <w:rPr>
          <w:rFonts w:ascii="Times New Roman" w:eastAsia="Times New Roman" w:hAnsi="Times New Roman" w:cs="Times New Roman"/>
          <w:color w:val="000000"/>
          <w:sz w:val="24"/>
          <w:szCs w:val="24"/>
        </w:rPr>
        <w:t>:13</w:t>
      </w:r>
      <w:r w:rsidRPr="006F7E2A">
        <w:rPr>
          <w:rFonts w:ascii="Times New Roman" w:hAnsi="Times New Roman" w:cs="Times New Roman"/>
          <w:sz w:val="24"/>
          <w:szCs w:val="24"/>
        </w:rPr>
        <w:t>.</w:t>
      </w:r>
    </w:p>
    <w:p w14:paraId="74D4512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Kavhu B, Mpakairi KS. 2021. Spatial Monitoring and Reporting Tool (SMART) in Mid‐Zambezi Valley, Zimbabwe</w:t>
      </w:r>
      <w:r w:rsidRPr="006F7E2A">
        <w:rPr>
          <w:rFonts w:ascii="Times New Roman" w:eastAsia="Times New Roman" w:hAnsi="Times New Roman" w:cs="Times New Roman"/>
          <w:sz w:val="24"/>
          <w:szCs w:val="24"/>
        </w:rPr>
        <w:t xml:space="preserve">: Implementation challenges and practices. </w:t>
      </w:r>
      <w:r w:rsidRPr="006F7E2A">
        <w:rPr>
          <w:rFonts w:ascii="Times New Roman" w:eastAsia="Times New Roman" w:hAnsi="Times New Roman" w:cs="Times New Roman"/>
          <w:i/>
          <w:sz w:val="24"/>
          <w:szCs w:val="24"/>
        </w:rPr>
        <w:t>Conservation Science and Practice</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3</w:t>
      </w:r>
      <w:r w:rsidRPr="006F7E2A">
        <w:rPr>
          <w:rFonts w:ascii="Times New Roman" w:eastAsia="Times New Roman" w:hAnsi="Times New Roman" w:cs="Times New Roman"/>
          <w:sz w:val="24"/>
          <w:szCs w:val="24"/>
        </w:rPr>
        <w:t>: e492.</w:t>
      </w:r>
    </w:p>
    <w:p w14:paraId="103A836A"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sidRPr="006F7E2A">
        <w:rPr>
          <w:rFonts w:ascii="Times New Roman" w:eastAsia="Times New Roman" w:hAnsi="Times New Roman" w:cs="Times New Roman"/>
          <w:color w:val="000000"/>
          <w:sz w:val="24"/>
          <w:szCs w:val="24"/>
        </w:rPr>
        <w:t xml:space="preserve">Kuisma E et al. 2019. Long-term wildlife mortality surveillance in northern Congo: a model for the detection of Ebola virus disease epizootics. </w:t>
      </w:r>
      <w:r w:rsidRPr="006F7E2A">
        <w:rPr>
          <w:rFonts w:ascii="Times New Roman" w:eastAsia="Times New Roman" w:hAnsi="Times New Roman" w:cs="Times New Roman"/>
          <w:i/>
          <w:color w:val="000000"/>
          <w:sz w:val="24"/>
          <w:szCs w:val="24"/>
        </w:rPr>
        <w:t>Philosophical transactions of the Royal Society of London. Series B, Biological sciences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374</w:t>
      </w:r>
      <w:r w:rsidRPr="006F7E2A">
        <w:rPr>
          <w:rFonts w:ascii="Times New Roman" w:eastAsia="Times New Roman" w:hAnsi="Times New Roman" w:cs="Times New Roman"/>
          <w:color w:val="000000"/>
          <w:sz w:val="24"/>
          <w:szCs w:val="24"/>
        </w:rPr>
        <w:t>:20180339.</w:t>
      </w:r>
    </w:p>
    <w:p w14:paraId="2FD0342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Laurance WF et al. 2012. Averting biodiversity collapse in tropical forest protected areas. </w:t>
      </w:r>
      <w:r w:rsidRPr="006F7E2A">
        <w:rPr>
          <w:rFonts w:ascii="Times New Roman" w:eastAsia="Times New Roman" w:hAnsi="Times New Roman" w:cs="Times New Roman"/>
          <w:i/>
          <w:color w:val="000000"/>
          <w:sz w:val="24"/>
          <w:szCs w:val="24"/>
        </w:rPr>
        <w:t>Nature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489</w:t>
      </w:r>
      <w:r w:rsidRPr="006F7E2A">
        <w:rPr>
          <w:rFonts w:ascii="Times New Roman" w:eastAsia="Times New Roman" w:hAnsi="Times New Roman" w:cs="Times New Roman"/>
          <w:color w:val="000000"/>
          <w:sz w:val="24"/>
          <w:szCs w:val="24"/>
        </w:rPr>
        <w:t xml:space="preserve">:290–294. </w:t>
      </w:r>
    </w:p>
    <w:p w14:paraId="616E84CD"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Machalaba C, Feferholtz Y, Uhart M, Karesh WB. 2020. Wildlife conservation status and disease trends: ten years of reports to the Worldwide Monitoring System for Wild Animal Diseases. </w:t>
      </w:r>
      <w:r w:rsidRPr="006F7E2A">
        <w:rPr>
          <w:rFonts w:ascii="Times New Roman" w:eastAsia="Times New Roman" w:hAnsi="Times New Roman" w:cs="Times New Roman"/>
          <w:i/>
          <w:color w:val="000000"/>
          <w:sz w:val="24"/>
          <w:szCs w:val="24"/>
        </w:rPr>
        <w:t xml:space="preserve">Revue </w:t>
      </w:r>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 xml:space="preserve">cientifique et </w:t>
      </w:r>
      <w:r w:rsidRPr="006F7E2A">
        <w:rPr>
          <w:rFonts w:ascii="Times New Roman" w:eastAsia="Times New Roman" w:hAnsi="Times New Roman" w:cs="Times New Roman"/>
          <w:i/>
          <w:sz w:val="24"/>
          <w:szCs w:val="24"/>
        </w:rPr>
        <w:t>T</w:t>
      </w:r>
      <w:r w:rsidRPr="006F7E2A">
        <w:rPr>
          <w:rFonts w:ascii="Times New Roman" w:eastAsia="Times New Roman" w:hAnsi="Times New Roman" w:cs="Times New Roman"/>
          <w:i/>
          <w:color w:val="000000"/>
          <w:sz w:val="24"/>
          <w:szCs w:val="24"/>
        </w:rPr>
        <w:t xml:space="preserve">echnique </w:t>
      </w:r>
      <w:r w:rsidRPr="006F7E2A">
        <w:rPr>
          <w:rFonts w:ascii="Times New Roman" w:eastAsia="Times New Roman" w:hAnsi="Times New Roman" w:cs="Times New Roman"/>
          <w:b/>
          <w:color w:val="000000"/>
          <w:sz w:val="24"/>
          <w:szCs w:val="24"/>
        </w:rPr>
        <w:t>39</w:t>
      </w:r>
      <w:r w:rsidRPr="006F7E2A">
        <w:rPr>
          <w:rFonts w:ascii="Times New Roman" w:eastAsia="Times New Roman" w:hAnsi="Times New Roman" w:cs="Times New Roman"/>
          <w:color w:val="000000"/>
          <w:sz w:val="24"/>
          <w:szCs w:val="24"/>
        </w:rPr>
        <w:t>:991–1001</w:t>
      </w:r>
    </w:p>
    <w:p w14:paraId="67E9A03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sidRPr="006F7E2A">
        <w:rPr>
          <w:rFonts w:ascii="Times New Roman" w:eastAsia="Times New Roman" w:hAnsi="Times New Roman" w:cs="Times New Roman"/>
          <w:color w:val="000000"/>
          <w:sz w:val="24"/>
          <w:szCs w:val="24"/>
        </w:rPr>
        <w:t>Machalaba C, Uhart M, Ryser-Degiorgis M-P, Karesh WB. 2021. Gaps in health security related to wildlife and environment affecting pandemic preventio</w:t>
      </w:r>
      <w:r w:rsidRPr="006F7E2A">
        <w:rPr>
          <w:rFonts w:ascii="Times New Roman" w:eastAsia="Times New Roman" w:hAnsi="Times New Roman" w:cs="Times New Roman"/>
          <w:sz w:val="24"/>
          <w:szCs w:val="24"/>
        </w:rPr>
        <w:t xml:space="preserve">n and preparedness, 2007-2020. </w:t>
      </w:r>
      <w:r w:rsidRPr="006F7E2A">
        <w:rPr>
          <w:rFonts w:ascii="Times New Roman" w:eastAsia="Times New Roman" w:hAnsi="Times New Roman" w:cs="Times New Roman"/>
          <w:i/>
          <w:sz w:val="24"/>
          <w:szCs w:val="24"/>
        </w:rPr>
        <w:t xml:space="preserve">Bulletin of the World Health Organization </w:t>
      </w:r>
      <w:r w:rsidRPr="006F7E2A">
        <w:rPr>
          <w:rFonts w:ascii="Times New Roman" w:eastAsia="Times New Roman" w:hAnsi="Times New Roman" w:cs="Times New Roman"/>
          <w:b/>
          <w:sz w:val="24"/>
          <w:szCs w:val="24"/>
        </w:rPr>
        <w:t>99</w:t>
      </w:r>
      <w:r w:rsidRPr="006F7E2A">
        <w:rPr>
          <w:rFonts w:ascii="Times New Roman" w:eastAsia="Times New Roman" w:hAnsi="Times New Roman" w:cs="Times New Roman"/>
          <w:sz w:val="24"/>
          <w:szCs w:val="24"/>
        </w:rPr>
        <w:t>.</w:t>
      </w:r>
    </w:p>
    <w:p w14:paraId="08B50FF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highlight w:val="yellow"/>
        </w:rPr>
      </w:pPr>
      <w:r w:rsidRPr="006F7E2A">
        <w:rPr>
          <w:rFonts w:ascii="Times New Roman" w:eastAsia="Times New Roman" w:hAnsi="Times New Roman" w:cs="Times New Roman"/>
          <w:color w:val="000000"/>
          <w:sz w:val="24"/>
          <w:szCs w:val="24"/>
        </w:rPr>
        <w:t xml:space="preserve">Meng Z, Dong J, Ellis EC, Metternicht G, Qin Y, Song X-P, Löfqvist S, Garrett RD, Jia X, Xiao X. 2023. Post-2020 biodiversity framework challenged by cropland expansion in protected areas. </w:t>
      </w:r>
      <w:r w:rsidRPr="006F7E2A">
        <w:rPr>
          <w:rFonts w:ascii="Times New Roman" w:eastAsia="Times New Roman" w:hAnsi="Times New Roman" w:cs="Times New Roman"/>
          <w:i/>
          <w:color w:val="000000"/>
          <w:sz w:val="24"/>
          <w:szCs w:val="24"/>
        </w:rPr>
        <w:t>Nature Sustainability</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6</w:t>
      </w:r>
      <w:r w:rsidRPr="006F7E2A">
        <w:rPr>
          <w:rFonts w:ascii="Times New Roman" w:eastAsia="Times New Roman" w:hAnsi="Times New Roman" w:cs="Times New Roman"/>
          <w:sz w:val="24"/>
          <w:szCs w:val="24"/>
        </w:rPr>
        <w:t>: 758-768.</w:t>
      </w:r>
    </w:p>
    <w:p w14:paraId="25332FD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Montecino-Latorre D et al. 2024. Rangers as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n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ssential One Health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orkforce: Strengthening the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reservation of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iodiversity and </w:t>
      </w:r>
      <w:r w:rsidRPr="006F7E2A">
        <w:rPr>
          <w:rFonts w:ascii="Times New Roman" w:eastAsia="Times New Roman" w:hAnsi="Times New Roman" w:cs="Times New Roman"/>
          <w:sz w:val="24"/>
          <w:szCs w:val="24"/>
        </w:rPr>
        <w:t>g</w:t>
      </w:r>
      <w:r w:rsidRPr="006F7E2A">
        <w:rPr>
          <w:rFonts w:ascii="Times New Roman" w:eastAsia="Times New Roman" w:hAnsi="Times New Roman" w:cs="Times New Roman"/>
          <w:color w:val="000000"/>
          <w:sz w:val="24"/>
          <w:szCs w:val="24"/>
        </w:rPr>
        <w:t xml:space="preserve">lobal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in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racti</w:t>
      </w:r>
      <w:r w:rsidRPr="006F7E2A">
        <w:rPr>
          <w:rFonts w:ascii="Times New Roman" w:eastAsia="Times New Roman" w:hAnsi="Times New Roman" w:cs="Times New Roman"/>
          <w:sz w:val="24"/>
          <w:szCs w:val="24"/>
        </w:rPr>
        <w:t>ce. Preprint. SSRN.</w:t>
      </w:r>
      <w:r w:rsidRPr="006F7E2A">
        <w:rPr>
          <w:rFonts w:ascii="Times New Roman" w:hAnsi="Times New Roman" w:cs="Times New Roman"/>
          <w:sz w:val="24"/>
          <w:szCs w:val="24"/>
        </w:rPr>
        <w:t xml:space="preserve"> </w:t>
      </w:r>
      <w:r w:rsidRPr="006F7E2A">
        <w:rPr>
          <w:rFonts w:ascii="Times New Roman" w:eastAsia="Times New Roman" w:hAnsi="Times New Roman" w:cs="Times New Roman"/>
          <w:sz w:val="24"/>
          <w:szCs w:val="24"/>
        </w:rPr>
        <w:t>http://dx.doi.org/10.2139/ssrn.4997409.</w:t>
      </w:r>
    </w:p>
    <w:p w14:paraId="37BFC15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i/>
          <w:color w:val="000000"/>
          <w:sz w:val="24"/>
          <w:szCs w:val="24"/>
        </w:rPr>
      </w:pPr>
      <w:r w:rsidRPr="006F7E2A">
        <w:rPr>
          <w:rFonts w:ascii="Times New Roman" w:eastAsia="Times New Roman" w:hAnsi="Times New Roman" w:cs="Times New Roman"/>
          <w:color w:val="000000"/>
          <w:sz w:val="24"/>
          <w:szCs w:val="24"/>
        </w:rPr>
        <w:t xml:space="preserve">Montecino-Latorre D, Napolitano C, Briceño C, Uhart MM. 2020. Sarcoptic mange: An emerging threat to Chilean wild mammals? </w:t>
      </w:r>
      <w:r w:rsidRPr="006F7E2A">
        <w:rPr>
          <w:rFonts w:ascii="Times New Roman" w:eastAsia="Times New Roman" w:hAnsi="Times New Roman" w:cs="Times New Roman"/>
          <w:i/>
          <w:color w:val="000000"/>
          <w:sz w:val="24"/>
          <w:szCs w:val="24"/>
        </w:rPr>
        <w:t xml:space="preserve">Perspectives in Ecology and Conservation </w:t>
      </w:r>
      <w:r w:rsidRPr="006F7E2A">
        <w:rPr>
          <w:rFonts w:ascii="Times New Roman" w:eastAsia="Times New Roman" w:hAnsi="Times New Roman" w:cs="Times New Roman"/>
          <w:b/>
          <w:i/>
          <w:color w:val="000000"/>
          <w:sz w:val="24"/>
          <w:szCs w:val="24"/>
        </w:rPr>
        <w:lastRenderedPageBreak/>
        <w:t>18</w:t>
      </w:r>
      <w:r w:rsidRPr="006F7E2A">
        <w:rPr>
          <w:rFonts w:ascii="Times New Roman" w:eastAsia="Times New Roman" w:hAnsi="Times New Roman" w:cs="Times New Roman"/>
          <w:i/>
          <w:color w:val="000000"/>
          <w:sz w:val="24"/>
          <w:szCs w:val="24"/>
        </w:rPr>
        <w:t>:267–276.</w:t>
      </w:r>
    </w:p>
    <w:p w14:paraId="52683BA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One Health High-Level Expert Panel et al. 2022. One Health: A new definition for a sustainable and healthy future. </w:t>
      </w:r>
      <w:r w:rsidRPr="006F7E2A">
        <w:rPr>
          <w:rFonts w:ascii="Times New Roman" w:eastAsia="Times New Roman" w:hAnsi="Times New Roman" w:cs="Times New Roman"/>
          <w:i/>
          <w:color w:val="000000"/>
          <w:sz w:val="24"/>
          <w:szCs w:val="24"/>
        </w:rPr>
        <w:t xml:space="preserve">PLoS </w:t>
      </w:r>
      <w:r w:rsidRPr="006F7E2A">
        <w:rPr>
          <w:rFonts w:ascii="Times New Roman" w:eastAsia="Times New Roman" w:hAnsi="Times New Roman" w:cs="Times New Roman"/>
          <w:i/>
          <w:sz w:val="24"/>
          <w:szCs w:val="24"/>
        </w:rPr>
        <w:t>P</w:t>
      </w:r>
      <w:r w:rsidRPr="006F7E2A">
        <w:rPr>
          <w:rFonts w:ascii="Times New Roman" w:eastAsia="Times New Roman" w:hAnsi="Times New Roman" w:cs="Times New Roman"/>
          <w:i/>
          <w:color w:val="000000"/>
          <w:sz w:val="24"/>
          <w:szCs w:val="24"/>
        </w:rPr>
        <w:t>athogens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18</w:t>
      </w:r>
      <w:r w:rsidRPr="006F7E2A">
        <w:rPr>
          <w:rFonts w:ascii="Times New Roman" w:eastAsia="Times New Roman" w:hAnsi="Times New Roman" w:cs="Times New Roman"/>
          <w:color w:val="000000"/>
          <w:sz w:val="24"/>
          <w:szCs w:val="24"/>
        </w:rPr>
        <w:t xml:space="preserve">:e1010537. </w:t>
      </w:r>
    </w:p>
    <w:p w14:paraId="03C67AB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Orozco MM et al. 2020. A participatory surveillance of marsh deer (</w:t>
      </w:r>
      <w:r w:rsidRPr="006F7E2A">
        <w:rPr>
          <w:rFonts w:ascii="Times New Roman" w:eastAsia="Times New Roman" w:hAnsi="Times New Roman" w:cs="Times New Roman"/>
          <w:i/>
          <w:color w:val="000000"/>
          <w:sz w:val="24"/>
          <w:szCs w:val="24"/>
        </w:rPr>
        <w:t>Blastocerus dichotomus</w:t>
      </w:r>
      <w:r w:rsidRPr="006F7E2A">
        <w:rPr>
          <w:rFonts w:ascii="Times New Roman" w:eastAsia="Times New Roman" w:hAnsi="Times New Roman" w:cs="Times New Roman"/>
          <w:color w:val="000000"/>
          <w:sz w:val="24"/>
          <w:szCs w:val="24"/>
        </w:rPr>
        <w:t xml:space="preserve">) morbidity and mortality in Argentina: first results. </w:t>
      </w:r>
      <w:r w:rsidRPr="006F7E2A">
        <w:rPr>
          <w:rFonts w:ascii="Times New Roman" w:eastAsia="Times New Roman" w:hAnsi="Times New Roman" w:cs="Times New Roman"/>
          <w:i/>
          <w:color w:val="000000"/>
          <w:sz w:val="24"/>
          <w:szCs w:val="24"/>
        </w:rPr>
        <w:t xml:space="preserve">BMC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esearch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16</w:t>
      </w:r>
      <w:r w:rsidRPr="006F7E2A">
        <w:rPr>
          <w:rFonts w:ascii="Times New Roman" w:eastAsia="Times New Roman" w:hAnsi="Times New Roman" w:cs="Times New Roman"/>
          <w:color w:val="000000"/>
          <w:sz w:val="24"/>
          <w:szCs w:val="24"/>
        </w:rPr>
        <w:t>:321.</w:t>
      </w:r>
    </w:p>
    <w:p w14:paraId="705DDB7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Plowright RK, Reaser JK, Locke H, Woodley SJ, Patz JA, Becker DJ, Oppler G, Hudson PJ, Tabor GM. 2021. Land use-induced spillover: a call to action to safeguard environmental, animal, and human health. </w:t>
      </w:r>
      <w:r w:rsidRPr="006F7E2A">
        <w:rPr>
          <w:rFonts w:ascii="Times New Roman" w:eastAsia="Times New Roman" w:hAnsi="Times New Roman" w:cs="Times New Roman"/>
          <w:i/>
          <w:color w:val="000000"/>
          <w:sz w:val="24"/>
          <w:szCs w:val="24"/>
        </w:rPr>
        <w:t>The Lancet</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i/>
          <w:color w:val="000000"/>
          <w:sz w:val="24"/>
          <w:szCs w:val="24"/>
        </w:rPr>
        <w:t xml:space="preserve">Planetary </w:t>
      </w:r>
      <w:r w:rsidRPr="006F7E2A">
        <w:rPr>
          <w:rFonts w:ascii="Times New Roman" w:eastAsia="Times New Roman" w:hAnsi="Times New Roman" w:cs="Times New Roman"/>
          <w:i/>
          <w:sz w:val="24"/>
          <w:szCs w:val="24"/>
        </w:rPr>
        <w:t>H</w:t>
      </w:r>
      <w:r w:rsidRPr="006F7E2A">
        <w:rPr>
          <w:rFonts w:ascii="Times New Roman" w:eastAsia="Times New Roman" w:hAnsi="Times New Roman" w:cs="Times New Roman"/>
          <w:i/>
          <w:color w:val="000000"/>
          <w:sz w:val="24"/>
          <w:szCs w:val="24"/>
        </w:rPr>
        <w:t>ealth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w:t>
      </w:r>
      <w:r w:rsidRPr="006F7E2A">
        <w:rPr>
          <w:rFonts w:ascii="Times New Roman" w:eastAsia="Times New Roman" w:hAnsi="Times New Roman" w:cs="Times New Roman"/>
          <w:color w:val="000000"/>
          <w:sz w:val="24"/>
          <w:szCs w:val="24"/>
        </w:rPr>
        <w:t>:e237–e245.</w:t>
      </w:r>
    </w:p>
    <w:p w14:paraId="5BBA995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Porco A et al. 2023. Case Report: Lumpy skin disease in an endangered wild banteng (</w:t>
      </w:r>
      <w:r w:rsidRPr="006F7E2A">
        <w:rPr>
          <w:rFonts w:ascii="Times New Roman" w:eastAsia="Times New Roman" w:hAnsi="Times New Roman" w:cs="Times New Roman"/>
          <w:i/>
          <w:color w:val="000000"/>
          <w:sz w:val="24"/>
          <w:szCs w:val="24"/>
        </w:rPr>
        <w:t>Bos javanicus</w:t>
      </w:r>
      <w:r w:rsidRPr="006F7E2A">
        <w:rPr>
          <w:rFonts w:ascii="Times New Roman" w:eastAsia="Times New Roman" w:hAnsi="Times New Roman" w:cs="Times New Roman"/>
          <w:color w:val="000000"/>
          <w:sz w:val="24"/>
          <w:szCs w:val="24"/>
        </w:rPr>
        <w:t xml:space="preserve">) and initiation of a vaccination campaign in domestic livestock in Cambodia. </w:t>
      </w:r>
      <w:r w:rsidRPr="006F7E2A">
        <w:rPr>
          <w:rFonts w:ascii="Times New Roman" w:eastAsia="Times New Roman" w:hAnsi="Times New Roman" w:cs="Times New Roman"/>
          <w:i/>
          <w:color w:val="000000"/>
          <w:sz w:val="24"/>
          <w:szCs w:val="24"/>
        </w:rPr>
        <w:t>Frontiers in Veterinary 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10</w:t>
      </w:r>
      <w:r w:rsidRPr="006F7E2A">
        <w:rPr>
          <w:rFonts w:ascii="Times New Roman" w:eastAsia="Times New Roman" w:hAnsi="Times New Roman" w:cs="Times New Roman"/>
          <w:color w:val="000000"/>
          <w:sz w:val="24"/>
          <w:szCs w:val="24"/>
        </w:rPr>
        <w:t xml:space="preserve">. </w:t>
      </w:r>
    </w:p>
    <w:p w14:paraId="209A52F0"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Reaser JK, Chitale RA, Tabor GM, Hudson PJ, Plowright RK. 2023. Looking </w:t>
      </w:r>
      <w:r w:rsidRPr="006F7E2A">
        <w:rPr>
          <w:rFonts w:ascii="Times New Roman" w:eastAsia="Times New Roman" w:hAnsi="Times New Roman" w:cs="Times New Roman"/>
          <w:sz w:val="24"/>
          <w:szCs w:val="24"/>
        </w:rPr>
        <w:t>l</w:t>
      </w:r>
      <w:r w:rsidRPr="006F7E2A">
        <w:rPr>
          <w:rFonts w:ascii="Times New Roman" w:eastAsia="Times New Roman" w:hAnsi="Times New Roman" w:cs="Times New Roman"/>
          <w:color w:val="000000"/>
          <w:sz w:val="24"/>
          <w:szCs w:val="24"/>
        </w:rPr>
        <w:t xml:space="preserve">eft: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cologically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ased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iosecurity to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revent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a</w:t>
      </w:r>
      <w:r w:rsidRPr="006F7E2A">
        <w:rPr>
          <w:rFonts w:ascii="Times New Roman" w:eastAsia="Times New Roman" w:hAnsi="Times New Roman" w:cs="Times New Roman"/>
          <w:sz w:val="24"/>
          <w:szCs w:val="24"/>
        </w:rPr>
        <w:t xml:space="preserve">ndemics. </w:t>
      </w:r>
      <w:r w:rsidRPr="006F7E2A">
        <w:rPr>
          <w:rFonts w:ascii="Times New Roman" w:eastAsia="Times New Roman" w:hAnsi="Times New Roman" w:cs="Times New Roman"/>
          <w:i/>
          <w:sz w:val="24"/>
          <w:szCs w:val="24"/>
        </w:rPr>
        <w:t xml:space="preserve">Health security </w:t>
      </w:r>
      <w:r w:rsidRPr="006F7E2A">
        <w:rPr>
          <w:rFonts w:ascii="Times New Roman" w:eastAsia="Times New Roman" w:hAnsi="Times New Roman" w:cs="Times New Roman"/>
          <w:b/>
          <w:sz w:val="24"/>
          <w:szCs w:val="24"/>
        </w:rPr>
        <w:t>22</w:t>
      </w:r>
      <w:r w:rsidRPr="006F7E2A">
        <w:rPr>
          <w:rFonts w:ascii="Times New Roman" w:eastAsia="Times New Roman" w:hAnsi="Times New Roman" w:cs="Times New Roman"/>
          <w:sz w:val="24"/>
          <w:szCs w:val="24"/>
        </w:rPr>
        <w:t>: 74-81.</w:t>
      </w:r>
    </w:p>
    <w:p w14:paraId="5B6C85F8"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Ryser-Degiorgis M-P. 2013. Wildlife health investigations: needs, challenges and recommendations. </w:t>
      </w:r>
      <w:r w:rsidRPr="006F7E2A">
        <w:rPr>
          <w:rFonts w:ascii="Times New Roman" w:eastAsia="Times New Roman" w:hAnsi="Times New Roman" w:cs="Times New Roman"/>
          <w:i/>
          <w:color w:val="000000"/>
          <w:sz w:val="24"/>
          <w:szCs w:val="24"/>
        </w:rPr>
        <w:t xml:space="preserve">BMC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esearch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9</w:t>
      </w:r>
      <w:r w:rsidRPr="006F7E2A">
        <w:rPr>
          <w:rFonts w:ascii="Times New Roman" w:eastAsia="Times New Roman" w:hAnsi="Times New Roman" w:cs="Times New Roman"/>
          <w:color w:val="000000"/>
          <w:sz w:val="24"/>
          <w:szCs w:val="24"/>
        </w:rPr>
        <w:t>:1-17</w:t>
      </w:r>
      <w:r w:rsidRPr="006F7E2A">
        <w:rPr>
          <w:rFonts w:ascii="Times New Roman" w:eastAsia="Times New Roman" w:hAnsi="Times New Roman" w:cs="Times New Roman"/>
          <w:sz w:val="24"/>
          <w:szCs w:val="24"/>
        </w:rPr>
        <w:t>.</w:t>
      </w:r>
    </w:p>
    <w:p w14:paraId="6D5C718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Sleeman JM, Brand CJ, Wright SD. 2012. Strateg</w:t>
      </w:r>
      <w:r w:rsidRPr="006F7E2A">
        <w:rPr>
          <w:rFonts w:ascii="Times New Roman" w:eastAsia="Times New Roman" w:hAnsi="Times New Roman" w:cs="Times New Roman"/>
          <w:sz w:val="24"/>
          <w:szCs w:val="24"/>
        </w:rPr>
        <w:t xml:space="preserve">ies for wildlife disease surveillance. In: A.A. Aguirre, R.S. Ostfeld, P. Daszak (Eds.), </w:t>
      </w:r>
      <w:r w:rsidRPr="006F7E2A">
        <w:rPr>
          <w:rFonts w:ascii="Times New Roman" w:eastAsia="Times New Roman" w:hAnsi="Times New Roman" w:cs="Times New Roman"/>
          <w:i/>
          <w:sz w:val="24"/>
          <w:szCs w:val="24"/>
        </w:rPr>
        <w:t>New Directions in Conservation Medicine: Applied Cases in Ecological Health</w:t>
      </w:r>
      <w:r w:rsidRPr="006F7E2A">
        <w:rPr>
          <w:rFonts w:ascii="Times New Roman" w:eastAsia="Times New Roman" w:hAnsi="Times New Roman" w:cs="Times New Roman"/>
          <w:sz w:val="24"/>
          <w:szCs w:val="24"/>
        </w:rPr>
        <w:t>. Oxford University Press. New York. 539-551.</w:t>
      </w:r>
      <w:r w:rsidRPr="006F7E2A">
        <w:rPr>
          <w:rFonts w:ascii="Times New Roman" w:eastAsia="Times New Roman" w:hAnsi="Times New Roman" w:cs="Times New Roman"/>
          <w:color w:val="000000"/>
          <w:sz w:val="24"/>
          <w:szCs w:val="24"/>
          <w:highlight w:val="yellow"/>
        </w:rPr>
        <w:t xml:space="preserve"> </w:t>
      </w:r>
    </w:p>
    <w:p w14:paraId="0E7D3519" w14:textId="77686748"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Stephen C. 2018. Evolving </w:t>
      </w:r>
      <w:r w:rsidRPr="006F7E2A">
        <w:rPr>
          <w:rFonts w:ascii="Times New Roman" w:eastAsia="Times New Roman" w:hAnsi="Times New Roman" w:cs="Times New Roman"/>
          <w:sz w:val="24"/>
          <w:szCs w:val="24"/>
        </w:rPr>
        <w:t>u</w:t>
      </w:r>
      <w:r w:rsidRPr="006F7E2A">
        <w:rPr>
          <w:rFonts w:ascii="Times New Roman" w:eastAsia="Times New Roman" w:hAnsi="Times New Roman" w:cs="Times New Roman"/>
          <w:color w:val="000000"/>
          <w:sz w:val="24"/>
          <w:szCs w:val="24"/>
        </w:rPr>
        <w:t xml:space="preserve">rban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to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ntelligence for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est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itigation and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onitoring. </w:t>
      </w:r>
      <w:r w:rsidRPr="006F7E2A">
        <w:rPr>
          <w:rFonts w:ascii="Times New Roman" w:eastAsia="Times New Roman" w:hAnsi="Times New Roman" w:cs="Times New Roman"/>
          <w:i/>
          <w:color w:val="000000"/>
          <w:sz w:val="24"/>
          <w:szCs w:val="24"/>
        </w:rPr>
        <w:t>Frontiers in Ecology and Evolution</w:t>
      </w:r>
      <w:r w:rsidRPr="006F7E2A">
        <w:rPr>
          <w:rFonts w:ascii="Times New Roman" w:eastAsia="Times New Roman" w:hAnsi="Times New Roman" w:cs="Times New Roman"/>
          <w:color w:val="000000"/>
          <w:sz w:val="24"/>
          <w:szCs w:val="24"/>
        </w:rPr>
        <w:t xml:space="preserve"> </w:t>
      </w:r>
      <w:commentRangeStart w:id="779"/>
      <w:commentRangeStart w:id="780"/>
      <w:r w:rsidRPr="006F7E2A">
        <w:rPr>
          <w:rFonts w:ascii="Times New Roman" w:eastAsia="Times New Roman" w:hAnsi="Times New Roman" w:cs="Times New Roman"/>
          <w:b/>
          <w:color w:val="000000"/>
          <w:sz w:val="24"/>
          <w:szCs w:val="24"/>
        </w:rPr>
        <w:t>6</w:t>
      </w:r>
      <w:commentRangeEnd w:id="779"/>
      <w:r w:rsidR="0049009B">
        <w:rPr>
          <w:rStyle w:val="CommentReference"/>
        </w:rPr>
        <w:commentReference w:id="779"/>
      </w:r>
      <w:commentRangeEnd w:id="780"/>
      <w:r w:rsidR="009F3358">
        <w:rPr>
          <w:rStyle w:val="CommentReference"/>
        </w:rPr>
        <w:commentReference w:id="780"/>
      </w:r>
      <w:r w:rsidRPr="006F7E2A">
        <w:rPr>
          <w:rFonts w:ascii="Times New Roman" w:eastAsia="Times New Roman" w:hAnsi="Times New Roman" w:cs="Times New Roman"/>
          <w:color w:val="000000"/>
          <w:sz w:val="24"/>
          <w:szCs w:val="24"/>
        </w:rPr>
        <w:t xml:space="preserve">. </w:t>
      </w:r>
      <w:ins w:id="781" w:author="Montecino, Diego" w:date="2025-04-16T18:45:00Z" w16du:dateUtc="2025-04-16T22:45:00Z">
        <w:r w:rsidR="009F3358">
          <w:rPr>
            <w:rFonts w:ascii="Helvetica Neue" w:hAnsi="Helvetica Neue" w:cs="Helvetica Neue"/>
            <w:color w:val="3F3F3F"/>
            <w:sz w:val="26"/>
            <w:szCs w:val="26"/>
            <w:lang w:bidi="km-KH"/>
          </w:rPr>
          <w:t>https://doi.org/10.3389/fevo.2018.00127</w:t>
        </w:r>
      </w:ins>
    </w:p>
    <w:p w14:paraId="746AB1C2" w14:textId="74220492"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Stephen C, Berezowski J. 2022. Wildlife Health Surveillance and Intelligence. Challenges and Opportunities. Pages 99–111 in Stephen C, editor. </w:t>
      </w:r>
      <w:r w:rsidRPr="006F7E2A">
        <w:rPr>
          <w:rFonts w:ascii="Times New Roman" w:eastAsia="Times New Roman" w:hAnsi="Times New Roman" w:cs="Times New Roman"/>
          <w:i/>
          <w:color w:val="000000"/>
          <w:sz w:val="24"/>
          <w:szCs w:val="24"/>
        </w:rPr>
        <w:t xml:space="preserve">Wildlife Population </w:t>
      </w:r>
      <w:commentRangeStart w:id="782"/>
      <w:commentRangeStart w:id="783"/>
      <w:r w:rsidRPr="006F7E2A">
        <w:rPr>
          <w:rFonts w:ascii="Times New Roman" w:eastAsia="Times New Roman" w:hAnsi="Times New Roman" w:cs="Times New Roman"/>
          <w:i/>
          <w:color w:val="000000"/>
          <w:sz w:val="24"/>
          <w:szCs w:val="24"/>
        </w:rPr>
        <w:t>Health</w:t>
      </w:r>
      <w:commentRangeEnd w:id="782"/>
      <w:r w:rsidR="0049009B">
        <w:rPr>
          <w:rStyle w:val="CommentReference"/>
        </w:rPr>
        <w:commentReference w:id="782"/>
      </w:r>
      <w:commentRangeEnd w:id="783"/>
      <w:r w:rsidR="009F3358">
        <w:rPr>
          <w:rStyle w:val="CommentReference"/>
        </w:rPr>
        <w:commentReference w:id="783"/>
      </w:r>
      <w:r w:rsidRPr="006F7E2A">
        <w:rPr>
          <w:rFonts w:ascii="Times New Roman" w:eastAsia="Times New Roman" w:hAnsi="Times New Roman" w:cs="Times New Roman"/>
          <w:color w:val="000000"/>
          <w:sz w:val="24"/>
          <w:szCs w:val="24"/>
        </w:rPr>
        <w:t>.</w:t>
      </w:r>
      <w:ins w:id="784" w:author="Montecino, Diego" w:date="2025-04-16T18:45:00Z" w16du:dateUtc="2025-04-16T22:45:00Z">
        <w:r w:rsidR="009F3358" w:rsidRPr="009F3358">
          <w:rPr>
            <w:rFonts w:ascii="Helvetica Neue" w:hAnsi="Helvetica Neue" w:cs="Helvetica Neue"/>
            <w:color w:val="3F3F3F"/>
            <w:sz w:val="26"/>
            <w:szCs w:val="26"/>
            <w:lang w:bidi="km-KH"/>
          </w:rPr>
          <w:t xml:space="preserve"> </w:t>
        </w:r>
        <w:r w:rsidR="009F3358">
          <w:rPr>
            <w:rFonts w:ascii="Helvetica Neue" w:hAnsi="Helvetica Neue" w:cs="Helvetica Neue"/>
            <w:color w:val="3F3F3F"/>
            <w:sz w:val="26"/>
            <w:szCs w:val="26"/>
            <w:lang w:bidi="km-KH"/>
          </w:rPr>
          <w:t>Springer</w:t>
        </w:r>
      </w:ins>
    </w:p>
    <w:p w14:paraId="3C3249BA"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lastRenderedPageBreak/>
        <w:t xml:space="preserve">Suwanpakdee S et al. 2024. Wildlife health capacity enhancement in Thailand through the World Organisation for Animal Health Twinning Program. </w:t>
      </w:r>
      <w:r w:rsidRPr="006F7E2A">
        <w:rPr>
          <w:rFonts w:ascii="Times New Roman" w:eastAsia="Times New Roman" w:hAnsi="Times New Roman" w:cs="Times New Roman"/>
          <w:i/>
          <w:color w:val="000000"/>
          <w:sz w:val="24"/>
          <w:szCs w:val="24"/>
        </w:rPr>
        <w:t xml:space="preserve">Frontiers in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 xml:space="preserve">cience </w:t>
      </w:r>
      <w:r w:rsidRPr="006F7E2A">
        <w:rPr>
          <w:rFonts w:ascii="Times New Roman" w:eastAsia="Times New Roman" w:hAnsi="Times New Roman" w:cs="Times New Roman"/>
          <w:b/>
          <w:color w:val="000000"/>
          <w:sz w:val="24"/>
          <w:szCs w:val="24"/>
        </w:rPr>
        <w:t>11</w:t>
      </w:r>
      <w:r w:rsidRPr="006F7E2A">
        <w:rPr>
          <w:rFonts w:ascii="Times New Roman" w:eastAsia="Times New Roman" w:hAnsi="Times New Roman" w:cs="Times New Roman"/>
          <w:color w:val="000000"/>
          <w:sz w:val="24"/>
          <w:szCs w:val="24"/>
        </w:rPr>
        <w:t xml:space="preserve">:1462280. </w:t>
      </w:r>
    </w:p>
    <w:p w14:paraId="70432DE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Thompson L, Cayol C, Awada L, Muset S, Shetty D, Wang J, Tizzani P. 2024. Role of the World Organisation for Animal Health in global wildlife disease surveillance.</w:t>
      </w:r>
      <w:r w:rsidRPr="006F7E2A">
        <w:rPr>
          <w:rFonts w:ascii="Times New Roman" w:eastAsia="Times New Roman" w:hAnsi="Times New Roman" w:cs="Times New Roman"/>
          <w:i/>
          <w:color w:val="000000"/>
          <w:sz w:val="24"/>
          <w:szCs w:val="24"/>
        </w:rPr>
        <w:t xml:space="preserve"> Frontiers in Veterinary 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11</w:t>
      </w:r>
      <w:r w:rsidRPr="006F7E2A">
        <w:rPr>
          <w:rFonts w:ascii="Times New Roman" w:eastAsia="Times New Roman" w:hAnsi="Times New Roman" w:cs="Times New Roman"/>
          <w:color w:val="000000"/>
          <w:sz w:val="24"/>
          <w:szCs w:val="24"/>
        </w:rPr>
        <w:t xml:space="preserve">. </w:t>
      </w:r>
    </w:p>
    <w:p w14:paraId="5C45B04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Vicente J, Vercauteren KC, Gortázar C. 2021. </w:t>
      </w:r>
      <w:r w:rsidRPr="006F7E2A">
        <w:rPr>
          <w:rFonts w:ascii="Times New Roman" w:eastAsia="Times New Roman" w:hAnsi="Times New Roman" w:cs="Times New Roman"/>
          <w:i/>
          <w:color w:val="000000"/>
          <w:sz w:val="24"/>
          <w:szCs w:val="24"/>
        </w:rPr>
        <w:t>Diseases at the Wildlife - Livestock Interface: Research and Perspectives in a Changing World</w:t>
      </w:r>
      <w:r w:rsidRPr="006F7E2A">
        <w:rPr>
          <w:rFonts w:ascii="Times New Roman" w:eastAsia="Times New Roman" w:hAnsi="Times New Roman" w:cs="Times New Roman"/>
          <w:color w:val="000000"/>
          <w:sz w:val="24"/>
          <w:szCs w:val="24"/>
        </w:rPr>
        <w:t>. Springer Nature.</w:t>
      </w:r>
    </w:p>
    <w:p w14:paraId="7888128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Vila AR et al. 2019. Putative parapoxvirus-associated foot disease in the endangered huemul deer (</w:t>
      </w:r>
      <w:r w:rsidRPr="006F7E2A">
        <w:rPr>
          <w:rFonts w:ascii="Times New Roman" w:eastAsia="Times New Roman" w:hAnsi="Times New Roman" w:cs="Times New Roman"/>
          <w:i/>
          <w:color w:val="000000"/>
          <w:sz w:val="24"/>
          <w:szCs w:val="24"/>
        </w:rPr>
        <w:t>Hippocamelus bisulcus</w:t>
      </w:r>
      <w:r w:rsidRPr="006F7E2A">
        <w:rPr>
          <w:rFonts w:ascii="Times New Roman" w:eastAsia="Times New Roman" w:hAnsi="Times New Roman" w:cs="Times New Roman"/>
          <w:color w:val="000000"/>
          <w:sz w:val="24"/>
          <w:szCs w:val="24"/>
        </w:rPr>
        <w:t xml:space="preserve">) in Bernardo O’Higgins National Park, Chile. </w:t>
      </w:r>
      <w:r w:rsidRPr="006F7E2A">
        <w:rPr>
          <w:rFonts w:ascii="Times New Roman" w:eastAsia="Times New Roman" w:hAnsi="Times New Roman" w:cs="Times New Roman"/>
          <w:i/>
          <w:color w:val="000000"/>
          <w:sz w:val="24"/>
          <w:szCs w:val="24"/>
        </w:rPr>
        <w:t xml:space="preserve">PloS </w:t>
      </w:r>
      <w:r w:rsidRPr="006F7E2A">
        <w:rPr>
          <w:rFonts w:ascii="Times New Roman" w:eastAsia="Times New Roman" w:hAnsi="Times New Roman" w:cs="Times New Roman"/>
          <w:i/>
          <w:sz w:val="24"/>
          <w:szCs w:val="24"/>
        </w:rPr>
        <w:t>O</w:t>
      </w:r>
      <w:r w:rsidRPr="006F7E2A">
        <w:rPr>
          <w:rFonts w:ascii="Times New Roman" w:eastAsia="Times New Roman" w:hAnsi="Times New Roman" w:cs="Times New Roman"/>
          <w:i/>
          <w:color w:val="000000"/>
          <w:sz w:val="24"/>
          <w:szCs w:val="24"/>
        </w:rPr>
        <w:t>ne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14</w:t>
      </w:r>
      <w:r w:rsidRPr="006F7E2A">
        <w:rPr>
          <w:rFonts w:ascii="Times New Roman" w:eastAsia="Times New Roman" w:hAnsi="Times New Roman" w:cs="Times New Roman"/>
          <w:color w:val="000000"/>
          <w:sz w:val="24"/>
          <w:szCs w:val="24"/>
        </w:rPr>
        <w:t xml:space="preserve">:e0213667. </w:t>
      </w:r>
    </w:p>
    <w:p w14:paraId="173B4EC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Vora NM et al. 2023. Interventions to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educe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isk for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athogen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pillover and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arly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pread to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revent </w:t>
      </w:r>
      <w:r w:rsidRPr="006F7E2A">
        <w:rPr>
          <w:rFonts w:ascii="Times New Roman" w:eastAsia="Times New Roman" w:hAnsi="Times New Roman" w:cs="Times New Roman"/>
          <w:sz w:val="24"/>
          <w:szCs w:val="24"/>
        </w:rPr>
        <w:t>o</w:t>
      </w:r>
      <w:r w:rsidRPr="006F7E2A">
        <w:rPr>
          <w:rFonts w:ascii="Times New Roman" w:eastAsia="Times New Roman" w:hAnsi="Times New Roman" w:cs="Times New Roman"/>
          <w:color w:val="000000"/>
          <w:sz w:val="24"/>
          <w:szCs w:val="24"/>
        </w:rPr>
        <w:t xml:space="preserve">utbreaks,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pidemics, and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andemics. </w:t>
      </w:r>
      <w:r w:rsidRPr="006F7E2A">
        <w:rPr>
          <w:rFonts w:ascii="Times New Roman" w:eastAsia="Times New Roman" w:hAnsi="Times New Roman" w:cs="Times New Roman"/>
          <w:i/>
          <w:color w:val="000000"/>
          <w:sz w:val="24"/>
          <w:szCs w:val="24"/>
        </w:rPr>
        <w:t xml:space="preserve">Emerging </w:t>
      </w:r>
      <w:r w:rsidRPr="006F7E2A">
        <w:rPr>
          <w:rFonts w:ascii="Times New Roman" w:eastAsia="Times New Roman" w:hAnsi="Times New Roman" w:cs="Times New Roman"/>
          <w:i/>
          <w:sz w:val="24"/>
          <w:szCs w:val="24"/>
        </w:rPr>
        <w:t>I</w:t>
      </w:r>
      <w:r w:rsidRPr="006F7E2A">
        <w:rPr>
          <w:rFonts w:ascii="Times New Roman" w:eastAsia="Times New Roman" w:hAnsi="Times New Roman" w:cs="Times New Roman"/>
          <w:i/>
          <w:color w:val="000000"/>
          <w:sz w:val="24"/>
          <w:szCs w:val="24"/>
        </w:rPr>
        <w:t xml:space="preserve">nfectious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29</w:t>
      </w:r>
      <w:r w:rsidRPr="006F7E2A">
        <w:rPr>
          <w:rFonts w:ascii="Times New Roman" w:eastAsia="Times New Roman" w:hAnsi="Times New Roman" w:cs="Times New Roman"/>
          <w:color w:val="000000"/>
          <w:sz w:val="24"/>
          <w:szCs w:val="24"/>
        </w:rPr>
        <w:t>:1–9.</w:t>
      </w:r>
    </w:p>
    <w:p w14:paraId="594A402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Wilfred P, Kayeye H, Magige FJ, Kisingo A, Nahonyo CL. 2019. Challenges facing the introduction of SMART patrols in a game reserve, western Tanzania. </w:t>
      </w:r>
      <w:r w:rsidRPr="006F7E2A">
        <w:rPr>
          <w:rFonts w:ascii="Times New Roman" w:eastAsia="Times New Roman" w:hAnsi="Times New Roman" w:cs="Times New Roman"/>
          <w:i/>
          <w:color w:val="000000"/>
          <w:sz w:val="24"/>
          <w:szCs w:val="24"/>
        </w:rPr>
        <w:t xml:space="preserve">African </w:t>
      </w:r>
      <w:r w:rsidRPr="006F7E2A">
        <w:rPr>
          <w:rFonts w:ascii="Times New Roman" w:eastAsia="Times New Roman" w:hAnsi="Times New Roman" w:cs="Times New Roman"/>
          <w:i/>
          <w:sz w:val="24"/>
          <w:szCs w:val="24"/>
        </w:rPr>
        <w:t>J</w:t>
      </w:r>
      <w:r w:rsidRPr="006F7E2A">
        <w:rPr>
          <w:rFonts w:ascii="Times New Roman" w:eastAsia="Times New Roman" w:hAnsi="Times New Roman" w:cs="Times New Roman"/>
          <w:i/>
          <w:color w:val="000000"/>
          <w:sz w:val="24"/>
          <w:szCs w:val="24"/>
        </w:rPr>
        <w:t xml:space="preserve">ournal of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cology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57</w:t>
      </w:r>
      <w:r w:rsidRPr="006F7E2A">
        <w:rPr>
          <w:rFonts w:ascii="Times New Roman" w:eastAsia="Times New Roman" w:hAnsi="Times New Roman" w:cs="Times New Roman"/>
          <w:color w:val="000000"/>
          <w:sz w:val="24"/>
          <w:szCs w:val="24"/>
        </w:rPr>
        <w:t xml:space="preserve">:523–530. </w:t>
      </w:r>
    </w:p>
    <w:p w14:paraId="108CB8F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Wolf TM, Annie Wang W, Lonsdorf EV, Gillespie TR, Pusey A, Gilby IC, Travis DA, Singer RS. 2019. Optimizing syndromic health surveillance in free ranging great apes: the case of Gombe National Park. </w:t>
      </w:r>
      <w:r w:rsidRPr="006F7E2A">
        <w:rPr>
          <w:rFonts w:ascii="Times New Roman" w:eastAsia="Times New Roman" w:hAnsi="Times New Roman" w:cs="Times New Roman"/>
          <w:i/>
          <w:color w:val="000000"/>
          <w:sz w:val="24"/>
          <w:szCs w:val="24"/>
        </w:rPr>
        <w:t xml:space="preserve">The Journal of </w:t>
      </w:r>
      <w:r w:rsidRPr="006F7E2A">
        <w:rPr>
          <w:rFonts w:ascii="Times New Roman" w:eastAsia="Times New Roman" w:hAnsi="Times New Roman" w:cs="Times New Roman"/>
          <w:i/>
          <w:sz w:val="24"/>
          <w:szCs w:val="24"/>
        </w:rPr>
        <w:t>A</w:t>
      </w:r>
      <w:r w:rsidRPr="006F7E2A">
        <w:rPr>
          <w:rFonts w:ascii="Times New Roman" w:eastAsia="Times New Roman" w:hAnsi="Times New Roman" w:cs="Times New Roman"/>
          <w:i/>
          <w:color w:val="000000"/>
          <w:sz w:val="24"/>
          <w:szCs w:val="24"/>
        </w:rPr>
        <w:t xml:space="preserve">pplied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cology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56</w:t>
      </w:r>
      <w:r w:rsidRPr="006F7E2A">
        <w:rPr>
          <w:rFonts w:ascii="Times New Roman" w:eastAsia="Times New Roman" w:hAnsi="Times New Roman" w:cs="Times New Roman"/>
          <w:color w:val="000000"/>
          <w:sz w:val="24"/>
          <w:szCs w:val="24"/>
        </w:rPr>
        <w:t>:509–518.</w:t>
      </w:r>
    </w:p>
    <w:p w14:paraId="019FD10B" w14:textId="17803E35"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Woods R, Reiss A, Cox-Witton K, Grillo T, Peters A. 2019. The Importance of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onitoring as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art of </w:t>
      </w:r>
      <w:r w:rsidRPr="006F7E2A">
        <w:rPr>
          <w:rFonts w:ascii="Times New Roman" w:eastAsia="Times New Roman" w:hAnsi="Times New Roman" w:cs="Times New Roman"/>
          <w:sz w:val="24"/>
          <w:szCs w:val="24"/>
        </w:rPr>
        <w:t>g</w:t>
      </w:r>
      <w:r w:rsidRPr="006F7E2A">
        <w:rPr>
          <w:rFonts w:ascii="Times New Roman" w:eastAsia="Times New Roman" w:hAnsi="Times New Roman" w:cs="Times New Roman"/>
          <w:color w:val="000000"/>
          <w:sz w:val="24"/>
          <w:szCs w:val="24"/>
        </w:rPr>
        <w:t xml:space="preserve">lobal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for </w:t>
      </w:r>
      <w:r w:rsidRPr="006F7E2A">
        <w:rPr>
          <w:rFonts w:ascii="Times New Roman" w:eastAsia="Times New Roman" w:hAnsi="Times New Roman" w:cs="Times New Roman"/>
          <w:sz w:val="24"/>
          <w:szCs w:val="24"/>
        </w:rPr>
        <w:t>z</w:t>
      </w:r>
      <w:r w:rsidRPr="006F7E2A">
        <w:rPr>
          <w:rFonts w:ascii="Times New Roman" w:eastAsia="Times New Roman" w:hAnsi="Times New Roman" w:cs="Times New Roman"/>
          <w:color w:val="000000"/>
          <w:sz w:val="24"/>
          <w:szCs w:val="24"/>
        </w:rPr>
        <w:t xml:space="preserve">oonotic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The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ole of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ustralia. </w:t>
      </w:r>
      <w:r w:rsidRPr="006F7E2A">
        <w:rPr>
          <w:rFonts w:ascii="Times New Roman" w:eastAsia="Times New Roman" w:hAnsi="Times New Roman" w:cs="Times New Roman"/>
          <w:i/>
          <w:color w:val="000000"/>
          <w:sz w:val="24"/>
          <w:szCs w:val="24"/>
        </w:rPr>
        <w:t xml:space="preserve">Tropical </w:t>
      </w:r>
      <w:r w:rsidRPr="006F7E2A">
        <w:rPr>
          <w:rFonts w:ascii="Times New Roman" w:eastAsia="Times New Roman" w:hAnsi="Times New Roman" w:cs="Times New Roman"/>
          <w:i/>
          <w:sz w:val="24"/>
          <w:szCs w:val="24"/>
        </w:rPr>
        <w:t>M</w:t>
      </w:r>
      <w:r w:rsidRPr="006F7E2A">
        <w:rPr>
          <w:rFonts w:ascii="Times New Roman" w:eastAsia="Times New Roman" w:hAnsi="Times New Roman" w:cs="Times New Roman"/>
          <w:i/>
          <w:color w:val="000000"/>
          <w:sz w:val="24"/>
          <w:szCs w:val="24"/>
        </w:rPr>
        <w:t xml:space="preserve">edicine and </w:t>
      </w:r>
      <w:r w:rsidRPr="006F7E2A">
        <w:rPr>
          <w:rFonts w:ascii="Times New Roman" w:eastAsia="Times New Roman" w:hAnsi="Times New Roman" w:cs="Times New Roman"/>
          <w:i/>
          <w:sz w:val="24"/>
          <w:szCs w:val="24"/>
        </w:rPr>
        <w:t>I</w:t>
      </w:r>
      <w:r w:rsidRPr="006F7E2A">
        <w:rPr>
          <w:rFonts w:ascii="Times New Roman" w:eastAsia="Times New Roman" w:hAnsi="Times New Roman" w:cs="Times New Roman"/>
          <w:i/>
          <w:color w:val="000000"/>
          <w:sz w:val="24"/>
          <w:szCs w:val="24"/>
        </w:rPr>
        <w:t xml:space="preserve">nfectious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w:t>
      </w:r>
      <w:r w:rsidRPr="006F7E2A">
        <w:rPr>
          <w:rFonts w:ascii="Times New Roman" w:eastAsia="Times New Roman" w:hAnsi="Times New Roman" w:cs="Times New Roman"/>
          <w:color w:val="000000"/>
          <w:sz w:val="24"/>
          <w:szCs w:val="24"/>
        </w:rPr>
        <w:t xml:space="preserve"> </w:t>
      </w:r>
      <w:commentRangeStart w:id="785"/>
      <w:commentRangeStart w:id="786"/>
      <w:r w:rsidRPr="006F7E2A">
        <w:rPr>
          <w:rFonts w:ascii="Times New Roman" w:eastAsia="Times New Roman" w:hAnsi="Times New Roman" w:cs="Times New Roman"/>
          <w:b/>
          <w:color w:val="000000"/>
          <w:sz w:val="24"/>
          <w:szCs w:val="24"/>
        </w:rPr>
        <w:t>4</w:t>
      </w:r>
      <w:commentRangeEnd w:id="785"/>
      <w:r w:rsidR="0049009B">
        <w:rPr>
          <w:rStyle w:val="CommentReference"/>
        </w:rPr>
        <w:commentReference w:id="785"/>
      </w:r>
      <w:commentRangeEnd w:id="786"/>
      <w:r w:rsidR="00984947">
        <w:rPr>
          <w:rStyle w:val="CommentReference"/>
        </w:rPr>
        <w:commentReference w:id="786"/>
      </w:r>
      <w:r w:rsidRPr="006F7E2A">
        <w:rPr>
          <w:rFonts w:ascii="Times New Roman" w:eastAsia="Times New Roman" w:hAnsi="Times New Roman" w:cs="Times New Roman"/>
          <w:color w:val="000000"/>
          <w:sz w:val="24"/>
          <w:szCs w:val="24"/>
        </w:rPr>
        <w:t xml:space="preserve">. </w:t>
      </w:r>
      <w:ins w:id="787" w:author="Montecino, Diego" w:date="2025-04-16T18:46:00Z" w16du:dateUtc="2025-04-16T22:46:00Z">
        <w:r w:rsidR="009F3358">
          <w:fldChar w:fldCharType="begin"/>
        </w:r>
        <w:r w:rsidR="009F3358">
          <w:instrText>HYPERLINK "https://doi.org/10.3390/tropicalmed4010029"</w:instrText>
        </w:r>
        <w:r w:rsidR="009F3358">
          <w:fldChar w:fldCharType="separate"/>
        </w:r>
        <w:r w:rsidR="009F3358">
          <w:rPr>
            <w:rStyle w:val="Hyperlink"/>
            <w:b/>
            <w:bCs/>
            <w:color w:val="4F5671"/>
            <w:sz w:val="20"/>
            <w:szCs w:val="20"/>
            <w:shd w:val="clear" w:color="auto" w:fill="FFFFFF"/>
          </w:rPr>
          <w:t>https://doi.org/10.3390/tropicalmed4010029</w:t>
        </w:r>
        <w:r w:rsidR="009F3358">
          <w:fldChar w:fldCharType="end"/>
        </w:r>
      </w:ins>
    </w:p>
    <w:p w14:paraId="6B233E27" w14:textId="1E77DB41"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Organisation for Animal Health. 2010.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and </w:t>
      </w:r>
      <w:r w:rsidRPr="006F7E2A">
        <w:rPr>
          <w:rFonts w:ascii="Times New Roman" w:eastAsia="Times New Roman" w:hAnsi="Times New Roman" w:cs="Times New Roman"/>
          <w:sz w:val="24"/>
          <w:szCs w:val="24"/>
        </w:rPr>
        <w:lastRenderedPageBreak/>
        <w:t>s</w:t>
      </w:r>
      <w:r w:rsidRPr="006F7E2A">
        <w:rPr>
          <w:rFonts w:ascii="Times New Roman" w:eastAsia="Times New Roman" w:hAnsi="Times New Roman" w:cs="Times New Roman"/>
          <w:color w:val="000000"/>
          <w:sz w:val="24"/>
          <w:szCs w:val="24"/>
        </w:rPr>
        <w:t xml:space="preserve">urveillance. </w:t>
      </w:r>
      <w:ins w:id="788" w:author="EM" w:date="2025-04-16T15:53:00Z">
        <w:r w:rsidR="0049009B">
          <w:rPr>
            <w:rFonts w:ascii="Times New Roman" w:eastAsia="Times New Roman" w:hAnsi="Times New Roman" w:cs="Times New Roman"/>
            <w:color w:val="000000"/>
            <w:sz w:val="24"/>
            <w:szCs w:val="24"/>
          </w:rPr>
          <w:t>Paris,</w:t>
        </w:r>
      </w:ins>
      <w:ins w:id="789" w:author="Montecino, Diego" w:date="2025-04-16T18:46:00Z" w16du:dateUtc="2025-04-16T22:46:00Z">
        <w:r w:rsidR="009F3358">
          <w:rPr>
            <w:rFonts w:ascii="Times New Roman" w:eastAsia="Times New Roman" w:hAnsi="Times New Roman" w:cs="Times New Roman"/>
            <w:color w:val="000000"/>
            <w:sz w:val="24"/>
            <w:szCs w:val="24"/>
          </w:rPr>
          <w:t xml:space="preserve"> </w:t>
        </w:r>
      </w:ins>
      <w:ins w:id="790" w:author="EM" w:date="2025-04-16T15:53:00Z">
        <w:del w:id="791" w:author="Montecino, Diego" w:date="2025-04-16T18:46:00Z" w16du:dateUtc="2025-04-16T22:46:00Z">
          <w:r w:rsidR="0049009B" w:rsidDel="009F3358">
            <w:rPr>
              <w:rFonts w:ascii="Times New Roman" w:eastAsia="Times New Roman" w:hAnsi="Times New Roman" w:cs="Times New Roman"/>
              <w:color w:val="000000"/>
              <w:sz w:val="24"/>
              <w:szCs w:val="24"/>
            </w:rPr>
            <w:delText xml:space="preserve"> (?) </w:delText>
          </w:r>
        </w:del>
      </w:ins>
      <w:r w:rsidRPr="006F7E2A">
        <w:rPr>
          <w:rFonts w:ascii="Times New Roman" w:eastAsia="Times New Roman" w:hAnsi="Times New Roman" w:cs="Times New Roman"/>
          <w:color w:val="000000"/>
          <w:sz w:val="24"/>
          <w:szCs w:val="24"/>
        </w:rPr>
        <w:t xml:space="preserve">World Organisation for Animal Health. </w:t>
      </w:r>
    </w:p>
    <w:p w14:paraId="5597B9C1" w14:textId="40077888" w:rsidR="0049009B" w:rsidRPr="006F7E2A" w:rsidRDefault="00F652FF" w:rsidP="0049009B">
      <w:pPr>
        <w:widowControl w:val="0"/>
        <w:pBdr>
          <w:top w:val="nil"/>
          <w:left w:val="nil"/>
          <w:bottom w:val="nil"/>
          <w:right w:val="nil"/>
          <w:between w:val="nil"/>
        </w:pBdr>
        <w:spacing w:line="480" w:lineRule="auto"/>
        <w:ind w:left="480" w:hanging="480"/>
        <w:rPr>
          <w:ins w:id="792" w:author="EM" w:date="2025-04-16T15:52: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Organisation for Animal Health. 2015.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and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nternational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eporting of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in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nimals. </w:t>
      </w:r>
      <w:ins w:id="793" w:author="EM" w:date="2025-04-16T15:53:00Z">
        <w:r w:rsidR="0049009B">
          <w:rPr>
            <w:rFonts w:ascii="Times New Roman" w:eastAsia="Times New Roman" w:hAnsi="Times New Roman" w:cs="Times New Roman"/>
            <w:color w:val="000000"/>
            <w:sz w:val="24"/>
            <w:szCs w:val="24"/>
          </w:rPr>
          <w:t xml:space="preserve">Paris, </w:t>
        </w:r>
        <w:del w:id="794" w:author="Montecino, Diego" w:date="2025-04-16T18:46:00Z" w16du:dateUtc="2025-04-16T22:46:00Z">
          <w:r w:rsidR="0049009B" w:rsidDel="009F3358">
            <w:rPr>
              <w:rFonts w:ascii="Times New Roman" w:eastAsia="Times New Roman" w:hAnsi="Times New Roman" w:cs="Times New Roman"/>
              <w:color w:val="000000"/>
              <w:sz w:val="24"/>
              <w:szCs w:val="24"/>
            </w:rPr>
            <w:delText xml:space="preserve">(?) </w:delText>
          </w:r>
        </w:del>
      </w:ins>
      <w:ins w:id="795" w:author="EM" w:date="2025-04-16T15:52:00Z">
        <w:r w:rsidR="0049009B" w:rsidRPr="006F7E2A">
          <w:rPr>
            <w:rFonts w:ascii="Times New Roman" w:eastAsia="Times New Roman" w:hAnsi="Times New Roman" w:cs="Times New Roman"/>
            <w:color w:val="000000"/>
            <w:sz w:val="24"/>
            <w:szCs w:val="24"/>
          </w:rPr>
          <w:t xml:space="preserve">World Organisation for Animal Health. </w:t>
        </w:r>
      </w:ins>
    </w:p>
    <w:p w14:paraId="42144FFC" w14:textId="77777777" w:rsidR="002959BB" w:rsidRPr="006F7E2A" w:rsidRDefault="002959BB"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p>
    <w:p w14:paraId="38BE0824" w14:textId="1059872B" w:rsidR="0049009B" w:rsidRPr="006F7E2A" w:rsidRDefault="00F652FF" w:rsidP="0049009B">
      <w:pPr>
        <w:widowControl w:val="0"/>
        <w:pBdr>
          <w:top w:val="nil"/>
          <w:left w:val="nil"/>
          <w:bottom w:val="nil"/>
          <w:right w:val="nil"/>
          <w:between w:val="nil"/>
        </w:pBdr>
        <w:spacing w:line="480" w:lineRule="auto"/>
        <w:ind w:left="480" w:hanging="480"/>
        <w:rPr>
          <w:ins w:id="796" w:author="EM" w:date="2025-04-16T15:52: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Organisation for Animal Health. 2018.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nformation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anagement. </w:t>
      </w:r>
      <w:ins w:id="797" w:author="EM" w:date="2025-04-16T15:53:00Z">
        <w:r w:rsidR="0049009B">
          <w:rPr>
            <w:rFonts w:ascii="Times New Roman" w:eastAsia="Times New Roman" w:hAnsi="Times New Roman" w:cs="Times New Roman"/>
            <w:color w:val="000000"/>
            <w:sz w:val="24"/>
            <w:szCs w:val="24"/>
          </w:rPr>
          <w:t>Paris</w:t>
        </w:r>
        <w:del w:id="798" w:author="Montecino, Diego" w:date="2025-04-16T18:47:00Z" w16du:dateUtc="2025-04-16T22:47:00Z">
          <w:r w:rsidR="0049009B" w:rsidDel="009F3358">
            <w:rPr>
              <w:rFonts w:ascii="Times New Roman" w:eastAsia="Times New Roman" w:hAnsi="Times New Roman" w:cs="Times New Roman"/>
              <w:color w:val="000000"/>
              <w:sz w:val="24"/>
              <w:szCs w:val="24"/>
            </w:rPr>
            <w:delText xml:space="preserve"> (?)</w:delText>
          </w:r>
        </w:del>
        <w:r w:rsidR="0049009B">
          <w:rPr>
            <w:rFonts w:ascii="Times New Roman" w:eastAsia="Times New Roman" w:hAnsi="Times New Roman" w:cs="Times New Roman"/>
            <w:color w:val="000000"/>
            <w:sz w:val="24"/>
            <w:szCs w:val="24"/>
          </w:rPr>
          <w:t xml:space="preserve">, </w:t>
        </w:r>
      </w:ins>
      <w:ins w:id="799" w:author="EM" w:date="2025-04-16T15:52:00Z">
        <w:r w:rsidR="0049009B" w:rsidRPr="006F7E2A">
          <w:rPr>
            <w:rFonts w:ascii="Times New Roman" w:eastAsia="Times New Roman" w:hAnsi="Times New Roman" w:cs="Times New Roman"/>
            <w:color w:val="000000"/>
            <w:sz w:val="24"/>
            <w:szCs w:val="24"/>
          </w:rPr>
          <w:t xml:space="preserve">World Organisation for Animal Health. </w:t>
        </w:r>
      </w:ins>
    </w:p>
    <w:p w14:paraId="204D58A1" w14:textId="77777777" w:rsidR="002959BB" w:rsidRPr="006F7E2A" w:rsidRDefault="002959BB"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
    <w:p w14:paraId="524DE969" w14:textId="29FD4688" w:rsidR="002959BB" w:rsidRPr="006F7E2A" w:rsidRDefault="00F652FF" w:rsidP="0049009B">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World Organisation for Animal Health, International Union Conservation of Nature</w:t>
      </w:r>
      <w:ins w:id="800" w:author="EM" w:date="2025-04-16T15:53:00Z">
        <w:r w:rsidR="0049009B">
          <w:rPr>
            <w:rFonts w:ascii="Times New Roman" w:eastAsia="Times New Roman" w:hAnsi="Times New Roman" w:cs="Times New Roman"/>
            <w:color w:val="000000"/>
            <w:sz w:val="24"/>
            <w:szCs w:val="24"/>
          </w:rPr>
          <w:t xml:space="preserve"> (IUCN)</w:t>
        </w:r>
      </w:ins>
      <w:r w:rsidRPr="006F7E2A">
        <w:rPr>
          <w:rFonts w:ascii="Times New Roman" w:eastAsia="Times New Roman" w:hAnsi="Times New Roman" w:cs="Times New Roman"/>
          <w:color w:val="000000"/>
          <w:sz w:val="24"/>
          <w:szCs w:val="24"/>
        </w:rPr>
        <w:t xml:space="preserve">. 2024. General guidelines for surveillance of diseases, pathogens and toxic agents in free-ranging </w:t>
      </w:r>
      <w:r w:rsidRPr="006F7E2A">
        <w:rPr>
          <w:rFonts w:ascii="Times New Roman" w:eastAsia="Times New Roman" w:hAnsi="Times New Roman" w:cs="Times New Roman"/>
          <w:sz w:val="24"/>
          <w:szCs w:val="24"/>
        </w:rPr>
        <w:t xml:space="preserve">wildlife: An overview for wildlife authorities and others working with wildlife. Paris, </w:t>
      </w:r>
      <w:ins w:id="801" w:author="EM" w:date="2025-04-16T15:53:00Z">
        <w:r w:rsidR="0049009B" w:rsidRPr="006F7E2A">
          <w:rPr>
            <w:rFonts w:ascii="Times New Roman" w:eastAsia="Times New Roman" w:hAnsi="Times New Roman" w:cs="Times New Roman"/>
            <w:color w:val="000000"/>
            <w:sz w:val="24"/>
            <w:szCs w:val="24"/>
          </w:rPr>
          <w:t>World</w:t>
        </w:r>
        <w:r w:rsidR="0049009B">
          <w:rPr>
            <w:rFonts w:ascii="Times New Roman" w:eastAsia="Times New Roman" w:hAnsi="Times New Roman" w:cs="Times New Roman"/>
            <w:color w:val="000000"/>
            <w:sz w:val="24"/>
            <w:szCs w:val="24"/>
          </w:rPr>
          <w:t xml:space="preserve"> Organisation for Animal Health and Gland, Switzerland, </w:t>
        </w:r>
      </w:ins>
      <w:ins w:id="802" w:author="EM" w:date="2025-04-16T15:54:00Z">
        <w:r w:rsidR="0049009B">
          <w:rPr>
            <w:rFonts w:ascii="Times New Roman" w:eastAsia="Times New Roman" w:hAnsi="Times New Roman" w:cs="Times New Roman"/>
            <w:color w:val="000000"/>
            <w:sz w:val="24"/>
            <w:szCs w:val="24"/>
          </w:rPr>
          <w:t>IUCN.</w:t>
        </w:r>
      </w:ins>
      <w:del w:id="803" w:author="EM" w:date="2025-04-16T15:54:00Z">
        <w:r w:rsidRPr="006F7E2A" w:rsidDel="0049009B">
          <w:rPr>
            <w:rFonts w:ascii="Times New Roman" w:eastAsia="Times New Roman" w:hAnsi="Times New Roman" w:cs="Times New Roman"/>
            <w:sz w:val="24"/>
            <w:szCs w:val="24"/>
          </w:rPr>
          <w:delText>Gland, 56 pp</w:delText>
        </w:r>
        <w:r w:rsidRPr="006F7E2A" w:rsidDel="0049009B">
          <w:rPr>
            <w:rFonts w:ascii="Times New Roman" w:hAnsi="Times New Roman" w:cs="Times New Roman"/>
            <w:sz w:val="24"/>
            <w:szCs w:val="24"/>
          </w:rPr>
          <w:delText>.</w:delText>
        </w:r>
      </w:del>
    </w:p>
    <w:p w14:paraId="4F1B3F7C" w14:textId="77777777" w:rsidR="0049009B" w:rsidRPr="006F7E2A" w:rsidRDefault="00F652FF" w:rsidP="0049009B">
      <w:pPr>
        <w:widowControl w:val="0"/>
        <w:pBdr>
          <w:top w:val="nil"/>
          <w:left w:val="nil"/>
          <w:bottom w:val="nil"/>
          <w:right w:val="nil"/>
          <w:between w:val="nil"/>
        </w:pBdr>
        <w:spacing w:line="480" w:lineRule="auto"/>
        <w:ind w:left="480" w:hanging="480"/>
        <w:rPr>
          <w:ins w:id="804" w:author="EM" w:date="2025-04-16T15:54: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Organization for Animal Health. 2023. In-country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urvey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eport.</w:t>
      </w:r>
      <w:ins w:id="805" w:author="EM" w:date="2025-04-16T15:54:00Z">
        <w:r w:rsidR="0049009B">
          <w:rPr>
            <w:rFonts w:ascii="Times New Roman" w:eastAsia="Times New Roman" w:hAnsi="Times New Roman" w:cs="Times New Roman"/>
            <w:color w:val="000000"/>
            <w:sz w:val="24"/>
            <w:szCs w:val="24"/>
          </w:rPr>
          <w:t xml:space="preserve"> Paris, </w:t>
        </w:r>
        <w:r w:rsidR="0049009B" w:rsidRPr="006F7E2A">
          <w:rPr>
            <w:rFonts w:ascii="Times New Roman" w:eastAsia="Times New Roman" w:hAnsi="Times New Roman" w:cs="Times New Roman"/>
            <w:color w:val="000000"/>
            <w:sz w:val="24"/>
            <w:szCs w:val="24"/>
          </w:rPr>
          <w:t xml:space="preserve">World Organisation for Animal Health. </w:t>
        </w:r>
      </w:ins>
    </w:p>
    <w:p w14:paraId="12004195" w14:textId="09103DB0" w:rsidR="002959BB" w:rsidRPr="006F7E2A" w:rsidRDefault="002959BB"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
    <w:p w14:paraId="2EE09BD7" w14:textId="77777777" w:rsidR="002959BB" w:rsidRPr="006F7E2A" w:rsidRDefault="00F652FF" w:rsidP="006F7E2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Wyatt A, Singh R, Read C. 2023. Assessing the adaptative management process in SMART sites: Lessons learned. </w:t>
      </w:r>
      <w:r w:rsidRPr="006F7E2A">
        <w:rPr>
          <w:rFonts w:ascii="Times New Roman" w:eastAsia="Times New Roman" w:hAnsi="Times New Roman" w:cs="Times New Roman"/>
          <w:i/>
          <w:color w:val="000000"/>
          <w:sz w:val="24"/>
          <w:szCs w:val="24"/>
        </w:rPr>
        <w:t>Parks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29</w:t>
      </w:r>
      <w:r w:rsidRPr="006F7E2A">
        <w:rPr>
          <w:rFonts w:ascii="Times New Roman" w:eastAsia="Times New Roman" w:hAnsi="Times New Roman" w:cs="Times New Roman"/>
          <w:color w:val="000000"/>
          <w:sz w:val="24"/>
          <w:szCs w:val="24"/>
        </w:rPr>
        <w:t>.</w:t>
      </w:r>
    </w:p>
    <w:p w14:paraId="79C74F1C" w14:textId="77777777" w:rsidR="002959BB" w:rsidRPr="006F7E2A" w:rsidRDefault="00F652FF" w:rsidP="006F7E2A">
      <w:pPr>
        <w:spacing w:line="480" w:lineRule="auto"/>
        <w:ind w:left="960" w:hanging="480"/>
        <w:rPr>
          <w:rFonts w:ascii="Times New Roman" w:eastAsia="Times New Roman" w:hAnsi="Times New Roman" w:cs="Times New Roman"/>
          <w:sz w:val="24"/>
          <w:szCs w:val="24"/>
        </w:rPr>
      </w:pPr>
      <w:r w:rsidRPr="006F7E2A">
        <w:rPr>
          <w:rFonts w:ascii="Times New Roman" w:hAnsi="Times New Roman" w:cs="Times New Roman"/>
          <w:sz w:val="24"/>
          <w:szCs w:val="24"/>
        </w:rPr>
        <w:br w:type="page"/>
      </w:r>
    </w:p>
    <w:p w14:paraId="2F09E2E8" w14:textId="2BF52D7B" w:rsidR="002959BB" w:rsidRPr="006F7E2A" w:rsidRDefault="002959BB" w:rsidP="006F7E2A">
      <w:pPr>
        <w:spacing w:before="180" w:after="180" w:line="480" w:lineRule="auto"/>
        <w:rPr>
          <w:rFonts w:ascii="Times New Roman" w:eastAsia="Times New Roman" w:hAnsi="Times New Roman" w:cs="Times New Roman"/>
          <w:i/>
          <w:sz w:val="24"/>
          <w:szCs w:val="24"/>
        </w:rPr>
      </w:pPr>
    </w:p>
    <w:p w14:paraId="2952A025" w14:textId="1D14EC72" w:rsidR="002959BB" w:rsidRPr="006F7E2A" w:rsidDel="00532371" w:rsidRDefault="00F652FF" w:rsidP="006F7E2A">
      <w:pPr>
        <w:spacing w:before="180" w:after="180" w:line="480" w:lineRule="auto"/>
        <w:rPr>
          <w:del w:id="806" w:author="EM" w:date="2025-04-16T09:36:00Z"/>
          <w:rFonts w:ascii="Times New Roman" w:eastAsia="Times New Roman" w:hAnsi="Times New Roman" w:cs="Times New Roman"/>
          <w:sz w:val="24"/>
          <w:szCs w:val="24"/>
        </w:rPr>
      </w:pPr>
      <w:del w:id="807" w:author="EM" w:date="2025-04-16T09:36:00Z">
        <w:r w:rsidRPr="006F7E2A" w:rsidDel="00532371">
          <w:rPr>
            <w:rFonts w:ascii="Times New Roman" w:eastAsia="Times New Roman" w:hAnsi="Times New Roman" w:cs="Times New Roman"/>
            <w:sz w:val="24"/>
            <w:szCs w:val="24"/>
          </w:rPr>
          <w:delText>* The overall encountering frequency for sick and injured wildlife was requested in a unique question, therefore, rows one and two show the same total number of responses per encountering frequency.</w:delText>
        </w:r>
      </w:del>
    </w:p>
    <w:p w14:paraId="509373C9" w14:textId="2F5FB723" w:rsidR="00532371" w:rsidRPr="006F7E2A" w:rsidRDefault="00F652FF" w:rsidP="00532371">
      <w:pPr>
        <w:spacing w:before="180" w:after="180" w:line="480" w:lineRule="auto"/>
        <w:rPr>
          <w:ins w:id="808" w:author="EM" w:date="2025-04-16T09:36:00Z"/>
          <w:rFonts w:ascii="Times New Roman" w:eastAsia="Times New Roman" w:hAnsi="Times New Roman" w:cs="Times New Roman"/>
          <w:sz w:val="24"/>
          <w:szCs w:val="24"/>
        </w:rPr>
      </w:pPr>
      <w:r w:rsidRPr="00532371">
        <w:rPr>
          <w:rFonts w:ascii="Times New Roman" w:eastAsia="Times New Roman" w:hAnsi="Times New Roman" w:cs="Times New Roman"/>
          <w:sz w:val="24"/>
          <w:szCs w:val="24"/>
        </w:rPr>
        <w:t xml:space="preserve">Figure 1. </w:t>
      </w:r>
      <w:del w:id="809" w:author="EM" w:date="2025-04-16T09:30:00Z">
        <w:r w:rsidRPr="00532371" w:rsidDel="00532371">
          <w:rPr>
            <w:rFonts w:ascii="Times New Roman" w:eastAsia="Times New Roman" w:hAnsi="Times New Roman" w:cs="Times New Roman"/>
            <w:sz w:val="24"/>
            <w:szCs w:val="24"/>
          </w:rPr>
          <w:delText>Distribution of the l</w:delText>
        </w:r>
      </w:del>
      <w:ins w:id="810" w:author="EM" w:date="2025-04-16T09:30:00Z">
        <w:r w:rsidR="00532371">
          <w:rPr>
            <w:rFonts w:ascii="Times New Roman" w:eastAsia="Times New Roman" w:hAnsi="Times New Roman" w:cs="Times New Roman"/>
            <w:sz w:val="24"/>
            <w:szCs w:val="24"/>
          </w:rPr>
          <w:t>L</w:t>
        </w:r>
      </w:ins>
      <w:r w:rsidRPr="00532371">
        <w:rPr>
          <w:rFonts w:ascii="Times New Roman" w:eastAsia="Times New Roman" w:hAnsi="Times New Roman" w:cs="Times New Roman"/>
          <w:sz w:val="24"/>
          <w:szCs w:val="24"/>
        </w:rPr>
        <w:t xml:space="preserve">evel of agreement (grey scale) among local protected area data managers with </w:t>
      </w:r>
      <w:ins w:id="811" w:author="EM" w:date="2025-04-16T09:30:00Z">
        <w:r w:rsidR="00532371">
          <w:rPr>
            <w:rFonts w:ascii="Times New Roman" w:eastAsia="Times New Roman" w:hAnsi="Times New Roman" w:cs="Times New Roman"/>
            <w:sz w:val="24"/>
            <w:szCs w:val="24"/>
          </w:rPr>
          <w:t xml:space="preserve">the </w:t>
        </w:r>
      </w:ins>
      <w:r w:rsidRPr="00532371">
        <w:rPr>
          <w:rFonts w:ascii="Times New Roman" w:eastAsia="Times New Roman" w:hAnsi="Times New Roman" w:cs="Times New Roman"/>
          <w:sz w:val="24"/>
          <w:szCs w:val="24"/>
        </w:rPr>
        <w:t>statements</w:t>
      </w:r>
      <w:del w:id="812" w:author="EM" w:date="2025-04-16T09:30: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ins w:id="813" w:author="EM" w:date="2025-04-16T09:30:00Z">
        <w:r w:rsidR="00532371">
          <w:rPr>
            <w:rFonts w:ascii="Times New Roman" w:eastAsia="Times New Roman" w:hAnsi="Times New Roman" w:cs="Times New Roman"/>
            <w:sz w:val="24"/>
            <w:szCs w:val="24"/>
          </w:rPr>
          <w:t>“</w:t>
        </w:r>
      </w:ins>
      <w:del w:id="814" w:author="EM" w:date="2025-04-16T09:30: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Pathogens carried by wildlife inhabiting the protected area(s) </w:t>
      </w:r>
      <w:commentRangeStart w:id="815"/>
      <w:commentRangeStart w:id="816"/>
      <w:r w:rsidRPr="00532371">
        <w:rPr>
          <w:rFonts w:ascii="Times New Roman" w:eastAsia="Times New Roman" w:hAnsi="Times New Roman" w:cs="Times New Roman"/>
          <w:sz w:val="24"/>
          <w:szCs w:val="24"/>
        </w:rPr>
        <w:t xml:space="preserve">where I work in </w:t>
      </w:r>
      <w:commentRangeEnd w:id="815"/>
      <w:r w:rsidR="00532371">
        <w:rPr>
          <w:rStyle w:val="CommentReference"/>
        </w:rPr>
        <w:commentReference w:id="815"/>
      </w:r>
      <w:commentRangeEnd w:id="816"/>
      <w:r w:rsidR="00984947">
        <w:rPr>
          <w:rStyle w:val="CommentReference"/>
        </w:rPr>
        <w:commentReference w:id="816"/>
      </w:r>
      <w:r w:rsidRPr="00532371">
        <w:rPr>
          <w:rFonts w:ascii="Times New Roman" w:eastAsia="Times New Roman" w:hAnsi="Times New Roman" w:cs="Times New Roman"/>
          <w:sz w:val="24"/>
          <w:szCs w:val="24"/>
        </w:rPr>
        <w:t>can affect livestock health</w:t>
      </w:r>
      <w:ins w:id="817" w:author="EM" w:date="2025-04-16T09:31:00Z">
        <w:r w:rsidR="00532371">
          <w:rPr>
            <w:rFonts w:ascii="Times New Roman" w:eastAsia="Times New Roman" w:hAnsi="Times New Roman" w:cs="Times New Roman"/>
            <w:sz w:val="24"/>
            <w:szCs w:val="24"/>
          </w:rPr>
          <w:t>.”</w:t>
        </w:r>
      </w:ins>
      <w:del w:id="818"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(brown), </w:t>
      </w:r>
      <w:ins w:id="819" w:author="EM" w:date="2025-04-16T09:31:00Z">
        <w:r w:rsidR="00532371">
          <w:rPr>
            <w:rFonts w:ascii="Times New Roman" w:eastAsia="Times New Roman" w:hAnsi="Times New Roman" w:cs="Times New Roman"/>
            <w:sz w:val="24"/>
            <w:szCs w:val="24"/>
          </w:rPr>
          <w:t>“</w:t>
        </w:r>
      </w:ins>
      <w:del w:id="820"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Pathogens carried by wildlife inhabiting the protected area(s) where I work in can affect human health</w:t>
      </w:r>
      <w:ins w:id="821" w:author="EM" w:date="2025-04-16T09:31:00Z">
        <w:r w:rsidR="00532371">
          <w:rPr>
            <w:rFonts w:ascii="Times New Roman" w:eastAsia="Times New Roman" w:hAnsi="Times New Roman" w:cs="Times New Roman"/>
            <w:sz w:val="24"/>
            <w:szCs w:val="24"/>
          </w:rPr>
          <w:t>.”</w:t>
        </w:r>
      </w:ins>
      <w:del w:id="822"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(red), </w:t>
      </w:r>
      <w:ins w:id="823" w:author="EM" w:date="2025-04-16T09:31:00Z">
        <w:r w:rsidR="00532371">
          <w:rPr>
            <w:rFonts w:ascii="Times New Roman" w:eastAsia="Times New Roman" w:hAnsi="Times New Roman" w:cs="Times New Roman"/>
            <w:sz w:val="24"/>
            <w:szCs w:val="24"/>
          </w:rPr>
          <w:t>“</w:t>
        </w:r>
      </w:ins>
      <w:del w:id="824"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Human or livestock pathogens can affect wildlife populations inhabiting the protected area(s) where I work in</w:t>
      </w:r>
      <w:ins w:id="825" w:author="EM" w:date="2025-04-16T09:34:00Z">
        <w:r w:rsidR="00532371">
          <w:rPr>
            <w:rFonts w:ascii="Times New Roman" w:eastAsia="Times New Roman" w:hAnsi="Times New Roman" w:cs="Times New Roman"/>
            <w:sz w:val="24"/>
            <w:szCs w:val="24"/>
          </w:rPr>
          <w:t>.”</w:t>
        </w:r>
      </w:ins>
      <w:del w:id="826"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(blue), and </w:t>
      </w:r>
      <w:ins w:id="827" w:author="EM" w:date="2025-04-16T09:34:00Z">
        <w:r w:rsidR="00532371">
          <w:rPr>
            <w:rFonts w:ascii="Times New Roman" w:eastAsia="Times New Roman" w:hAnsi="Times New Roman" w:cs="Times New Roman"/>
            <w:sz w:val="24"/>
            <w:szCs w:val="24"/>
          </w:rPr>
          <w:t>“</w:t>
        </w:r>
      </w:ins>
      <w:del w:id="828"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Wildlife health is important to achieve the conservation goals of the protected area(s) </w:t>
      </w:r>
      <w:commentRangeStart w:id="829"/>
      <w:r w:rsidRPr="00532371">
        <w:rPr>
          <w:rFonts w:ascii="Times New Roman" w:eastAsia="Times New Roman" w:hAnsi="Times New Roman" w:cs="Times New Roman"/>
          <w:sz w:val="24"/>
          <w:szCs w:val="24"/>
        </w:rPr>
        <w:t>where I work</w:t>
      </w:r>
      <w:ins w:id="830" w:author="EM" w:date="2025-04-16T09:34:00Z">
        <w:r w:rsidR="00532371">
          <w:rPr>
            <w:rFonts w:ascii="Times New Roman" w:eastAsia="Times New Roman" w:hAnsi="Times New Roman" w:cs="Times New Roman"/>
            <w:sz w:val="24"/>
            <w:szCs w:val="24"/>
          </w:rPr>
          <w:t>,”</w:t>
        </w:r>
      </w:ins>
      <w:del w:id="831"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commentRangeEnd w:id="829"/>
      <w:r w:rsidR="00532371">
        <w:rPr>
          <w:rStyle w:val="CommentReference"/>
        </w:rPr>
        <w:commentReference w:id="829"/>
      </w:r>
      <w:r w:rsidRPr="00532371">
        <w:rPr>
          <w:rFonts w:ascii="Times New Roman" w:eastAsia="Times New Roman" w:hAnsi="Times New Roman" w:cs="Times New Roman"/>
          <w:sz w:val="24"/>
          <w:szCs w:val="24"/>
        </w:rPr>
        <w:t>(green).</w:t>
      </w:r>
      <w:ins w:id="832" w:author="EM" w:date="2025-04-16T09:36:00Z">
        <w:r w:rsidR="00532371">
          <w:rPr>
            <w:rFonts w:ascii="Times New Roman" w:eastAsia="Times New Roman" w:hAnsi="Times New Roman" w:cs="Times New Roman"/>
            <w:sz w:val="24"/>
            <w:szCs w:val="24"/>
          </w:rPr>
          <w:t xml:space="preserve"> Overall </w:t>
        </w:r>
        <w:r w:rsidR="00532371" w:rsidRPr="006F7E2A">
          <w:rPr>
            <w:rFonts w:ascii="Times New Roman" w:eastAsia="Times New Roman" w:hAnsi="Times New Roman" w:cs="Times New Roman"/>
            <w:sz w:val="24"/>
            <w:szCs w:val="24"/>
          </w:rPr>
          <w:t xml:space="preserve">frequency </w:t>
        </w:r>
        <w:r w:rsidR="00532371">
          <w:rPr>
            <w:rFonts w:ascii="Times New Roman" w:eastAsia="Times New Roman" w:hAnsi="Times New Roman" w:cs="Times New Roman"/>
            <w:sz w:val="24"/>
            <w:szCs w:val="24"/>
          </w:rPr>
          <w:t xml:space="preserve">of </w:t>
        </w:r>
        <w:commentRangeStart w:id="833"/>
        <w:r w:rsidR="00532371">
          <w:rPr>
            <w:rFonts w:ascii="Times New Roman" w:eastAsia="Times New Roman" w:hAnsi="Times New Roman" w:cs="Times New Roman"/>
            <w:sz w:val="24"/>
            <w:szCs w:val="24"/>
          </w:rPr>
          <w:t>encounters w</w:t>
        </w:r>
      </w:ins>
      <w:commentRangeEnd w:id="833"/>
      <w:ins w:id="834" w:author="EM" w:date="2025-04-16T09:37:00Z">
        <w:r w:rsidR="00532371">
          <w:rPr>
            <w:rStyle w:val="CommentReference"/>
          </w:rPr>
          <w:commentReference w:id="833"/>
        </w:r>
      </w:ins>
      <w:ins w:id="835" w:author="EM" w:date="2025-04-16T09:36:00Z">
        <w:r w:rsidR="00532371">
          <w:rPr>
            <w:rFonts w:ascii="Times New Roman" w:eastAsia="Times New Roman" w:hAnsi="Times New Roman" w:cs="Times New Roman"/>
            <w:sz w:val="24"/>
            <w:szCs w:val="24"/>
          </w:rPr>
          <w:t xml:space="preserve">ith </w:t>
        </w:r>
        <w:r w:rsidR="00532371" w:rsidRPr="006F7E2A">
          <w:rPr>
            <w:rFonts w:ascii="Times New Roman" w:eastAsia="Times New Roman" w:hAnsi="Times New Roman" w:cs="Times New Roman"/>
            <w:sz w:val="24"/>
            <w:szCs w:val="24"/>
          </w:rPr>
          <w:t>sick and injured wildlife was</w:t>
        </w:r>
        <w:r w:rsidR="00532371">
          <w:rPr>
            <w:rFonts w:ascii="Times New Roman" w:eastAsia="Times New Roman" w:hAnsi="Times New Roman" w:cs="Times New Roman"/>
            <w:sz w:val="24"/>
            <w:szCs w:val="24"/>
          </w:rPr>
          <w:t xml:space="preserve"> requested in a unique question;</w:t>
        </w:r>
        <w:r w:rsidR="00532371" w:rsidRPr="006F7E2A">
          <w:rPr>
            <w:rFonts w:ascii="Times New Roman" w:eastAsia="Times New Roman" w:hAnsi="Times New Roman" w:cs="Times New Roman"/>
            <w:sz w:val="24"/>
            <w:szCs w:val="24"/>
          </w:rPr>
          <w:t xml:space="preserve"> therefore, rows one and two show the same total number of responses per encounter</w:t>
        </w:r>
      </w:ins>
      <w:ins w:id="836" w:author="Montecino, Diego" w:date="2025-04-16T18:48:00Z" w16du:dateUtc="2025-04-16T22:48:00Z">
        <w:r w:rsidR="00984947">
          <w:rPr>
            <w:rFonts w:ascii="Times New Roman" w:eastAsia="Times New Roman" w:hAnsi="Times New Roman" w:cs="Times New Roman"/>
            <w:sz w:val="24"/>
            <w:szCs w:val="24"/>
          </w:rPr>
          <w:t xml:space="preserve"> category</w:t>
        </w:r>
      </w:ins>
      <w:ins w:id="837" w:author="EM" w:date="2025-04-16T09:36:00Z">
        <w:r w:rsidR="00532371" w:rsidRPr="006F7E2A">
          <w:rPr>
            <w:rFonts w:ascii="Times New Roman" w:eastAsia="Times New Roman" w:hAnsi="Times New Roman" w:cs="Times New Roman"/>
            <w:sz w:val="24"/>
            <w:szCs w:val="24"/>
          </w:rPr>
          <w:t>.</w:t>
        </w:r>
      </w:ins>
      <w:ins w:id="838" w:author="Montecino, Diego" w:date="2025-04-16T18:48:00Z" w16du:dateUtc="2025-04-16T22:48:00Z">
        <w:r w:rsidR="00984947">
          <w:rPr>
            <w:rFonts w:ascii="Times New Roman" w:eastAsia="Times New Roman" w:hAnsi="Times New Roman" w:cs="Times New Roman"/>
            <w:sz w:val="24"/>
            <w:szCs w:val="24"/>
          </w:rPr>
          <w:t xml:space="preserve"> </w:t>
        </w:r>
      </w:ins>
    </w:p>
    <w:p w14:paraId="7772B18D" w14:textId="1D08E671" w:rsidR="002959BB" w:rsidRPr="00532371" w:rsidRDefault="00F652FF" w:rsidP="006F7E2A">
      <w:pPr>
        <w:spacing w:before="200" w:after="120" w:line="480" w:lineRule="auto"/>
        <w:rPr>
          <w:rFonts w:ascii="Times New Roman" w:eastAsia="Times New Roman" w:hAnsi="Times New Roman" w:cs="Times New Roman"/>
          <w:sz w:val="24"/>
          <w:szCs w:val="24"/>
        </w:rPr>
      </w:pPr>
      <w:r w:rsidRPr="00532371">
        <w:rPr>
          <w:rFonts w:ascii="Times New Roman" w:eastAsia="Times New Roman" w:hAnsi="Times New Roman" w:cs="Times New Roman"/>
          <w:sz w:val="24"/>
          <w:szCs w:val="24"/>
        </w:rPr>
        <w:t>Figure 2. Number of local protected area data manager</w:t>
      </w:r>
      <w:ins w:id="839" w:author="EM" w:date="2025-04-16T09:45:00Z">
        <w:r w:rsidR="000364E3">
          <w:rPr>
            <w:rFonts w:ascii="Times New Roman" w:eastAsia="Times New Roman" w:hAnsi="Times New Roman" w:cs="Times New Roman"/>
            <w:sz w:val="24"/>
            <w:szCs w:val="24"/>
          </w:rPr>
          <w:t>s</w:t>
        </w:r>
      </w:ins>
      <w:r w:rsidRPr="00532371">
        <w:rPr>
          <w:rFonts w:ascii="Times New Roman" w:eastAsia="Times New Roman" w:hAnsi="Times New Roman" w:cs="Times New Roman"/>
          <w:sz w:val="24"/>
          <w:szCs w:val="24"/>
        </w:rPr>
        <w:t xml:space="preserve"> </w:t>
      </w:r>
      <w:ins w:id="840" w:author="EM" w:date="2025-04-16T09:43:00Z">
        <w:r w:rsidR="00532371">
          <w:rPr>
            <w:rFonts w:ascii="Times New Roman" w:eastAsia="Times New Roman" w:hAnsi="Times New Roman" w:cs="Times New Roman"/>
            <w:sz w:val="24"/>
            <w:szCs w:val="24"/>
          </w:rPr>
          <w:t xml:space="preserve">who </w:t>
        </w:r>
      </w:ins>
      <w:ins w:id="841" w:author="EM" w:date="2025-04-16T09:45:00Z">
        <w:r w:rsidR="000364E3">
          <w:rPr>
            <w:rFonts w:ascii="Times New Roman" w:eastAsia="Times New Roman" w:hAnsi="Times New Roman" w:cs="Times New Roman"/>
            <w:sz w:val="24"/>
            <w:szCs w:val="24"/>
          </w:rPr>
          <w:t xml:space="preserve">reported </w:t>
        </w:r>
      </w:ins>
      <w:ins w:id="842" w:author="EM" w:date="2025-04-16T09:43:00Z">
        <w:r w:rsidR="00532371">
          <w:rPr>
            <w:rFonts w:ascii="Times New Roman" w:eastAsia="Times New Roman" w:hAnsi="Times New Roman" w:cs="Times New Roman"/>
            <w:sz w:val="24"/>
            <w:szCs w:val="24"/>
          </w:rPr>
          <w:t xml:space="preserve">that </w:t>
        </w:r>
      </w:ins>
      <w:del w:id="843" w:author="EM" w:date="2025-04-16T09:42:00Z">
        <w:r w:rsidRPr="00532371" w:rsidDel="00532371">
          <w:rPr>
            <w:rFonts w:ascii="Times New Roman" w:eastAsia="Times New Roman" w:hAnsi="Times New Roman" w:cs="Times New Roman"/>
            <w:sz w:val="24"/>
            <w:szCs w:val="24"/>
          </w:rPr>
          <w:delText xml:space="preserve">responses </w:delText>
        </w:r>
      </w:del>
      <w:del w:id="844" w:author="EM" w:date="2025-04-16T09:43:00Z">
        <w:r w:rsidRPr="00532371" w:rsidDel="00532371">
          <w:rPr>
            <w:rFonts w:ascii="Times New Roman" w:eastAsia="Times New Roman" w:hAnsi="Times New Roman" w:cs="Times New Roman"/>
            <w:sz w:val="24"/>
            <w:szCs w:val="24"/>
          </w:rPr>
          <w:delText>report</w:delText>
        </w:r>
      </w:del>
      <w:del w:id="845" w:author="EM" w:date="2025-04-16T09:42:00Z">
        <w:r w:rsidRPr="00532371" w:rsidDel="00532371">
          <w:rPr>
            <w:rFonts w:ascii="Times New Roman" w:eastAsia="Times New Roman" w:hAnsi="Times New Roman" w:cs="Times New Roman"/>
            <w:sz w:val="24"/>
            <w:szCs w:val="24"/>
          </w:rPr>
          <w:delText>ing</w:delText>
        </w:r>
      </w:del>
      <w:del w:id="846" w:author="EM" w:date="2025-04-16T09:43:00Z">
        <w:r w:rsidRPr="00532371" w:rsidDel="00532371">
          <w:rPr>
            <w:rFonts w:ascii="Times New Roman" w:eastAsia="Times New Roman" w:hAnsi="Times New Roman" w:cs="Times New Roman"/>
            <w:sz w:val="24"/>
            <w:szCs w:val="24"/>
          </w:rPr>
          <w:delText xml:space="preserve"> the recording or not of </w:delText>
        </w:r>
      </w:del>
      <w:del w:id="847" w:author="EM" w:date="2025-04-16T09:45:00Z">
        <w:r w:rsidRPr="00532371" w:rsidDel="000364E3">
          <w:rPr>
            <w:rFonts w:ascii="Times New Roman" w:eastAsia="Times New Roman" w:hAnsi="Times New Roman" w:cs="Times New Roman"/>
            <w:sz w:val="24"/>
            <w:szCs w:val="24"/>
          </w:rPr>
          <w:delText xml:space="preserve">wildlife across </w:delText>
        </w:r>
      </w:del>
      <w:ins w:id="848" w:author="EM" w:date="2025-04-16T09:46:00Z">
        <w:r w:rsidR="000364E3">
          <w:rPr>
            <w:rFonts w:ascii="Times New Roman" w:eastAsia="Times New Roman" w:hAnsi="Times New Roman" w:cs="Times New Roman"/>
            <w:sz w:val="24"/>
            <w:szCs w:val="24"/>
          </w:rPr>
          <w:t xml:space="preserve">the </w:t>
        </w:r>
      </w:ins>
      <w:r w:rsidRPr="00532371">
        <w:rPr>
          <w:rFonts w:ascii="Times New Roman" w:eastAsia="Times New Roman" w:hAnsi="Times New Roman" w:cs="Times New Roman"/>
          <w:sz w:val="24"/>
          <w:szCs w:val="24"/>
        </w:rPr>
        <w:t xml:space="preserve">health status </w:t>
      </w:r>
      <w:ins w:id="849" w:author="EM" w:date="2025-04-16T09:45:00Z">
        <w:r w:rsidR="000364E3">
          <w:rPr>
            <w:rFonts w:ascii="Times New Roman" w:eastAsia="Times New Roman" w:hAnsi="Times New Roman" w:cs="Times New Roman"/>
            <w:sz w:val="24"/>
            <w:szCs w:val="24"/>
          </w:rPr>
          <w:t xml:space="preserve">of </w:t>
        </w:r>
      </w:ins>
      <w:r w:rsidRPr="00532371">
        <w:rPr>
          <w:rFonts w:ascii="Times New Roman" w:eastAsia="Times New Roman" w:hAnsi="Times New Roman" w:cs="Times New Roman"/>
          <w:sz w:val="24"/>
          <w:szCs w:val="24"/>
        </w:rPr>
        <w:t xml:space="preserve">and </w:t>
      </w:r>
      <w:del w:id="850" w:author="EM" w:date="2025-04-16T09:45:00Z">
        <w:r w:rsidRPr="00532371" w:rsidDel="000364E3">
          <w:rPr>
            <w:rFonts w:ascii="Times New Roman" w:eastAsia="Times New Roman" w:hAnsi="Times New Roman" w:cs="Times New Roman"/>
            <w:sz w:val="24"/>
            <w:szCs w:val="24"/>
          </w:rPr>
          <w:delText xml:space="preserve">encounter </w:delText>
        </w:r>
      </w:del>
      <w:r w:rsidRPr="00532371">
        <w:rPr>
          <w:rFonts w:ascii="Times New Roman" w:eastAsia="Times New Roman" w:hAnsi="Times New Roman" w:cs="Times New Roman"/>
          <w:sz w:val="24"/>
          <w:szCs w:val="24"/>
        </w:rPr>
        <w:t xml:space="preserve">frequency </w:t>
      </w:r>
      <w:ins w:id="851" w:author="EM" w:date="2025-04-16T09:44:00Z">
        <w:r w:rsidR="000364E3">
          <w:rPr>
            <w:rFonts w:ascii="Times New Roman" w:eastAsia="Times New Roman" w:hAnsi="Times New Roman" w:cs="Times New Roman"/>
            <w:sz w:val="24"/>
            <w:szCs w:val="24"/>
          </w:rPr>
          <w:t xml:space="preserve">of </w:t>
        </w:r>
      </w:ins>
      <w:ins w:id="852" w:author="EM" w:date="2025-04-16T09:46:00Z">
        <w:r w:rsidR="000364E3">
          <w:rPr>
            <w:rFonts w:ascii="Times New Roman" w:eastAsia="Times New Roman" w:hAnsi="Times New Roman" w:cs="Times New Roman"/>
            <w:sz w:val="24"/>
            <w:szCs w:val="24"/>
          </w:rPr>
          <w:t xml:space="preserve">encounters with </w:t>
        </w:r>
      </w:ins>
      <w:ins w:id="853" w:author="EM" w:date="2025-04-16T09:44:00Z">
        <w:r w:rsidR="000364E3">
          <w:rPr>
            <w:rFonts w:ascii="Times New Roman" w:eastAsia="Times New Roman" w:hAnsi="Times New Roman" w:cs="Times New Roman"/>
            <w:sz w:val="24"/>
            <w:szCs w:val="24"/>
          </w:rPr>
          <w:t xml:space="preserve">wildlife </w:t>
        </w:r>
      </w:ins>
      <w:ins w:id="854" w:author="EM" w:date="2025-04-16T09:46:00Z">
        <w:r w:rsidR="000364E3">
          <w:rPr>
            <w:rFonts w:ascii="Times New Roman" w:eastAsia="Times New Roman" w:hAnsi="Times New Roman" w:cs="Times New Roman"/>
            <w:sz w:val="24"/>
            <w:szCs w:val="24"/>
          </w:rPr>
          <w:t xml:space="preserve">are </w:t>
        </w:r>
      </w:ins>
      <w:ins w:id="855" w:author="EM" w:date="2025-04-16T09:44:00Z">
        <w:r w:rsidR="000364E3">
          <w:rPr>
            <w:rFonts w:ascii="Times New Roman" w:eastAsia="Times New Roman" w:hAnsi="Times New Roman" w:cs="Times New Roman"/>
            <w:sz w:val="24"/>
            <w:szCs w:val="24"/>
          </w:rPr>
          <w:t xml:space="preserve">recorded </w:t>
        </w:r>
      </w:ins>
      <w:ins w:id="856" w:author="EM" w:date="2025-04-16T09:46:00Z">
        <w:r w:rsidR="000364E3">
          <w:rPr>
            <w:rFonts w:ascii="Times New Roman" w:eastAsia="Times New Roman" w:hAnsi="Times New Roman" w:cs="Times New Roman"/>
            <w:sz w:val="24"/>
            <w:szCs w:val="24"/>
          </w:rPr>
          <w:t xml:space="preserve">or </w:t>
        </w:r>
      </w:ins>
      <w:ins w:id="857" w:author="EM" w:date="2025-04-16T09:44:00Z">
        <w:r w:rsidR="000364E3">
          <w:rPr>
            <w:rFonts w:ascii="Times New Roman" w:eastAsia="Times New Roman" w:hAnsi="Times New Roman" w:cs="Times New Roman"/>
            <w:sz w:val="24"/>
            <w:szCs w:val="24"/>
          </w:rPr>
          <w:t xml:space="preserve">not recorded </w:t>
        </w:r>
      </w:ins>
      <w:r w:rsidRPr="00532371">
        <w:rPr>
          <w:rFonts w:ascii="Times New Roman" w:eastAsia="Times New Roman" w:hAnsi="Times New Roman" w:cs="Times New Roman"/>
          <w:sz w:val="24"/>
          <w:szCs w:val="24"/>
        </w:rPr>
        <w:t>in the protected area</w:t>
      </w:r>
      <w:del w:id="858" w:author="EM" w:date="2025-04-16T09:45:00Z">
        <w:r w:rsidRPr="00532371" w:rsidDel="000364E3">
          <w:rPr>
            <w:rFonts w:ascii="Times New Roman" w:eastAsia="Times New Roman" w:hAnsi="Times New Roman" w:cs="Times New Roman"/>
            <w:sz w:val="24"/>
            <w:szCs w:val="24"/>
          </w:rPr>
          <w:delText>(s)</w:delText>
        </w:r>
      </w:del>
      <w:r w:rsidRPr="00532371">
        <w:rPr>
          <w:rFonts w:ascii="Times New Roman" w:eastAsia="Times New Roman" w:hAnsi="Times New Roman" w:cs="Times New Roman"/>
          <w:sz w:val="24"/>
          <w:szCs w:val="24"/>
        </w:rPr>
        <w:t xml:space="preserve"> </w:t>
      </w:r>
      <w:del w:id="859" w:author="EM" w:date="2025-04-16T09:45:00Z">
        <w:r w:rsidRPr="00532371" w:rsidDel="000364E3">
          <w:rPr>
            <w:rFonts w:ascii="Times New Roman" w:eastAsia="Times New Roman" w:hAnsi="Times New Roman" w:cs="Times New Roman"/>
            <w:sz w:val="24"/>
            <w:szCs w:val="24"/>
          </w:rPr>
          <w:delText xml:space="preserve">where </w:delText>
        </w:r>
      </w:del>
      <w:r w:rsidRPr="00532371">
        <w:rPr>
          <w:rFonts w:ascii="Times New Roman" w:eastAsia="Times New Roman" w:hAnsi="Times New Roman" w:cs="Times New Roman"/>
          <w:sz w:val="24"/>
          <w:szCs w:val="24"/>
        </w:rPr>
        <w:t>they work</w:t>
      </w:r>
      <w:ins w:id="860" w:author="EM" w:date="2025-04-16T09:45:00Z">
        <w:r w:rsidR="000364E3">
          <w:rPr>
            <w:rFonts w:ascii="Times New Roman" w:eastAsia="Times New Roman" w:hAnsi="Times New Roman" w:cs="Times New Roman"/>
            <w:sz w:val="24"/>
            <w:szCs w:val="24"/>
          </w:rPr>
          <w:t>ed in</w:t>
        </w:r>
      </w:ins>
      <w:ins w:id="861" w:author="Montecino, Diego" w:date="2025-04-16T18:51:00Z" w16du:dateUtc="2025-04-16T22:51:00Z">
        <w:r w:rsidR="008171A1">
          <w:rPr>
            <w:rFonts w:ascii="Times New Roman" w:eastAsia="Times New Roman" w:hAnsi="Times New Roman" w:cs="Times New Roman"/>
            <w:sz w:val="24"/>
            <w:szCs w:val="24"/>
          </w:rPr>
          <w:t>.</w:t>
        </w:r>
      </w:ins>
      <w:del w:id="862" w:author="EM" w:date="2025-04-16T09:48:00Z">
        <w:r w:rsidRPr="00532371" w:rsidDel="000364E3">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del w:id="863" w:author="EM" w:date="2025-04-16T09:47:00Z">
        <w:r w:rsidRPr="00532371" w:rsidDel="000364E3">
          <w:rPr>
            <w:rFonts w:ascii="Times New Roman" w:eastAsia="Times New Roman" w:hAnsi="Times New Roman" w:cs="Times New Roman"/>
            <w:sz w:val="24"/>
            <w:szCs w:val="24"/>
          </w:rPr>
          <w:delText>Bright and pale orange, red, and blue bars represent the number of responses reportin</w:delText>
        </w:r>
        <w:commentRangeStart w:id="864"/>
        <w:r w:rsidRPr="00532371" w:rsidDel="000364E3">
          <w:rPr>
            <w:rFonts w:ascii="Times New Roman" w:eastAsia="Times New Roman" w:hAnsi="Times New Roman" w:cs="Times New Roman"/>
            <w:sz w:val="24"/>
            <w:szCs w:val="24"/>
          </w:rPr>
          <w:delText xml:space="preserve">g </w:delText>
        </w:r>
      </w:del>
      <w:commentRangeEnd w:id="864"/>
      <w:r w:rsidR="000364E3">
        <w:rPr>
          <w:rStyle w:val="CommentReference"/>
        </w:rPr>
        <w:commentReference w:id="864"/>
      </w:r>
      <w:del w:id="865" w:author="EM" w:date="2025-04-16T09:47:00Z">
        <w:r w:rsidRPr="00532371" w:rsidDel="000364E3">
          <w:rPr>
            <w:rFonts w:ascii="Times New Roman" w:eastAsia="Times New Roman" w:hAnsi="Times New Roman" w:cs="Times New Roman"/>
            <w:sz w:val="24"/>
            <w:szCs w:val="24"/>
          </w:rPr>
          <w:delText xml:space="preserve">recording and not recording of injured, sick, and dead wildlife in each category, respectively. </w:delText>
        </w:r>
      </w:del>
      <w:ins w:id="866" w:author="EM" w:date="2025-04-16T09:48:00Z">
        <w:del w:id="867" w:author="Montecino, Diego" w:date="2025-04-16T18:51:00Z" w16du:dateUtc="2025-04-16T22:51:00Z">
          <w:r w:rsidR="000364E3" w:rsidDel="008171A1">
            <w:rPr>
              <w:rFonts w:ascii="Times New Roman" w:eastAsia="Times New Roman" w:hAnsi="Times New Roman" w:cs="Times New Roman"/>
              <w:sz w:val="24"/>
              <w:szCs w:val="24"/>
            </w:rPr>
            <w:delText>(</w:delText>
          </w:r>
        </w:del>
      </w:ins>
      <w:ins w:id="868" w:author="Montecino, Diego" w:date="2025-04-16T18:51:00Z" w16du:dateUtc="2025-04-16T22:51:00Z">
        <w:r w:rsidR="008171A1">
          <w:rPr>
            <w:rFonts w:ascii="Times New Roman" w:eastAsia="Times New Roman" w:hAnsi="Times New Roman" w:cs="Times New Roman"/>
            <w:color w:val="196B24"/>
            <w:sz w:val="24"/>
            <w:szCs w:val="24"/>
          </w:rPr>
          <w:t>G</w:t>
        </w:r>
      </w:ins>
      <w:ins w:id="869" w:author="EM" w:date="2025-04-16T09:48:00Z">
        <w:del w:id="870" w:author="Montecino, Diego" w:date="2025-04-16T18:51:00Z" w16du:dateUtc="2025-04-16T22:51:00Z">
          <w:r w:rsidR="000364E3" w:rsidDel="008171A1">
            <w:rPr>
              <w:rFonts w:ascii="Times New Roman" w:eastAsia="Times New Roman" w:hAnsi="Times New Roman" w:cs="Times New Roman"/>
              <w:color w:val="196B24"/>
              <w:sz w:val="24"/>
              <w:szCs w:val="24"/>
            </w:rPr>
            <w:delText>g</w:delText>
          </w:r>
        </w:del>
      </w:ins>
      <w:del w:id="871" w:author="EM" w:date="2025-04-16T09:48:00Z">
        <w:r w:rsidRPr="00532371" w:rsidDel="000364E3">
          <w:rPr>
            <w:rFonts w:ascii="Times New Roman" w:eastAsia="Times New Roman" w:hAnsi="Times New Roman" w:cs="Times New Roman"/>
            <w:color w:val="196B24"/>
            <w:sz w:val="24"/>
            <w:szCs w:val="24"/>
          </w:rPr>
          <w:delText>G</w:delText>
        </w:r>
      </w:del>
      <w:r w:rsidRPr="00532371">
        <w:rPr>
          <w:rFonts w:ascii="Times New Roman" w:eastAsia="Times New Roman" w:hAnsi="Times New Roman" w:cs="Times New Roman"/>
          <w:color w:val="196B24"/>
          <w:sz w:val="24"/>
          <w:szCs w:val="24"/>
        </w:rPr>
        <w:t>reen bars</w:t>
      </w:r>
      <w:ins w:id="872" w:author="Montecino, Diego" w:date="2025-04-16T18:51:00Z" w16du:dateUtc="2025-04-16T22:51:00Z">
        <w:r w:rsidR="00B852D6">
          <w:rPr>
            <w:rFonts w:ascii="Times New Roman" w:eastAsia="Times New Roman" w:hAnsi="Times New Roman" w:cs="Times New Roman"/>
            <w:color w:val="196B24"/>
            <w:sz w:val="24"/>
            <w:szCs w:val="24"/>
          </w:rPr>
          <w:t xml:space="preserve"> represent the</w:t>
        </w:r>
      </w:ins>
      <w:ins w:id="873" w:author="EM" w:date="2025-04-16T09:48:00Z">
        <w:del w:id="874" w:author="Montecino, Diego" w:date="2025-04-16T18:51:00Z" w16du:dateUtc="2025-04-16T22:51:00Z">
          <w:r w:rsidR="000364E3" w:rsidDel="00B852D6">
            <w:rPr>
              <w:rFonts w:ascii="Times New Roman" w:eastAsia="Times New Roman" w:hAnsi="Times New Roman" w:cs="Times New Roman"/>
              <w:color w:val="196B24"/>
              <w:sz w:val="24"/>
              <w:szCs w:val="24"/>
            </w:rPr>
            <w:delText>,</w:delText>
          </w:r>
        </w:del>
      </w:ins>
      <w:r w:rsidRPr="00532371">
        <w:rPr>
          <w:rFonts w:ascii="Times New Roman" w:eastAsia="Times New Roman" w:hAnsi="Times New Roman" w:cs="Times New Roman"/>
          <w:color w:val="196B24"/>
          <w:sz w:val="24"/>
          <w:szCs w:val="24"/>
        </w:rPr>
        <w:t xml:space="preserve"> </w:t>
      </w:r>
      <w:del w:id="875" w:author="EM" w:date="2025-04-16T09:48:00Z">
        <w:r w:rsidRPr="00532371" w:rsidDel="000364E3">
          <w:rPr>
            <w:rFonts w:ascii="Times New Roman" w:eastAsia="Times New Roman" w:hAnsi="Times New Roman" w:cs="Times New Roman"/>
            <w:color w:val="196B24"/>
            <w:sz w:val="24"/>
            <w:szCs w:val="24"/>
          </w:rPr>
          <w:delText xml:space="preserve">represent the </w:delText>
        </w:r>
      </w:del>
      <w:r w:rsidRPr="00532371">
        <w:rPr>
          <w:rFonts w:ascii="Times New Roman" w:eastAsia="Times New Roman" w:hAnsi="Times New Roman" w:cs="Times New Roman"/>
          <w:color w:val="196B24"/>
          <w:sz w:val="24"/>
          <w:szCs w:val="24"/>
        </w:rPr>
        <w:t xml:space="preserve">proportion </w:t>
      </w:r>
      <w:r w:rsidRPr="00532371">
        <w:rPr>
          <w:rFonts w:ascii="Times New Roman" w:eastAsia="Times New Roman" w:hAnsi="Times New Roman" w:cs="Times New Roman"/>
          <w:sz w:val="24"/>
          <w:szCs w:val="24"/>
        </w:rPr>
        <w:t xml:space="preserve">of </w:t>
      </w:r>
      <w:del w:id="876" w:author="EM" w:date="2025-04-16T09:48:00Z">
        <w:r w:rsidRPr="00532371" w:rsidDel="000364E3">
          <w:rPr>
            <w:rFonts w:ascii="Times New Roman" w:eastAsia="Times New Roman" w:hAnsi="Times New Roman" w:cs="Times New Roman"/>
            <w:sz w:val="24"/>
            <w:szCs w:val="24"/>
          </w:rPr>
          <w:delText xml:space="preserve">responses </w:delText>
        </w:r>
      </w:del>
      <w:ins w:id="877" w:author="EM" w:date="2025-04-16T09:48:00Z">
        <w:r w:rsidR="000364E3">
          <w:rPr>
            <w:rFonts w:ascii="Times New Roman" w:eastAsia="Times New Roman" w:hAnsi="Times New Roman" w:cs="Times New Roman"/>
            <w:sz w:val="24"/>
            <w:szCs w:val="24"/>
          </w:rPr>
          <w:t xml:space="preserve">respondents </w:t>
        </w:r>
      </w:ins>
      <w:r w:rsidRPr="00532371">
        <w:rPr>
          <w:rFonts w:ascii="Times New Roman" w:eastAsia="Times New Roman" w:hAnsi="Times New Roman" w:cs="Times New Roman"/>
          <w:sz w:val="24"/>
          <w:szCs w:val="24"/>
        </w:rPr>
        <w:t>that reported recording of wildlife in each category</w:t>
      </w:r>
      <w:ins w:id="878" w:author="EM" w:date="2025-04-16T09:49:00Z">
        <w:del w:id="879" w:author="Montecino, Diego" w:date="2025-04-16T18:51:00Z" w16du:dateUtc="2025-04-16T22:51:00Z">
          <w:r w:rsidR="000364E3" w:rsidDel="008171A1">
            <w:rPr>
              <w:rFonts w:ascii="Times New Roman" w:eastAsia="Times New Roman" w:hAnsi="Times New Roman" w:cs="Times New Roman"/>
              <w:sz w:val="24"/>
              <w:szCs w:val="24"/>
            </w:rPr>
            <w:delText>)</w:delText>
          </w:r>
        </w:del>
      </w:ins>
      <w:r w:rsidRPr="00532371">
        <w:rPr>
          <w:rFonts w:ascii="Times New Roman" w:eastAsia="Times New Roman" w:hAnsi="Times New Roman" w:cs="Times New Roman"/>
          <w:sz w:val="24"/>
          <w:szCs w:val="24"/>
        </w:rPr>
        <w:t>.</w:t>
      </w:r>
    </w:p>
    <w:p w14:paraId="0DAA0BC2" w14:textId="7387A705" w:rsidR="002959BB" w:rsidRPr="006F7E2A" w:rsidRDefault="00532371" w:rsidP="006F7E2A">
      <w:pPr>
        <w:spacing w:line="480" w:lineRule="auto"/>
        <w:rPr>
          <w:rFonts w:ascii="Times New Roman" w:eastAsia="Times New Roman" w:hAnsi="Times New Roman" w:cs="Times New Roman"/>
          <w:sz w:val="24"/>
          <w:szCs w:val="24"/>
        </w:rPr>
      </w:pPr>
      <w:ins w:id="880" w:author="EM" w:date="2025-04-16T09:40:00Z">
        <w:r w:rsidRPr="00D54C36">
          <w:rPr>
            <w:rFonts w:ascii="Times New Roman" w:eastAsia="Times New Roman" w:hAnsi="Times New Roman" w:cs="Times New Roman"/>
            <w:sz w:val="24"/>
            <w:szCs w:val="24"/>
            <w:highlight w:val="yellow"/>
          </w:rPr>
          <w:t>change numbers on the proportion axis so that the number of significant figures match, e.g., 1.00 and 0.75</w:t>
        </w:r>
      </w:ins>
      <w:ins w:id="881" w:author="EM" w:date="2025-04-16T09:41:00Z">
        <w:r w:rsidRPr="00D54C36">
          <w:rPr>
            <w:rFonts w:ascii="Times New Roman" w:eastAsia="Times New Roman" w:hAnsi="Times New Roman" w:cs="Times New Roman"/>
            <w:sz w:val="24"/>
            <w:szCs w:val="24"/>
            <w:highlight w:val="yellow"/>
          </w:rPr>
          <w:t>; do not use (s) (change to protected area);</w:t>
        </w:r>
        <w:r>
          <w:rPr>
            <w:rFonts w:ascii="Times New Roman" w:eastAsia="Times New Roman" w:hAnsi="Times New Roman" w:cs="Times New Roman"/>
            <w:sz w:val="24"/>
            <w:szCs w:val="24"/>
          </w:rPr>
          <w:t xml:space="preserve"> </w:t>
        </w:r>
      </w:ins>
      <w:r w:rsidR="00F652FF" w:rsidRPr="006F7E2A">
        <w:rPr>
          <w:rFonts w:ascii="Times New Roman" w:hAnsi="Times New Roman" w:cs="Times New Roman"/>
          <w:sz w:val="24"/>
          <w:szCs w:val="24"/>
        </w:rPr>
        <w:br w:type="page"/>
      </w:r>
    </w:p>
    <w:p w14:paraId="4F91DA75" w14:textId="2EAD5D6C" w:rsidR="002959BB" w:rsidRPr="006F7E2A" w:rsidRDefault="002959BB" w:rsidP="006F7E2A">
      <w:pPr>
        <w:spacing w:line="480" w:lineRule="auto"/>
        <w:rPr>
          <w:rFonts w:ascii="Times New Roman" w:eastAsia="Times New Roman" w:hAnsi="Times New Roman" w:cs="Times New Roman"/>
          <w:sz w:val="24"/>
          <w:szCs w:val="24"/>
        </w:rPr>
      </w:pPr>
    </w:p>
    <w:p w14:paraId="29769133" w14:textId="2B005562" w:rsidR="002959BB" w:rsidRPr="006F7E2A" w:rsidDel="000364E3" w:rsidRDefault="00F652FF" w:rsidP="006F7E2A">
      <w:pPr>
        <w:spacing w:line="480" w:lineRule="auto"/>
        <w:rPr>
          <w:moveFrom w:id="882" w:author="EM" w:date="2025-04-16T09:50:00Z"/>
          <w:rFonts w:ascii="Times New Roman" w:eastAsia="Times New Roman" w:hAnsi="Times New Roman" w:cs="Times New Roman"/>
          <w:i/>
          <w:sz w:val="24"/>
          <w:szCs w:val="24"/>
        </w:rPr>
      </w:pPr>
      <w:moveFromRangeStart w:id="883" w:author="EM" w:date="2025-04-16T09:50:00Z" w:name="move195689417"/>
      <w:moveFrom w:id="884" w:author="EM" w:date="2025-04-16T09:50:00Z">
        <w:r w:rsidRPr="006F7E2A" w:rsidDel="000364E3">
          <w:rPr>
            <w:rFonts w:ascii="Times New Roman" w:eastAsia="Times New Roman" w:hAnsi="Times New Roman" w:cs="Times New Roman"/>
            <w:sz w:val="24"/>
            <w:szCs w:val="24"/>
          </w:rPr>
          <w:t xml:space="preserve">* </w:t>
        </w:r>
        <w:r w:rsidRPr="006F7E2A" w:rsidDel="000364E3">
          <w:rPr>
            <w:rFonts w:ascii="Times New Roman" w:eastAsia="Times New Roman" w:hAnsi="Times New Roman" w:cs="Times New Roman"/>
            <w:i/>
            <w:sz w:val="24"/>
            <w:szCs w:val="24"/>
          </w:rPr>
          <w:t>The black line shows the 50% reference.</w:t>
        </w:r>
      </w:moveFrom>
    </w:p>
    <w:moveFromRangeEnd w:id="883"/>
    <w:p w14:paraId="46D84C65" w14:textId="4616EB49" w:rsidR="000364E3" w:rsidRPr="000364E3" w:rsidRDefault="00F652FF" w:rsidP="000364E3">
      <w:pPr>
        <w:spacing w:line="480" w:lineRule="auto"/>
        <w:rPr>
          <w:moveTo w:id="885" w:author="EM" w:date="2025-04-16T09:50:00Z"/>
          <w:rFonts w:ascii="Times New Roman" w:eastAsia="Times New Roman" w:hAnsi="Times New Roman" w:cs="Times New Roman"/>
          <w:sz w:val="24"/>
          <w:szCs w:val="24"/>
        </w:rPr>
      </w:pPr>
      <w:r w:rsidRPr="000364E3">
        <w:rPr>
          <w:rFonts w:ascii="Times New Roman" w:eastAsia="Times New Roman" w:hAnsi="Times New Roman" w:cs="Times New Roman"/>
          <w:sz w:val="24"/>
          <w:szCs w:val="24"/>
        </w:rPr>
        <w:t>Figure 3. Distribution of the method</w:t>
      </w:r>
      <w:ins w:id="886" w:author="EM" w:date="2025-04-16T09:54:00Z">
        <w:r w:rsidR="000364E3">
          <w:rPr>
            <w:rFonts w:ascii="Times New Roman" w:eastAsia="Times New Roman" w:hAnsi="Times New Roman" w:cs="Times New Roman"/>
            <w:sz w:val="24"/>
            <w:szCs w:val="24"/>
          </w:rPr>
          <w:t>s</w:t>
        </w:r>
      </w:ins>
      <w:r w:rsidRPr="000364E3">
        <w:rPr>
          <w:rFonts w:ascii="Times New Roman" w:eastAsia="Times New Roman" w:hAnsi="Times New Roman" w:cs="Times New Roman"/>
          <w:sz w:val="24"/>
          <w:szCs w:val="24"/>
        </w:rPr>
        <w:t xml:space="preserve"> of documentation </w:t>
      </w:r>
      <w:ins w:id="887" w:author="EM" w:date="2025-04-16T09:55:00Z">
        <w:r w:rsidR="000364E3">
          <w:rPr>
            <w:rFonts w:ascii="Times New Roman" w:eastAsia="Times New Roman" w:hAnsi="Times New Roman" w:cs="Times New Roman"/>
            <w:sz w:val="24"/>
            <w:szCs w:val="24"/>
          </w:rPr>
          <w:t xml:space="preserve">(second column) </w:t>
        </w:r>
      </w:ins>
      <w:del w:id="888" w:author="EM" w:date="2025-04-16T09:54:00Z">
        <w:r w:rsidRPr="000364E3" w:rsidDel="000364E3">
          <w:rPr>
            <w:rFonts w:ascii="Times New Roman" w:eastAsia="Times New Roman" w:hAnsi="Times New Roman" w:cs="Times New Roman"/>
            <w:sz w:val="24"/>
            <w:szCs w:val="24"/>
          </w:rPr>
          <w:delText xml:space="preserve">to register either </w:delText>
        </w:r>
      </w:del>
      <w:ins w:id="889" w:author="EM" w:date="2025-04-16T09:54:00Z">
        <w:r w:rsidR="000364E3">
          <w:rPr>
            <w:rFonts w:ascii="Times New Roman" w:eastAsia="Times New Roman" w:hAnsi="Times New Roman" w:cs="Times New Roman"/>
            <w:sz w:val="24"/>
            <w:szCs w:val="24"/>
          </w:rPr>
          <w:t xml:space="preserve">of </w:t>
        </w:r>
      </w:ins>
      <w:r w:rsidRPr="000364E3">
        <w:rPr>
          <w:rFonts w:ascii="Times New Roman" w:eastAsia="Times New Roman" w:hAnsi="Times New Roman" w:cs="Times New Roman"/>
          <w:sz w:val="24"/>
          <w:szCs w:val="24"/>
        </w:rPr>
        <w:t xml:space="preserve">healthy, sick, injured, or dead wildlife found during ranger patrols </w:t>
      </w:r>
      <w:ins w:id="890" w:author="EM" w:date="2025-04-16T09:54:00Z">
        <w:r w:rsidR="000364E3">
          <w:rPr>
            <w:rFonts w:ascii="Times New Roman" w:eastAsia="Times New Roman" w:hAnsi="Times New Roman" w:cs="Times New Roman"/>
            <w:sz w:val="24"/>
            <w:szCs w:val="24"/>
          </w:rPr>
          <w:t xml:space="preserve">as </w:t>
        </w:r>
      </w:ins>
      <w:r w:rsidRPr="000364E3">
        <w:rPr>
          <w:rFonts w:ascii="Times New Roman" w:eastAsia="Times New Roman" w:hAnsi="Times New Roman" w:cs="Times New Roman"/>
          <w:sz w:val="24"/>
          <w:szCs w:val="24"/>
        </w:rPr>
        <w:t>reported by local protected area data managers</w:t>
      </w:r>
      <w:del w:id="891" w:author="Montecino, Diego" w:date="2025-04-16T18:55:00Z" w16du:dateUtc="2025-04-16T22:55:00Z">
        <w:r w:rsidRPr="000364E3" w:rsidDel="00761F4A">
          <w:rPr>
            <w:rFonts w:ascii="Times New Roman" w:eastAsia="Times New Roman" w:hAnsi="Times New Roman" w:cs="Times New Roman"/>
            <w:sz w:val="24"/>
            <w:szCs w:val="24"/>
          </w:rPr>
          <w:delText xml:space="preserve"> </w:delText>
        </w:r>
      </w:del>
      <w:del w:id="892" w:author="EM" w:date="2025-04-16T09:55:00Z">
        <w:r w:rsidRPr="000364E3" w:rsidDel="000364E3">
          <w:rPr>
            <w:rFonts w:ascii="Times New Roman" w:eastAsia="Times New Roman" w:hAnsi="Times New Roman" w:cs="Times New Roman"/>
            <w:sz w:val="24"/>
            <w:szCs w:val="24"/>
          </w:rPr>
          <w:delText>(“Individual observation”, “Part of the full count”, “Present or absent”, “Another way”)</w:delText>
        </w:r>
      </w:del>
      <w:r w:rsidRPr="000364E3">
        <w:rPr>
          <w:rFonts w:ascii="Times New Roman" w:eastAsia="Times New Roman" w:hAnsi="Times New Roman" w:cs="Times New Roman"/>
          <w:sz w:val="24"/>
          <w:szCs w:val="24"/>
        </w:rPr>
        <w:t xml:space="preserve"> and the recording of specific </w:t>
      </w:r>
      <w:ins w:id="893" w:author="EM" w:date="2025-04-16T09:55:00Z">
        <w:r w:rsidR="000364E3">
          <w:rPr>
            <w:rFonts w:ascii="Times New Roman" w:eastAsia="Times New Roman" w:hAnsi="Times New Roman" w:cs="Times New Roman"/>
            <w:sz w:val="24"/>
            <w:szCs w:val="24"/>
          </w:rPr>
          <w:t xml:space="preserve">types of </w:t>
        </w:r>
      </w:ins>
      <w:r w:rsidRPr="000364E3">
        <w:rPr>
          <w:rFonts w:ascii="Times New Roman" w:eastAsia="Times New Roman" w:hAnsi="Times New Roman" w:cs="Times New Roman"/>
          <w:sz w:val="24"/>
          <w:szCs w:val="24"/>
        </w:rPr>
        <w:t xml:space="preserve">data </w:t>
      </w:r>
      <w:del w:id="894" w:author="EM" w:date="2025-04-16T09:55:00Z">
        <w:r w:rsidRPr="000364E3" w:rsidDel="000364E3">
          <w:rPr>
            <w:rFonts w:ascii="Times New Roman" w:eastAsia="Times New Roman" w:hAnsi="Times New Roman" w:cs="Times New Roman"/>
            <w:sz w:val="24"/>
            <w:szCs w:val="24"/>
          </w:rPr>
          <w:delText xml:space="preserve">items </w:delText>
        </w:r>
      </w:del>
      <w:r w:rsidRPr="000364E3">
        <w:rPr>
          <w:rFonts w:ascii="Times New Roman" w:eastAsia="Times New Roman" w:hAnsi="Times New Roman" w:cs="Times New Roman"/>
          <w:sz w:val="24"/>
          <w:szCs w:val="24"/>
        </w:rPr>
        <w:t>for each wildlife health status across documentation methods</w:t>
      </w:r>
      <w:del w:id="895" w:author="EM" w:date="2025-04-16T09:56:00Z">
        <w:r w:rsidRPr="000364E3" w:rsidDel="000364E3">
          <w:rPr>
            <w:rFonts w:ascii="Times New Roman" w:eastAsia="Times New Roman" w:hAnsi="Times New Roman" w:cs="Times New Roman"/>
            <w:sz w:val="24"/>
            <w:szCs w:val="24"/>
          </w:rPr>
          <w:delText>.</w:delText>
        </w:r>
      </w:del>
      <w:moveToRangeStart w:id="896" w:author="EM" w:date="2025-04-16T09:50:00Z" w:name="move195689417"/>
      <w:moveTo w:id="897" w:author="EM" w:date="2025-04-16T09:50:00Z">
        <w:del w:id="898" w:author="EM" w:date="2025-04-16T09:56:00Z">
          <w:r w:rsidR="000364E3" w:rsidRPr="000364E3" w:rsidDel="000364E3">
            <w:rPr>
              <w:rFonts w:ascii="Times New Roman" w:eastAsia="Times New Roman" w:hAnsi="Times New Roman" w:cs="Times New Roman"/>
              <w:sz w:val="24"/>
              <w:szCs w:val="24"/>
            </w:rPr>
            <w:delText xml:space="preserve">* The </w:delText>
          </w:r>
        </w:del>
      </w:moveTo>
      <w:ins w:id="899" w:author="EM" w:date="2025-04-16T09:56:00Z">
        <w:r w:rsidR="000364E3">
          <w:rPr>
            <w:rFonts w:ascii="Times New Roman" w:eastAsia="Times New Roman" w:hAnsi="Times New Roman" w:cs="Times New Roman"/>
            <w:sz w:val="24"/>
            <w:szCs w:val="24"/>
          </w:rPr>
          <w:t xml:space="preserve"> (</w:t>
        </w:r>
      </w:ins>
      <w:moveTo w:id="900" w:author="EM" w:date="2025-04-16T09:50:00Z">
        <w:r w:rsidR="000364E3" w:rsidRPr="000364E3">
          <w:rPr>
            <w:rFonts w:ascii="Times New Roman" w:eastAsia="Times New Roman" w:hAnsi="Times New Roman" w:cs="Times New Roman"/>
            <w:sz w:val="24"/>
            <w:szCs w:val="24"/>
          </w:rPr>
          <w:t>black line</w:t>
        </w:r>
      </w:moveTo>
      <w:ins w:id="901" w:author="EM" w:date="2025-04-16T09:56:00Z">
        <w:r w:rsidR="000364E3">
          <w:rPr>
            <w:rFonts w:ascii="Times New Roman" w:eastAsia="Times New Roman" w:hAnsi="Times New Roman" w:cs="Times New Roman"/>
            <w:sz w:val="24"/>
            <w:szCs w:val="24"/>
          </w:rPr>
          <w:t>,</w:t>
        </w:r>
      </w:ins>
      <w:moveTo w:id="902" w:author="EM" w:date="2025-04-16T09:50:00Z">
        <w:r w:rsidR="000364E3" w:rsidRPr="000364E3">
          <w:rPr>
            <w:rFonts w:ascii="Times New Roman" w:eastAsia="Times New Roman" w:hAnsi="Times New Roman" w:cs="Times New Roman"/>
            <w:sz w:val="24"/>
            <w:szCs w:val="24"/>
          </w:rPr>
          <w:t xml:space="preserve"> </w:t>
        </w:r>
        <w:del w:id="903" w:author="EM" w:date="2025-04-16T09:56:00Z">
          <w:r w:rsidR="000364E3" w:rsidRPr="000364E3" w:rsidDel="000364E3">
            <w:rPr>
              <w:rFonts w:ascii="Times New Roman" w:eastAsia="Times New Roman" w:hAnsi="Times New Roman" w:cs="Times New Roman"/>
              <w:sz w:val="24"/>
              <w:szCs w:val="24"/>
            </w:rPr>
            <w:delText xml:space="preserve">shows the </w:delText>
          </w:r>
        </w:del>
        <w:r w:rsidR="000364E3" w:rsidRPr="000364E3">
          <w:rPr>
            <w:rFonts w:ascii="Times New Roman" w:eastAsia="Times New Roman" w:hAnsi="Times New Roman" w:cs="Times New Roman"/>
            <w:sz w:val="24"/>
            <w:szCs w:val="24"/>
          </w:rPr>
          <w:t>50%</w:t>
        </w:r>
        <w:del w:id="904" w:author="EM" w:date="2025-04-16T09:56:00Z">
          <w:r w:rsidR="000364E3" w:rsidRPr="000364E3" w:rsidDel="000364E3">
            <w:rPr>
              <w:rFonts w:ascii="Times New Roman" w:eastAsia="Times New Roman" w:hAnsi="Times New Roman" w:cs="Times New Roman"/>
              <w:sz w:val="24"/>
              <w:szCs w:val="24"/>
            </w:rPr>
            <w:delText xml:space="preserve"> reference</w:delText>
          </w:r>
        </w:del>
      </w:moveTo>
      <w:ins w:id="905" w:author="EM" w:date="2025-04-16T09:56:00Z">
        <w:r w:rsidR="000364E3">
          <w:rPr>
            <w:rFonts w:ascii="Times New Roman" w:eastAsia="Times New Roman" w:hAnsi="Times New Roman" w:cs="Times New Roman"/>
            <w:sz w:val="24"/>
            <w:szCs w:val="24"/>
          </w:rPr>
          <w:t>)</w:t>
        </w:r>
      </w:ins>
      <w:moveTo w:id="906" w:author="EM" w:date="2025-04-16T09:50:00Z">
        <w:r w:rsidR="000364E3" w:rsidRPr="000364E3">
          <w:rPr>
            <w:rFonts w:ascii="Times New Roman" w:eastAsia="Times New Roman" w:hAnsi="Times New Roman" w:cs="Times New Roman"/>
            <w:sz w:val="24"/>
            <w:szCs w:val="24"/>
          </w:rPr>
          <w:t>.</w:t>
        </w:r>
      </w:moveTo>
    </w:p>
    <w:moveToRangeEnd w:id="896"/>
    <w:p w14:paraId="44AD0B13" w14:textId="77CED188" w:rsidR="002959BB" w:rsidRDefault="000364E3" w:rsidP="006F7E2A">
      <w:pPr>
        <w:spacing w:before="180" w:after="180" w:line="480" w:lineRule="auto"/>
        <w:rPr>
          <w:ins w:id="907" w:author="EM" w:date="2025-04-16T09:49:00Z"/>
          <w:rFonts w:ascii="Times New Roman" w:eastAsia="Times New Roman" w:hAnsi="Times New Roman" w:cs="Times New Roman"/>
          <w:sz w:val="24"/>
          <w:szCs w:val="24"/>
        </w:rPr>
      </w:pPr>
      <w:ins w:id="908" w:author="EM" w:date="2025-04-16T09:51:00Z">
        <w:r w:rsidRPr="00735555">
          <w:rPr>
            <w:rFonts w:ascii="Times New Roman" w:eastAsia="Times New Roman" w:hAnsi="Times New Roman" w:cs="Times New Roman"/>
            <w:sz w:val="24"/>
            <w:szCs w:val="24"/>
            <w:highlight w:val="yellow"/>
          </w:rPr>
          <w:t xml:space="preserve">change “category” to status or condition; </w:t>
        </w:r>
      </w:ins>
      <w:ins w:id="909" w:author="EM" w:date="2025-04-16T09:52:00Z">
        <w:r w:rsidRPr="00735555">
          <w:rPr>
            <w:rFonts w:ascii="Times New Roman" w:eastAsia="Times New Roman" w:hAnsi="Times New Roman" w:cs="Times New Roman"/>
            <w:sz w:val="24"/>
            <w:szCs w:val="24"/>
            <w:highlight w:val="yellow"/>
          </w:rPr>
          <w:t xml:space="preserve">delete “items” </w:t>
        </w:r>
      </w:ins>
      <w:ins w:id="910" w:author="EM" w:date="2025-04-16T09:53:00Z">
        <w:r w:rsidRPr="00735555">
          <w:rPr>
            <w:rFonts w:ascii="Times New Roman" w:eastAsia="Times New Roman" w:hAnsi="Times New Roman" w:cs="Times New Roman"/>
            <w:sz w:val="24"/>
            <w:szCs w:val="24"/>
            <w:highlight w:val="yellow"/>
          </w:rPr>
          <w:t xml:space="preserve">so it reads </w:t>
        </w:r>
      </w:ins>
      <w:ins w:id="911" w:author="EM" w:date="2025-04-16T09:52:00Z">
        <w:r w:rsidRPr="00735555">
          <w:rPr>
            <w:rFonts w:ascii="Times New Roman" w:eastAsia="Times New Roman" w:hAnsi="Times New Roman" w:cs="Times New Roman"/>
            <w:sz w:val="24"/>
            <w:szCs w:val="24"/>
            <w:highlight w:val="yellow"/>
          </w:rPr>
          <w:t>“Data recorded</w:t>
        </w:r>
      </w:ins>
      <w:ins w:id="912" w:author="EM" w:date="2025-04-16T09:53:00Z">
        <w:r w:rsidRPr="00735555">
          <w:rPr>
            <w:rFonts w:ascii="Times New Roman" w:eastAsia="Times New Roman" w:hAnsi="Times New Roman" w:cs="Times New Roman"/>
            <w:sz w:val="24"/>
            <w:szCs w:val="24"/>
            <w:highlight w:val="yellow"/>
          </w:rPr>
          <w:t>; ano</w:t>
        </w:r>
      </w:ins>
    </w:p>
    <w:p w14:paraId="6A4BBF53" w14:textId="77777777" w:rsidR="000364E3" w:rsidRPr="000364E3" w:rsidRDefault="000364E3" w:rsidP="006F7E2A">
      <w:pPr>
        <w:spacing w:before="180" w:after="180" w:line="480" w:lineRule="auto"/>
        <w:rPr>
          <w:rFonts w:ascii="Times New Roman" w:eastAsia="Times New Roman" w:hAnsi="Times New Roman" w:cs="Times New Roman"/>
          <w:sz w:val="24"/>
          <w:szCs w:val="24"/>
        </w:rPr>
      </w:pPr>
    </w:p>
    <w:p w14:paraId="3D8E9E8F" w14:textId="77777777" w:rsidR="002959BB" w:rsidRPr="006F7E2A" w:rsidRDefault="002959BB" w:rsidP="006F7E2A">
      <w:pPr>
        <w:spacing w:line="480" w:lineRule="auto"/>
        <w:rPr>
          <w:rFonts w:ascii="Times New Roman" w:eastAsia="Times New Roman" w:hAnsi="Times New Roman" w:cs="Times New Roman"/>
          <w:i/>
          <w:sz w:val="24"/>
          <w:szCs w:val="24"/>
        </w:rPr>
      </w:pPr>
    </w:p>
    <w:p w14:paraId="2365B8CE" w14:textId="77777777" w:rsidR="002959BB" w:rsidRPr="006F7E2A" w:rsidRDefault="00F652FF" w:rsidP="006F7E2A">
      <w:pPr>
        <w:spacing w:before="180" w:after="180" w:line="480" w:lineRule="auto"/>
        <w:rPr>
          <w:rFonts w:ascii="Times New Roman" w:eastAsia="Times New Roman" w:hAnsi="Times New Roman" w:cs="Times New Roman"/>
          <w:i/>
          <w:sz w:val="24"/>
          <w:szCs w:val="24"/>
        </w:rPr>
      </w:pPr>
      <w:r w:rsidRPr="006F7E2A">
        <w:rPr>
          <w:rFonts w:ascii="Times New Roman" w:eastAsia="Times New Roman" w:hAnsi="Times New Roman" w:cs="Times New Roman"/>
          <w:i/>
          <w:sz w:val="24"/>
          <w:szCs w:val="24"/>
        </w:rPr>
        <w:t xml:space="preserve"> </w:t>
      </w:r>
    </w:p>
    <w:p w14:paraId="106F7D0C" w14:textId="77777777" w:rsidR="002959BB" w:rsidRPr="006F7E2A" w:rsidRDefault="00F652FF" w:rsidP="006F7E2A">
      <w:pPr>
        <w:spacing w:before="180" w:after="180" w:line="480" w:lineRule="auto"/>
        <w:rPr>
          <w:rFonts w:ascii="Times New Roman" w:eastAsia="Times New Roman" w:hAnsi="Times New Roman" w:cs="Times New Roman"/>
          <w:i/>
          <w:sz w:val="24"/>
          <w:szCs w:val="24"/>
        </w:rPr>
      </w:pPr>
      <w:r w:rsidRPr="006F7E2A">
        <w:rPr>
          <w:rFonts w:ascii="Times New Roman" w:hAnsi="Times New Roman" w:cs="Times New Roman"/>
          <w:sz w:val="24"/>
          <w:szCs w:val="24"/>
        </w:rPr>
        <w:br w:type="page"/>
      </w:r>
    </w:p>
    <w:p w14:paraId="201CF068" w14:textId="689B7B9A" w:rsidR="002959BB" w:rsidRPr="006F7E2A" w:rsidRDefault="002959BB" w:rsidP="006F7E2A">
      <w:pPr>
        <w:spacing w:before="180" w:after="180" w:line="480" w:lineRule="auto"/>
        <w:rPr>
          <w:rFonts w:ascii="Times New Roman" w:eastAsia="Times New Roman" w:hAnsi="Times New Roman" w:cs="Times New Roman"/>
          <w:i/>
          <w:sz w:val="24"/>
          <w:szCs w:val="24"/>
        </w:rPr>
      </w:pPr>
    </w:p>
    <w:p w14:paraId="113F7E5B" w14:textId="2DD1E719" w:rsidR="002959BB" w:rsidRDefault="00F652FF" w:rsidP="006F7E2A">
      <w:pPr>
        <w:spacing w:before="180" w:after="180" w:line="480" w:lineRule="auto"/>
        <w:rPr>
          <w:ins w:id="913" w:author="EM" w:date="2025-04-16T09:57:00Z"/>
          <w:rFonts w:ascii="Times New Roman" w:eastAsia="Times New Roman" w:hAnsi="Times New Roman" w:cs="Times New Roman"/>
          <w:sz w:val="24"/>
          <w:szCs w:val="24"/>
        </w:rPr>
      </w:pPr>
      <w:r w:rsidRPr="000364E3">
        <w:rPr>
          <w:rFonts w:ascii="Times New Roman" w:eastAsia="Times New Roman" w:hAnsi="Times New Roman" w:cs="Times New Roman"/>
          <w:sz w:val="24"/>
          <w:szCs w:val="24"/>
        </w:rPr>
        <w:t xml:space="preserve">Figure 4. </w:t>
      </w:r>
      <w:ins w:id="914" w:author="EM" w:date="2025-04-16T09:57:00Z">
        <w:r w:rsidR="000364E3">
          <w:rPr>
            <w:rFonts w:ascii="Times New Roman" w:eastAsia="Times New Roman" w:hAnsi="Times New Roman" w:cs="Times New Roman"/>
            <w:sz w:val="24"/>
            <w:szCs w:val="24"/>
          </w:rPr>
          <w:t xml:space="preserve">Responses of </w:t>
        </w:r>
      </w:ins>
      <w:del w:id="915" w:author="EM" w:date="2025-04-16T09:57:00Z">
        <w:r w:rsidRPr="000364E3" w:rsidDel="000364E3">
          <w:rPr>
            <w:rFonts w:ascii="Times New Roman" w:eastAsia="Times New Roman" w:hAnsi="Times New Roman" w:cs="Times New Roman"/>
            <w:sz w:val="24"/>
            <w:szCs w:val="24"/>
          </w:rPr>
          <w:delText xml:space="preserve">Number of </w:delText>
        </w:r>
      </w:del>
      <w:r w:rsidRPr="000364E3">
        <w:rPr>
          <w:rFonts w:ascii="Times New Roman" w:eastAsia="Times New Roman" w:hAnsi="Times New Roman" w:cs="Times New Roman"/>
          <w:sz w:val="24"/>
          <w:szCs w:val="24"/>
        </w:rPr>
        <w:t xml:space="preserve">local protected area data manager </w:t>
      </w:r>
      <w:ins w:id="916" w:author="EM" w:date="2025-04-16T09:58:00Z">
        <w:r w:rsidR="000364E3">
          <w:rPr>
            <w:rFonts w:ascii="Times New Roman" w:eastAsia="Times New Roman" w:hAnsi="Times New Roman" w:cs="Times New Roman"/>
            <w:sz w:val="24"/>
            <w:szCs w:val="24"/>
          </w:rPr>
          <w:t>to statement</w:t>
        </w:r>
      </w:ins>
      <w:ins w:id="917" w:author="EM" w:date="2025-04-16T10:01:00Z">
        <w:r w:rsidR="000364E3">
          <w:rPr>
            <w:rFonts w:ascii="Times New Roman" w:eastAsia="Times New Roman" w:hAnsi="Times New Roman" w:cs="Times New Roman"/>
            <w:sz w:val="24"/>
            <w:szCs w:val="24"/>
          </w:rPr>
          <w:t>s</w:t>
        </w:r>
      </w:ins>
      <w:ins w:id="918" w:author="EM" w:date="2025-04-16T09:58:00Z">
        <w:r w:rsidR="000364E3">
          <w:rPr>
            <w:rFonts w:ascii="Times New Roman" w:eastAsia="Times New Roman" w:hAnsi="Times New Roman" w:cs="Times New Roman"/>
            <w:sz w:val="24"/>
            <w:szCs w:val="24"/>
          </w:rPr>
          <w:t xml:space="preserve"> that </w:t>
        </w:r>
      </w:ins>
      <w:ins w:id="919" w:author="EM" w:date="2025-04-16T10:00:00Z">
        <w:r w:rsidR="000364E3">
          <w:rPr>
            <w:rFonts w:ascii="Times New Roman" w:eastAsia="Times New Roman" w:hAnsi="Times New Roman" w:cs="Times New Roman"/>
            <w:sz w:val="24"/>
            <w:szCs w:val="24"/>
          </w:rPr>
          <w:t xml:space="preserve">the presence and health of </w:t>
        </w:r>
      </w:ins>
      <w:ins w:id="920" w:author="EM" w:date="2025-04-16T09:58:00Z">
        <w:r w:rsidR="000364E3">
          <w:rPr>
            <w:rFonts w:ascii="Times New Roman" w:eastAsia="Times New Roman" w:hAnsi="Times New Roman" w:cs="Times New Roman"/>
            <w:sz w:val="24"/>
            <w:szCs w:val="24"/>
          </w:rPr>
          <w:t xml:space="preserve">domestic animals </w:t>
        </w:r>
      </w:ins>
      <w:del w:id="921" w:author="EM" w:date="2025-04-16T09:59:00Z">
        <w:r w:rsidRPr="000364E3" w:rsidDel="000364E3">
          <w:rPr>
            <w:rFonts w:ascii="Times New Roman" w:eastAsia="Times New Roman" w:hAnsi="Times New Roman" w:cs="Times New Roman"/>
            <w:sz w:val="24"/>
            <w:szCs w:val="24"/>
          </w:rPr>
          <w:delText xml:space="preserve">responses reporting the recording of domestic animals </w:delText>
        </w:r>
      </w:del>
      <w:del w:id="922" w:author="EM" w:date="2025-04-16T10:00:00Z">
        <w:r w:rsidRPr="000364E3" w:rsidDel="000364E3">
          <w:rPr>
            <w:rFonts w:ascii="Times New Roman" w:eastAsia="Times New Roman" w:hAnsi="Times New Roman" w:cs="Times New Roman"/>
            <w:sz w:val="24"/>
            <w:szCs w:val="24"/>
          </w:rPr>
          <w:delText xml:space="preserve">when found </w:delText>
        </w:r>
      </w:del>
      <w:r w:rsidRPr="000364E3">
        <w:rPr>
          <w:rFonts w:ascii="Times New Roman" w:eastAsia="Times New Roman" w:hAnsi="Times New Roman" w:cs="Times New Roman"/>
          <w:sz w:val="24"/>
          <w:szCs w:val="24"/>
        </w:rPr>
        <w:t xml:space="preserve">in </w:t>
      </w:r>
      <w:del w:id="923" w:author="EM" w:date="2025-04-16T09:59:00Z">
        <w:r w:rsidRPr="000364E3" w:rsidDel="000364E3">
          <w:rPr>
            <w:rFonts w:ascii="Times New Roman" w:eastAsia="Times New Roman" w:hAnsi="Times New Roman" w:cs="Times New Roman"/>
            <w:sz w:val="24"/>
            <w:szCs w:val="24"/>
          </w:rPr>
          <w:delText xml:space="preserve">the </w:delText>
        </w:r>
      </w:del>
      <w:r w:rsidRPr="000364E3">
        <w:rPr>
          <w:rFonts w:ascii="Times New Roman" w:eastAsia="Times New Roman" w:hAnsi="Times New Roman" w:cs="Times New Roman"/>
          <w:sz w:val="24"/>
          <w:szCs w:val="24"/>
        </w:rPr>
        <w:t>protected area</w:t>
      </w:r>
      <w:ins w:id="924" w:author="EM" w:date="2025-04-16T09:59:00Z">
        <w:r w:rsidR="000364E3">
          <w:rPr>
            <w:rFonts w:ascii="Times New Roman" w:eastAsia="Times New Roman" w:hAnsi="Times New Roman" w:cs="Times New Roman"/>
            <w:sz w:val="24"/>
            <w:szCs w:val="24"/>
          </w:rPr>
          <w:t>s</w:t>
        </w:r>
      </w:ins>
      <w:r w:rsidRPr="000364E3">
        <w:rPr>
          <w:rFonts w:ascii="Times New Roman" w:eastAsia="Times New Roman" w:hAnsi="Times New Roman" w:cs="Times New Roman"/>
          <w:sz w:val="24"/>
          <w:szCs w:val="24"/>
        </w:rPr>
        <w:t xml:space="preserve"> </w:t>
      </w:r>
      <w:ins w:id="925" w:author="EM" w:date="2025-04-16T10:00:00Z">
        <w:r w:rsidR="000364E3">
          <w:rPr>
            <w:rFonts w:ascii="Times New Roman" w:eastAsia="Times New Roman" w:hAnsi="Times New Roman" w:cs="Times New Roman"/>
            <w:sz w:val="24"/>
            <w:szCs w:val="24"/>
          </w:rPr>
          <w:t>is a conservation con</w:t>
        </w:r>
      </w:ins>
      <w:ins w:id="926" w:author="EM" w:date="2025-04-16T10:01:00Z">
        <w:r w:rsidR="000364E3">
          <w:rPr>
            <w:rFonts w:ascii="Times New Roman" w:eastAsia="Times New Roman" w:hAnsi="Times New Roman" w:cs="Times New Roman"/>
            <w:sz w:val="24"/>
            <w:szCs w:val="24"/>
          </w:rPr>
          <w:t>c</w:t>
        </w:r>
      </w:ins>
      <w:ins w:id="927" w:author="EM" w:date="2025-04-16T10:00:00Z">
        <w:r w:rsidR="000364E3">
          <w:rPr>
            <w:rFonts w:ascii="Times New Roman" w:eastAsia="Times New Roman" w:hAnsi="Times New Roman" w:cs="Times New Roman"/>
            <w:sz w:val="24"/>
            <w:szCs w:val="24"/>
          </w:rPr>
          <w:t>ern</w:t>
        </w:r>
      </w:ins>
      <w:del w:id="928" w:author="EM" w:date="2025-04-16T10:01:00Z">
        <w:r w:rsidRPr="000364E3" w:rsidDel="000364E3">
          <w:rPr>
            <w:rFonts w:ascii="Times New Roman" w:eastAsia="Times New Roman" w:hAnsi="Times New Roman" w:cs="Times New Roman"/>
            <w:sz w:val="24"/>
            <w:szCs w:val="24"/>
          </w:rPr>
          <w:delText xml:space="preserve">and their health status across agreement categories with the statement: ‘Introduced domestic animals are a conservation concern for the conservation goals of the protected areas where I work’. </w:delText>
        </w:r>
      </w:del>
      <w:ins w:id="929" w:author="EM" w:date="2025-04-16T10:02:00Z">
        <w:r w:rsidR="000364E3">
          <w:rPr>
            <w:rFonts w:ascii="Times New Roman" w:eastAsia="Times New Roman" w:hAnsi="Times New Roman" w:cs="Times New Roman"/>
            <w:sz w:val="24"/>
            <w:szCs w:val="24"/>
          </w:rPr>
          <w:t xml:space="preserve"> (red, </w:t>
        </w:r>
      </w:ins>
      <w:del w:id="930" w:author="EM" w:date="2025-04-16T10:03:00Z">
        <w:r w:rsidRPr="000364E3" w:rsidDel="000364E3">
          <w:rPr>
            <w:rFonts w:ascii="Times New Roman" w:eastAsia="Times New Roman" w:hAnsi="Times New Roman" w:cs="Times New Roman"/>
            <w:color w:val="EE6B6E"/>
            <w:sz w:val="24"/>
            <w:szCs w:val="24"/>
          </w:rPr>
          <w:delText>Red</w:delText>
        </w:r>
        <w:r w:rsidRPr="000364E3" w:rsidDel="000364E3">
          <w:rPr>
            <w:rFonts w:ascii="Times New Roman" w:eastAsia="Times New Roman" w:hAnsi="Times New Roman" w:cs="Times New Roman"/>
            <w:sz w:val="24"/>
            <w:szCs w:val="24"/>
          </w:rPr>
          <w:delText xml:space="preserve">, </w:delText>
        </w:r>
        <w:r w:rsidRPr="000364E3" w:rsidDel="000364E3">
          <w:rPr>
            <w:rFonts w:ascii="Times New Roman" w:eastAsia="Times New Roman" w:hAnsi="Times New Roman" w:cs="Times New Roman"/>
            <w:color w:val="6395ED"/>
            <w:sz w:val="24"/>
            <w:szCs w:val="24"/>
          </w:rPr>
          <w:delText xml:space="preserve">light-blue </w:delText>
        </w:r>
        <w:r w:rsidRPr="000364E3" w:rsidDel="000364E3">
          <w:rPr>
            <w:rFonts w:ascii="Times New Roman" w:eastAsia="Times New Roman" w:hAnsi="Times New Roman" w:cs="Times New Roman"/>
            <w:sz w:val="24"/>
            <w:szCs w:val="24"/>
          </w:rPr>
          <w:delText xml:space="preserve">and </w:delText>
        </w:r>
        <w:r w:rsidRPr="000364E3" w:rsidDel="000364E3">
          <w:rPr>
            <w:rFonts w:ascii="Times New Roman" w:eastAsia="Times New Roman" w:hAnsi="Times New Roman" w:cs="Times New Roman"/>
            <w:color w:val="215E99"/>
            <w:sz w:val="24"/>
            <w:szCs w:val="24"/>
          </w:rPr>
          <w:delText xml:space="preserve">blue </w:delText>
        </w:r>
        <w:r w:rsidRPr="000364E3" w:rsidDel="000364E3">
          <w:rPr>
            <w:rFonts w:ascii="Times New Roman" w:eastAsia="Times New Roman" w:hAnsi="Times New Roman" w:cs="Times New Roman"/>
            <w:sz w:val="24"/>
            <w:szCs w:val="24"/>
          </w:rPr>
          <w:delText xml:space="preserve">bars show the number of responses reporting </w:delText>
        </w:r>
      </w:del>
      <w:r w:rsidRPr="000364E3">
        <w:rPr>
          <w:rFonts w:ascii="Times New Roman" w:eastAsia="Times New Roman" w:hAnsi="Times New Roman" w:cs="Times New Roman"/>
          <w:sz w:val="24"/>
          <w:szCs w:val="24"/>
        </w:rPr>
        <w:t>no</w:t>
      </w:r>
      <w:del w:id="931" w:author="EM" w:date="2025-04-16T10:03:00Z">
        <w:r w:rsidRPr="000364E3" w:rsidDel="000364E3">
          <w:rPr>
            <w:rFonts w:ascii="Times New Roman" w:eastAsia="Times New Roman" w:hAnsi="Times New Roman" w:cs="Times New Roman"/>
            <w:sz w:val="24"/>
            <w:szCs w:val="24"/>
          </w:rPr>
          <w:delText>n-</w:delText>
        </w:r>
      </w:del>
      <w:ins w:id="932" w:author="EM" w:date="2025-04-16T10:03:00Z">
        <w:r w:rsidR="000364E3">
          <w:rPr>
            <w:rFonts w:ascii="Times New Roman" w:eastAsia="Times New Roman" w:hAnsi="Times New Roman" w:cs="Times New Roman"/>
            <w:sz w:val="24"/>
            <w:szCs w:val="24"/>
          </w:rPr>
          <w:t xml:space="preserve"> </w:t>
        </w:r>
      </w:ins>
      <w:r w:rsidRPr="000364E3">
        <w:rPr>
          <w:rFonts w:ascii="Times New Roman" w:eastAsia="Times New Roman" w:hAnsi="Times New Roman" w:cs="Times New Roman"/>
          <w:sz w:val="24"/>
          <w:szCs w:val="24"/>
        </w:rPr>
        <w:t>recording of domestic animals</w:t>
      </w:r>
      <w:ins w:id="933" w:author="EM" w:date="2025-04-16T10:03:00Z">
        <w:r w:rsidR="000364E3">
          <w:rPr>
            <w:rFonts w:ascii="Times New Roman" w:eastAsia="Times New Roman" w:hAnsi="Times New Roman" w:cs="Times New Roman"/>
            <w:sz w:val="24"/>
            <w:szCs w:val="24"/>
          </w:rPr>
          <w:t>; light blue</w:t>
        </w:r>
      </w:ins>
      <w:r w:rsidRPr="000364E3">
        <w:rPr>
          <w:rFonts w:ascii="Times New Roman" w:eastAsia="Times New Roman" w:hAnsi="Times New Roman" w:cs="Times New Roman"/>
          <w:sz w:val="24"/>
          <w:szCs w:val="24"/>
        </w:rPr>
        <w:t xml:space="preserve">, </w:t>
      </w:r>
      <w:del w:id="934" w:author="EM" w:date="2025-04-16T10:03:00Z">
        <w:r w:rsidRPr="000364E3" w:rsidDel="000364E3">
          <w:rPr>
            <w:rFonts w:ascii="Times New Roman" w:eastAsia="Times New Roman" w:hAnsi="Times New Roman" w:cs="Times New Roman"/>
            <w:sz w:val="24"/>
            <w:szCs w:val="24"/>
          </w:rPr>
          <w:delText xml:space="preserve">the </w:delText>
        </w:r>
      </w:del>
      <w:r w:rsidRPr="000364E3">
        <w:rPr>
          <w:rFonts w:ascii="Times New Roman" w:eastAsia="Times New Roman" w:hAnsi="Times New Roman" w:cs="Times New Roman"/>
          <w:sz w:val="24"/>
          <w:szCs w:val="24"/>
        </w:rPr>
        <w:t>recording of domestic animals but not their health status</w:t>
      </w:r>
      <w:ins w:id="935" w:author="EM" w:date="2025-04-16T10:03:00Z">
        <w:r w:rsidR="000364E3">
          <w:rPr>
            <w:rFonts w:ascii="Times New Roman" w:eastAsia="Times New Roman" w:hAnsi="Times New Roman" w:cs="Times New Roman"/>
            <w:sz w:val="24"/>
            <w:szCs w:val="24"/>
          </w:rPr>
          <w:t>; dark blue</w:t>
        </w:r>
      </w:ins>
      <w:r w:rsidRPr="000364E3">
        <w:rPr>
          <w:rFonts w:ascii="Times New Roman" w:eastAsia="Times New Roman" w:hAnsi="Times New Roman" w:cs="Times New Roman"/>
          <w:sz w:val="24"/>
          <w:szCs w:val="24"/>
        </w:rPr>
        <w:t xml:space="preserve">, </w:t>
      </w:r>
      <w:del w:id="936" w:author="EM" w:date="2025-04-16T10:03:00Z">
        <w:r w:rsidRPr="000364E3" w:rsidDel="000364E3">
          <w:rPr>
            <w:rFonts w:ascii="Times New Roman" w:eastAsia="Times New Roman" w:hAnsi="Times New Roman" w:cs="Times New Roman"/>
            <w:sz w:val="24"/>
            <w:szCs w:val="24"/>
          </w:rPr>
          <w:delText xml:space="preserve">and the </w:delText>
        </w:r>
      </w:del>
      <w:r w:rsidRPr="000364E3">
        <w:rPr>
          <w:rFonts w:ascii="Times New Roman" w:eastAsia="Times New Roman" w:hAnsi="Times New Roman" w:cs="Times New Roman"/>
          <w:sz w:val="24"/>
          <w:szCs w:val="24"/>
        </w:rPr>
        <w:t>recording of domestic animals and their health status</w:t>
      </w:r>
      <w:del w:id="937" w:author="EM" w:date="2025-04-16T10:03:00Z">
        <w:r w:rsidRPr="000364E3" w:rsidDel="000364E3">
          <w:rPr>
            <w:rFonts w:ascii="Times New Roman" w:eastAsia="Times New Roman" w:hAnsi="Times New Roman" w:cs="Times New Roman"/>
            <w:sz w:val="24"/>
            <w:szCs w:val="24"/>
          </w:rPr>
          <w:delText>, respectively</w:delText>
        </w:r>
      </w:del>
      <w:ins w:id="938" w:author="EM" w:date="2025-04-16T10:03:00Z">
        <w:r w:rsidR="000364E3">
          <w:rPr>
            <w:rFonts w:ascii="Times New Roman" w:eastAsia="Times New Roman" w:hAnsi="Times New Roman" w:cs="Times New Roman"/>
            <w:sz w:val="24"/>
            <w:szCs w:val="24"/>
          </w:rPr>
          <w:t>)</w:t>
        </w:r>
      </w:ins>
      <w:r w:rsidRPr="000364E3">
        <w:rPr>
          <w:rFonts w:ascii="Times New Roman" w:eastAsia="Times New Roman" w:hAnsi="Times New Roman" w:cs="Times New Roman"/>
          <w:sz w:val="24"/>
          <w:szCs w:val="24"/>
        </w:rPr>
        <w:t xml:space="preserve">. </w:t>
      </w:r>
      <w:del w:id="939" w:author="EM" w:date="2025-04-16T10:04:00Z">
        <w:r w:rsidRPr="000364E3" w:rsidDel="000364E3">
          <w:rPr>
            <w:rFonts w:ascii="Times New Roman" w:eastAsia="Times New Roman" w:hAnsi="Times New Roman" w:cs="Times New Roman"/>
            <w:sz w:val="24"/>
            <w:szCs w:val="24"/>
          </w:rPr>
          <w:delText>The d</w:delText>
        </w:r>
      </w:del>
      <w:ins w:id="940" w:author="EM" w:date="2025-04-16T10:04:00Z">
        <w:r w:rsidR="000364E3">
          <w:rPr>
            <w:rFonts w:ascii="Times New Roman" w:eastAsia="Times New Roman" w:hAnsi="Times New Roman" w:cs="Times New Roman"/>
            <w:sz w:val="24"/>
            <w:szCs w:val="24"/>
          </w:rPr>
          <w:t>D</w:t>
        </w:r>
      </w:ins>
      <w:r w:rsidRPr="000364E3">
        <w:rPr>
          <w:rFonts w:ascii="Times New Roman" w:eastAsia="Times New Roman" w:hAnsi="Times New Roman" w:cs="Times New Roman"/>
          <w:sz w:val="24"/>
          <w:szCs w:val="24"/>
        </w:rPr>
        <w:t xml:space="preserve">ata </w:t>
      </w:r>
      <w:ins w:id="941" w:author="EM" w:date="2025-04-16T10:04:00Z">
        <w:r w:rsidR="000364E3">
          <w:rPr>
            <w:rFonts w:ascii="Times New Roman" w:eastAsia="Times New Roman" w:hAnsi="Times New Roman" w:cs="Times New Roman"/>
            <w:sz w:val="24"/>
            <w:szCs w:val="24"/>
          </w:rPr>
          <w:t xml:space="preserve">are from </w:t>
        </w:r>
      </w:ins>
      <w:del w:id="942" w:author="EM" w:date="2025-04-16T10:04:00Z">
        <w:r w:rsidRPr="000364E3" w:rsidDel="000364E3">
          <w:rPr>
            <w:rFonts w:ascii="Times New Roman" w:eastAsia="Times New Roman" w:hAnsi="Times New Roman" w:cs="Times New Roman"/>
            <w:sz w:val="24"/>
            <w:szCs w:val="24"/>
          </w:rPr>
          <w:delText xml:space="preserve">shown represents </w:delText>
        </w:r>
      </w:del>
      <w:r w:rsidRPr="000364E3">
        <w:rPr>
          <w:rFonts w:ascii="Times New Roman" w:eastAsia="Times New Roman" w:hAnsi="Times New Roman" w:cs="Times New Roman"/>
          <w:sz w:val="24"/>
          <w:szCs w:val="24"/>
        </w:rPr>
        <w:t xml:space="preserve">the group of protected area data managers </w:t>
      </w:r>
      <w:del w:id="943" w:author="EM" w:date="2025-04-16T10:04:00Z">
        <w:r w:rsidRPr="000364E3" w:rsidDel="000364E3">
          <w:rPr>
            <w:rFonts w:ascii="Times New Roman" w:eastAsia="Times New Roman" w:hAnsi="Times New Roman" w:cs="Times New Roman"/>
            <w:sz w:val="24"/>
            <w:szCs w:val="24"/>
          </w:rPr>
          <w:delText xml:space="preserve">that </w:delText>
        </w:r>
      </w:del>
      <w:ins w:id="944" w:author="EM" w:date="2025-04-16T10:04:00Z">
        <w:r w:rsidR="000364E3">
          <w:rPr>
            <w:rFonts w:ascii="Times New Roman" w:eastAsia="Times New Roman" w:hAnsi="Times New Roman" w:cs="Times New Roman"/>
            <w:sz w:val="24"/>
            <w:szCs w:val="24"/>
          </w:rPr>
          <w:t xml:space="preserve">who </w:t>
        </w:r>
      </w:ins>
      <w:r w:rsidRPr="000364E3">
        <w:rPr>
          <w:rFonts w:ascii="Times New Roman" w:eastAsia="Times New Roman" w:hAnsi="Times New Roman" w:cs="Times New Roman"/>
          <w:sz w:val="24"/>
          <w:szCs w:val="24"/>
        </w:rPr>
        <w:t>reported the presence of domestic animals in the protected area</w:t>
      </w:r>
      <w:del w:id="945" w:author="EM" w:date="2025-04-16T10:04:00Z">
        <w:r w:rsidRPr="000364E3" w:rsidDel="000364E3">
          <w:rPr>
            <w:rFonts w:ascii="Times New Roman" w:eastAsia="Times New Roman" w:hAnsi="Times New Roman" w:cs="Times New Roman"/>
            <w:sz w:val="24"/>
            <w:szCs w:val="24"/>
          </w:rPr>
          <w:delText>(s)</w:delText>
        </w:r>
      </w:del>
      <w:r w:rsidRPr="000364E3">
        <w:rPr>
          <w:rFonts w:ascii="Times New Roman" w:eastAsia="Times New Roman" w:hAnsi="Times New Roman" w:cs="Times New Roman"/>
          <w:sz w:val="24"/>
          <w:szCs w:val="24"/>
        </w:rPr>
        <w:t>.</w:t>
      </w:r>
    </w:p>
    <w:p w14:paraId="4A5FD895" w14:textId="0D98C342" w:rsidR="000364E3" w:rsidRPr="000364E3" w:rsidRDefault="000364E3" w:rsidP="006F7E2A">
      <w:pPr>
        <w:spacing w:before="180" w:after="180" w:line="480" w:lineRule="auto"/>
        <w:rPr>
          <w:rFonts w:ascii="Times New Roman" w:hAnsi="Times New Roman" w:cs="Times New Roman"/>
          <w:sz w:val="24"/>
          <w:szCs w:val="24"/>
        </w:rPr>
      </w:pPr>
      <w:ins w:id="946" w:author="EM" w:date="2025-04-16T09:57:00Z">
        <w:r w:rsidRPr="00C9097E">
          <w:rPr>
            <w:rFonts w:ascii="Times New Roman" w:eastAsia="Times New Roman" w:hAnsi="Times New Roman" w:cs="Times New Roman"/>
            <w:sz w:val="24"/>
            <w:szCs w:val="24"/>
            <w:highlight w:val="yellow"/>
          </w:rPr>
          <w:t>remove caption above the graph (</w:t>
        </w:r>
      </w:ins>
      <w:ins w:id="947" w:author="EM" w:date="2025-04-16T10:04:00Z">
        <w:r w:rsidRPr="00C9097E">
          <w:rPr>
            <w:rFonts w:ascii="Times New Roman" w:eastAsia="Times New Roman" w:hAnsi="Times New Roman" w:cs="Times New Roman"/>
            <w:sz w:val="24"/>
            <w:szCs w:val="24"/>
            <w:highlight w:val="yellow"/>
          </w:rPr>
          <w:t xml:space="preserve">content is </w:t>
        </w:r>
      </w:ins>
      <w:ins w:id="948" w:author="EM" w:date="2025-04-16T09:57:00Z">
        <w:r w:rsidRPr="00C9097E">
          <w:rPr>
            <w:rFonts w:ascii="Times New Roman" w:eastAsia="Times New Roman" w:hAnsi="Times New Roman" w:cs="Times New Roman"/>
            <w:sz w:val="24"/>
            <w:szCs w:val="24"/>
            <w:highlight w:val="yellow"/>
          </w:rPr>
          <w:t>covered in legend)</w:t>
        </w:r>
      </w:ins>
    </w:p>
    <w:p w14:paraId="4BDF21DB" w14:textId="77777777" w:rsidR="002959BB" w:rsidRPr="006F7E2A" w:rsidRDefault="002959BB" w:rsidP="006F7E2A">
      <w:pPr>
        <w:spacing w:line="480" w:lineRule="auto"/>
        <w:rPr>
          <w:rFonts w:ascii="Times New Roman" w:hAnsi="Times New Roman" w:cs="Times New Roman"/>
          <w:sz w:val="24"/>
          <w:szCs w:val="24"/>
        </w:rPr>
      </w:pPr>
    </w:p>
    <w:sectPr w:rsidR="002959BB" w:rsidRPr="006F7E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EM" w:date="2025-04-16T09:15:00Z" w:initials="EM">
    <w:p w14:paraId="36EBA96B" w14:textId="77777777" w:rsidR="00596627" w:rsidRPr="006F7E2A" w:rsidRDefault="00596627">
      <w:pPr>
        <w:pStyle w:val="CommentText"/>
      </w:pPr>
      <w:r>
        <w:rPr>
          <w:rStyle w:val="CommentReference"/>
        </w:rPr>
        <w:annotationRef/>
      </w:r>
      <w:r>
        <w:t xml:space="preserve">highlighted text is all introduction; cut this in half at least to provide a better summary of your methods and results (in the abstract the </w:t>
      </w:r>
      <w:r>
        <w:rPr>
          <w:i/>
        </w:rPr>
        <w:t xml:space="preserve">why </w:t>
      </w:r>
      <w:r>
        <w:t xml:space="preserve">is less important than the </w:t>
      </w:r>
      <w:r>
        <w:rPr>
          <w:i/>
        </w:rPr>
        <w:t>how</w:t>
      </w:r>
      <w:r>
        <w:t>); see also comment below related to rangers and one health</w:t>
      </w:r>
    </w:p>
  </w:comment>
  <w:comment w:id="26" w:author="EM" w:date="2025-04-16T09:13:00Z" w:initials="EM">
    <w:p w14:paraId="09CF42FE" w14:textId="77777777" w:rsidR="00596627" w:rsidRDefault="00596627">
      <w:pPr>
        <w:pStyle w:val="CommentText"/>
      </w:pPr>
      <w:r>
        <w:rPr>
          <w:rStyle w:val="CommentReference"/>
        </w:rPr>
        <w:annotationRef/>
      </w:r>
      <w:r>
        <w:t>use the serial comma</w:t>
      </w:r>
    </w:p>
  </w:comment>
  <w:comment w:id="45" w:author="EM" w:date="2025-04-16T09:18:00Z" w:initials="EM">
    <w:p w14:paraId="6F49CAEF" w14:textId="77777777" w:rsidR="00596627" w:rsidRDefault="00596627">
      <w:pPr>
        <w:pStyle w:val="CommentText"/>
      </w:pPr>
      <w:r>
        <w:rPr>
          <w:rStyle w:val="CommentReference"/>
        </w:rPr>
        <w:annotationRef/>
      </w:r>
      <w:r>
        <w:t xml:space="preserve">say what kind of a survey it was and how it was delivered? </w:t>
      </w:r>
    </w:p>
  </w:comment>
  <w:comment w:id="70" w:author="EM" w:date="2025-04-16T13:55:00Z" w:initials="EM">
    <w:p w14:paraId="255CB5AA" w14:textId="77777777" w:rsidR="00FA6823" w:rsidRDefault="00FA6823" w:rsidP="00FA6823">
      <w:pPr>
        <w:pStyle w:val="CommentText"/>
      </w:pPr>
      <w:r>
        <w:rPr>
          <w:rStyle w:val="CommentReference"/>
        </w:rPr>
        <w:annotationRef/>
      </w:r>
      <w:r>
        <w:t xml:space="preserve">(Numbered and lettered list are not allowed.) </w:t>
      </w:r>
    </w:p>
  </w:comment>
  <w:comment w:id="91" w:author="EM" w:date="2025-04-16T09:16:00Z" w:initials="EM">
    <w:p w14:paraId="7CFB29A8" w14:textId="77777777" w:rsidR="00596627" w:rsidRDefault="00596627">
      <w:pPr>
        <w:pStyle w:val="CommentText"/>
      </w:pPr>
      <w:r>
        <w:rPr>
          <w:rStyle w:val="CommentReference"/>
        </w:rPr>
        <w:annotationRef/>
      </w:r>
      <w:r>
        <w:t>how many responses were sought?</w:t>
      </w:r>
    </w:p>
  </w:comment>
  <w:comment w:id="92" w:author="Montecino, Diego" w:date="2025-04-23T17:50:00Z" w:initials="DM">
    <w:p w14:paraId="67E2416F" w14:textId="77777777" w:rsidR="00F50C7F" w:rsidRDefault="00F50C7F" w:rsidP="00F50C7F">
      <w:r>
        <w:rPr>
          <w:rStyle w:val="CommentReference"/>
        </w:rPr>
        <w:annotationRef/>
      </w:r>
      <w:r>
        <w:rPr>
          <w:color w:val="000000"/>
          <w:sz w:val="20"/>
          <w:szCs w:val="20"/>
        </w:rPr>
        <w:t>As many as possible.,,,</w:t>
      </w:r>
    </w:p>
  </w:comment>
  <w:comment w:id="97" w:author="EM" w:date="2025-04-16T09:20:00Z" w:initials="EM">
    <w:p w14:paraId="4A7A1588" w14:textId="16CB2EB2" w:rsidR="00596627" w:rsidRDefault="00596627">
      <w:pPr>
        <w:pStyle w:val="CommentText"/>
      </w:pPr>
      <w:r>
        <w:rPr>
          <w:rStyle w:val="CommentReference"/>
        </w:rPr>
        <w:annotationRef/>
      </w:r>
      <w:r>
        <w:t>provide an idea of the types of questions asked</w:t>
      </w:r>
    </w:p>
  </w:comment>
  <w:comment w:id="109" w:author="EM" w:date="2025-04-16T09:21:00Z" w:initials="EM">
    <w:p w14:paraId="4898D3DA" w14:textId="77777777" w:rsidR="00596627" w:rsidRDefault="00596627">
      <w:pPr>
        <w:pStyle w:val="CommentText"/>
      </w:pPr>
      <w:r>
        <w:rPr>
          <w:rStyle w:val="CommentReference"/>
        </w:rPr>
        <w:annotationRef/>
      </w:r>
      <w:r>
        <w:t>SID, hyphenation</w:t>
      </w:r>
    </w:p>
  </w:comment>
  <w:comment w:id="115" w:author="EM" w:date="2025-04-16T09:21:00Z" w:initials="EM">
    <w:p w14:paraId="2A043D0B" w14:textId="77777777" w:rsidR="00596627" w:rsidRDefault="00596627">
      <w:pPr>
        <w:pStyle w:val="CommentText"/>
      </w:pPr>
      <w:r>
        <w:rPr>
          <w:rStyle w:val="CommentReference"/>
        </w:rPr>
        <w:annotationRef/>
      </w:r>
      <w:r>
        <w:t xml:space="preserve">(Do not use this solidus construction; meaning is unclear.) </w:t>
      </w:r>
    </w:p>
  </w:comment>
  <w:comment w:id="120" w:author="EM" w:date="2025-04-16T09:22:00Z" w:initials="EM">
    <w:p w14:paraId="7FA6A995" w14:textId="77777777" w:rsidR="00596627" w:rsidRDefault="00596627">
      <w:pPr>
        <w:pStyle w:val="CommentText"/>
      </w:pPr>
      <w:r>
        <w:rPr>
          <w:rStyle w:val="CommentReference"/>
        </w:rPr>
        <w:annotationRef/>
      </w:r>
      <w:r>
        <w:t>can you be more precise on this?</w:t>
      </w:r>
    </w:p>
  </w:comment>
  <w:comment w:id="128" w:author="EM" w:date="2025-04-16T09:23:00Z" w:initials="EM">
    <w:p w14:paraId="37C4AA1F" w14:textId="77777777" w:rsidR="00596627" w:rsidRDefault="00596627">
      <w:pPr>
        <w:pStyle w:val="CommentText"/>
      </w:pPr>
      <w:r>
        <w:rPr>
          <w:rStyle w:val="CommentReference"/>
        </w:rPr>
        <w:annotationRef/>
      </w:r>
      <w:r>
        <w:t>if it is not collected in the first place, it cannot be lost; rephrase to clarify</w:t>
      </w:r>
    </w:p>
  </w:comment>
  <w:comment w:id="133" w:author="EM" w:date="2025-04-16T09:25:00Z" w:initials="EM">
    <w:p w14:paraId="0EBF3DCF" w14:textId="77777777" w:rsidR="00596627" w:rsidRDefault="00596627">
      <w:pPr>
        <w:pStyle w:val="CommentText"/>
      </w:pPr>
      <w:r>
        <w:rPr>
          <w:rStyle w:val="CommentReference"/>
        </w:rPr>
        <w:annotationRef/>
      </w:r>
      <w:r>
        <w:rPr>
          <w:rStyle w:val="CommentReference"/>
        </w:rPr>
        <w:t xml:space="preserve">If you want to mention rangers and one health here, they need to be mentioned elsewhere in the abstract; as it is this conclusion seems out of context </w:t>
      </w:r>
    </w:p>
  </w:comment>
  <w:comment w:id="153" w:author="EM" w:date="2025-04-16T13:53:00Z" w:initials="EM">
    <w:p w14:paraId="6F520E6D" w14:textId="71121C61" w:rsidR="00596627" w:rsidRDefault="00596627">
      <w:pPr>
        <w:pStyle w:val="CommentText"/>
      </w:pPr>
      <w:r>
        <w:rPr>
          <w:rStyle w:val="CommentReference"/>
        </w:rPr>
        <w:annotationRef/>
      </w:r>
      <w:r>
        <w:t>you have a lot of abbreviations, one health is not used that much, spell it out every time; remainder not marked</w:t>
      </w:r>
    </w:p>
  </w:comment>
  <w:comment w:id="154" w:author="EM" w:date="2025-04-16T13:44:00Z" w:initials="EM">
    <w:p w14:paraId="72734918" w14:textId="62D85B79" w:rsidR="00596627" w:rsidRDefault="00596627">
      <w:pPr>
        <w:pStyle w:val="CommentText"/>
      </w:pPr>
      <w:r>
        <w:rPr>
          <w:rStyle w:val="CommentReference"/>
        </w:rPr>
        <w:annotationRef/>
      </w:r>
      <w:r>
        <w:t xml:space="preserve">we don’t capitalize unless it’s part of the official name of something, e.g., </w:t>
      </w:r>
      <w:r w:rsidRPr="006F7E2A">
        <w:rPr>
          <w:rFonts w:ascii="Times New Roman" w:eastAsia="Times New Roman" w:hAnsi="Times New Roman" w:cs="Times New Roman"/>
          <w:color w:val="000000"/>
          <w:sz w:val="24"/>
          <w:szCs w:val="24"/>
        </w:rPr>
        <w:t>One Health High-Level Expert Panel</w:t>
      </w:r>
    </w:p>
  </w:comment>
  <w:comment w:id="178" w:author="EM" w:date="2025-04-16T13:50:00Z" w:initials="EM">
    <w:p w14:paraId="274923E4" w14:textId="6A3BE8B0" w:rsidR="00596627" w:rsidRDefault="00596627">
      <w:pPr>
        <w:pStyle w:val="CommentText"/>
      </w:pPr>
      <w:r>
        <w:rPr>
          <w:rStyle w:val="CommentReference"/>
        </w:rPr>
        <w:annotationRef/>
      </w:r>
      <w:r>
        <w:t xml:space="preserve">(edit may have changed meaning, but original was unclear; revise original if edit is wrong) </w:t>
      </w:r>
    </w:p>
  </w:comment>
  <w:comment w:id="188" w:author="EM" w:date="2025-04-16T13:55:00Z" w:initials="EM">
    <w:p w14:paraId="3CD4AC14" w14:textId="622E136E" w:rsidR="00596627" w:rsidRDefault="00596627">
      <w:pPr>
        <w:pStyle w:val="CommentText"/>
      </w:pPr>
      <w:r>
        <w:rPr>
          <w:rStyle w:val="CommentReference"/>
        </w:rPr>
        <w:annotationRef/>
      </w:r>
      <w:r>
        <w:t xml:space="preserve">(Numbered and lettered list are not allowed.) </w:t>
      </w:r>
    </w:p>
  </w:comment>
  <w:comment w:id="228" w:author="EM" w:date="2025-04-16T13:59:00Z" w:initials="EM">
    <w:p w14:paraId="03F6EE30" w14:textId="4C1048FA" w:rsidR="00596627" w:rsidRDefault="00596627">
      <w:pPr>
        <w:pStyle w:val="CommentText"/>
      </w:pPr>
      <w:r>
        <w:rPr>
          <w:rStyle w:val="CommentReference"/>
        </w:rPr>
        <w:annotationRef/>
      </w:r>
      <w:r>
        <w:rPr>
          <w:rStyle w:val="CommentReference"/>
        </w:rPr>
        <w:t xml:space="preserve">don’t use this construction </w:t>
      </w:r>
    </w:p>
  </w:comment>
  <w:comment w:id="245" w:author="EM" w:date="2025-04-16T14:02:00Z" w:initials="EM">
    <w:p w14:paraId="2E3B78C5" w14:textId="6B16BE2E" w:rsidR="00596627" w:rsidRDefault="00596627">
      <w:pPr>
        <w:pStyle w:val="CommentText"/>
      </w:pPr>
      <w:r>
        <w:t xml:space="preserve">say </w:t>
      </w:r>
      <w:r>
        <w:rPr>
          <w:rStyle w:val="CommentReference"/>
        </w:rPr>
        <w:annotationRef/>
      </w:r>
      <w:r>
        <w:t>according to what organization or official protocol it was exempt from review</w:t>
      </w:r>
    </w:p>
  </w:comment>
  <w:comment w:id="246" w:author="EM" w:date="2025-04-16T14:03:00Z" w:initials="EM">
    <w:p w14:paraId="4D21A5E1" w14:textId="7A3CA6D3" w:rsidR="00596627" w:rsidRDefault="00596627">
      <w:pPr>
        <w:pStyle w:val="CommentText"/>
      </w:pPr>
      <w:r>
        <w:rPr>
          <w:rStyle w:val="CommentReference"/>
        </w:rPr>
        <w:annotationRef/>
      </w:r>
      <w:r>
        <w:t>it had a partial ethics review? what did this entail? who reviewed it?</w:t>
      </w:r>
    </w:p>
  </w:comment>
  <w:comment w:id="260" w:author="EM" w:date="2025-04-16T14:10:00Z" w:initials="EM">
    <w:p w14:paraId="0367164D" w14:textId="135CE141" w:rsidR="00596627" w:rsidRDefault="00596627">
      <w:pPr>
        <w:pStyle w:val="CommentText"/>
      </w:pPr>
      <w:r>
        <w:rPr>
          <w:rStyle w:val="CommentReference"/>
        </w:rPr>
        <w:annotationRef/>
      </w:r>
      <w:r>
        <w:t>Use single quotation marks only for a quotation within a quotation; use double quotation marks only for directly quoted text or speech; remainder not marked.</w:t>
      </w:r>
    </w:p>
  </w:comment>
  <w:comment w:id="262" w:author="EM" w:date="2025-04-16T14:12:00Z" w:initials="EM">
    <w:p w14:paraId="3B8B91DD" w14:textId="298C22AA" w:rsidR="00596627" w:rsidRDefault="00596627">
      <w:pPr>
        <w:pStyle w:val="CommentText"/>
      </w:pPr>
      <w:r>
        <w:rPr>
          <w:rStyle w:val="CommentReference"/>
        </w:rPr>
        <w:annotationRef/>
      </w:r>
      <w:r>
        <w:t>this is a person, so “manager that included” doesn’t work</w:t>
      </w:r>
    </w:p>
  </w:comment>
  <w:comment w:id="277" w:author="EM" w:date="2025-04-16T14:14:00Z" w:initials="EM">
    <w:p w14:paraId="412953E7" w14:textId="748DD148" w:rsidR="00596627" w:rsidRDefault="00596627">
      <w:pPr>
        <w:pStyle w:val="CommentText"/>
      </w:pPr>
      <w:r>
        <w:rPr>
          <w:rStyle w:val="CommentReference"/>
        </w:rPr>
        <w:annotationRef/>
      </w:r>
      <w:r>
        <w:t xml:space="preserve">(edit may have changed meaning, but original was unclear; revise original if edit is wrong) </w:t>
      </w:r>
    </w:p>
  </w:comment>
  <w:comment w:id="288" w:author="EM" w:date="2025-04-16T14:17:00Z" w:initials="EM">
    <w:p w14:paraId="03A24FB0" w14:textId="00599645" w:rsidR="00596627" w:rsidRDefault="00596627">
      <w:pPr>
        <w:pStyle w:val="CommentText"/>
      </w:pPr>
      <w:r>
        <w:rPr>
          <w:rStyle w:val="CommentReference"/>
        </w:rPr>
        <w:annotationRef/>
      </w:r>
      <w:r>
        <w:rPr>
          <w:rStyle w:val="CommentReference"/>
        </w:rPr>
        <w:t>“to balance x with y”; rather than “to balance x while y”</w:t>
      </w:r>
    </w:p>
  </w:comment>
  <w:comment w:id="298" w:author="EM" w:date="2025-04-16T14:18:00Z" w:initials="EM">
    <w:p w14:paraId="07E69223" w14:textId="23915248" w:rsidR="00596627" w:rsidRPr="00886756" w:rsidRDefault="00596627">
      <w:pPr>
        <w:pStyle w:val="CommentText"/>
      </w:pPr>
      <w:r>
        <w:rPr>
          <w:rStyle w:val="CommentReference"/>
        </w:rPr>
        <w:annotationRef/>
      </w:r>
      <w:r>
        <w:t xml:space="preserve">is this what </w:t>
      </w:r>
      <w:r>
        <w:rPr>
          <w:i/>
        </w:rPr>
        <w:t xml:space="preserve">realities </w:t>
      </w:r>
      <w:r>
        <w:t>means above; realities is vague; consider changing this above</w:t>
      </w:r>
    </w:p>
  </w:comment>
  <w:comment w:id="345" w:author="EM" w:date="2025-04-16T14:29:00Z" w:initials="EM">
    <w:p w14:paraId="38C7C130" w14:textId="1341A684" w:rsidR="00596627" w:rsidRDefault="00596627">
      <w:pPr>
        <w:pStyle w:val="CommentText"/>
      </w:pPr>
      <w:r>
        <w:rPr>
          <w:rStyle w:val="CommentReference"/>
        </w:rPr>
        <w:annotationRef/>
      </w:r>
      <w:r>
        <w:t>provide the appendix number; it there isn’t one, assign one</w:t>
      </w:r>
    </w:p>
  </w:comment>
  <w:comment w:id="384" w:author="EM" w:date="2025-04-16T14:32:00Z" w:initials="EM">
    <w:p w14:paraId="47C59C93" w14:textId="31FCCFFF" w:rsidR="00596627" w:rsidRDefault="00596627">
      <w:pPr>
        <w:pStyle w:val="CommentText"/>
      </w:pPr>
      <w:r>
        <w:rPr>
          <w:rStyle w:val="CommentReference"/>
        </w:rPr>
        <w:annotationRef/>
      </w:r>
      <w:r>
        <w:t>this subheading is too long</w:t>
      </w:r>
    </w:p>
  </w:comment>
  <w:comment w:id="403" w:author="EM" w:date="2025-04-16T14:38:00Z" w:initials="EM">
    <w:p w14:paraId="2EF2C42A" w14:textId="22C3C470" w:rsidR="00596627" w:rsidRDefault="00596627">
      <w:pPr>
        <w:pStyle w:val="CommentText"/>
      </w:pPr>
      <w:r>
        <w:rPr>
          <w:rStyle w:val="CommentReference"/>
        </w:rPr>
        <w:t xml:space="preserve">was </w:t>
      </w:r>
      <w:r>
        <w:rPr>
          <w:rStyle w:val="CommentReference"/>
        </w:rPr>
        <w:annotationRef/>
      </w:r>
      <w:r>
        <w:rPr>
          <w:rStyle w:val="CommentReference"/>
        </w:rPr>
        <w:t xml:space="preserve"> “neutral” one of the possible selections? revise original if edit is wrong</w:t>
      </w:r>
    </w:p>
  </w:comment>
  <w:comment w:id="415" w:author="EM" w:date="2025-04-16T14:41:00Z" w:initials="EM">
    <w:p w14:paraId="1BE95B8A" w14:textId="6C069EE7" w:rsidR="00596627" w:rsidRDefault="00596627">
      <w:pPr>
        <w:pStyle w:val="CommentText"/>
      </w:pPr>
      <w:r>
        <w:rPr>
          <w:rStyle w:val="CommentReference"/>
        </w:rPr>
        <w:annotationRef/>
      </w:r>
      <w:r>
        <w:t>this says, “The percentage …was 19%”; rephrase to eliminate the redundancy</w:t>
      </w:r>
    </w:p>
  </w:comment>
  <w:comment w:id="417" w:author="EM" w:date="2025-04-16T14:40:00Z" w:initials="EM">
    <w:p w14:paraId="63437A96" w14:textId="569E83B7" w:rsidR="00596627" w:rsidRDefault="00596627">
      <w:pPr>
        <w:pStyle w:val="CommentText"/>
      </w:pPr>
      <w:r>
        <w:rPr>
          <w:rStyle w:val="CommentReference"/>
        </w:rPr>
        <w:annotationRef/>
      </w:r>
      <w:r>
        <w:t>okay here because it is now defined above</w:t>
      </w:r>
    </w:p>
  </w:comment>
  <w:comment w:id="428" w:author="EM" w:date="2025-04-16T14:32:00Z" w:initials="EM">
    <w:p w14:paraId="6307B766" w14:textId="099165B2" w:rsidR="00596627" w:rsidRDefault="00596627">
      <w:pPr>
        <w:pStyle w:val="CommentText"/>
      </w:pPr>
      <w:r>
        <w:rPr>
          <w:rStyle w:val="CommentReference"/>
        </w:rPr>
        <w:annotationRef/>
      </w:r>
      <w:r>
        <w:t>cover details in the text</w:t>
      </w:r>
    </w:p>
  </w:comment>
  <w:comment w:id="464" w:author="EM" w:date="2025-04-16T15:12:00Z" w:initials="EM">
    <w:p w14:paraId="26A7EAB9" w14:textId="12974EBC" w:rsidR="00DC3991" w:rsidRDefault="00DC3991">
      <w:pPr>
        <w:pStyle w:val="CommentText"/>
      </w:pPr>
      <w:r>
        <w:rPr>
          <w:rStyle w:val="CommentReference"/>
        </w:rPr>
        <w:annotationRef/>
      </w:r>
      <w:r>
        <w:t xml:space="preserve">(edit may have changed meaning, but original was unclear; revise original if edit is wrong) </w:t>
      </w:r>
    </w:p>
  </w:comment>
  <w:comment w:id="506" w:author="EM" w:date="2025-04-16T15:16:00Z" w:initials="EM">
    <w:p w14:paraId="6B17A62F" w14:textId="0D315F38" w:rsidR="00DC3991" w:rsidRDefault="00DC3991">
      <w:pPr>
        <w:pStyle w:val="CommentText"/>
      </w:pPr>
      <w:r>
        <w:rPr>
          <w:rStyle w:val="CommentReference"/>
        </w:rPr>
        <w:annotationRef/>
      </w:r>
      <w:r>
        <w:t>proportion is not being given; percentage is being given; they are not synonymous; address this throughout</w:t>
      </w:r>
    </w:p>
  </w:comment>
  <w:comment w:id="522" w:author="EM" w:date="2025-04-16T15:19:00Z" w:initials="EM">
    <w:p w14:paraId="52402A62" w14:textId="43727DBE" w:rsidR="00DC3991" w:rsidRDefault="00DC3991">
      <w:pPr>
        <w:pStyle w:val="CommentText"/>
      </w:pPr>
      <w:r>
        <w:rPr>
          <w:rStyle w:val="CommentReference"/>
        </w:rPr>
        <w:annotationRef/>
      </w:r>
      <w:r>
        <w:t>very rarely, isn’t really a rank</w:t>
      </w:r>
    </w:p>
  </w:comment>
  <w:comment w:id="539" w:author="EM" w:date="2025-04-16T15:22:00Z" w:initials="EM">
    <w:p w14:paraId="24D24B19" w14:textId="6E31A094" w:rsidR="00DC3991" w:rsidRDefault="00DC3991">
      <w:pPr>
        <w:pStyle w:val="CommentText"/>
      </w:pPr>
      <w:r>
        <w:rPr>
          <w:rStyle w:val="CommentReference"/>
        </w:rPr>
        <w:annotationRef/>
      </w:r>
      <w:r>
        <w:t>to keep this, you need explain what it means</w:t>
      </w:r>
    </w:p>
  </w:comment>
  <w:comment w:id="592" w:author="EM" w:date="2025-04-16T15:28:00Z" w:initials="EM">
    <w:p w14:paraId="04E000B9" w14:textId="19BD595C" w:rsidR="003F60B6" w:rsidRDefault="003F60B6">
      <w:pPr>
        <w:pStyle w:val="CommentText"/>
      </w:pPr>
      <w:r>
        <w:rPr>
          <w:rStyle w:val="CommentReference"/>
        </w:rPr>
        <w:annotationRef/>
      </w:r>
      <w:r>
        <w:t>this repetition is not needed</w:t>
      </w:r>
    </w:p>
  </w:comment>
  <w:comment w:id="595" w:author="EM" w:date="2025-04-16T15:29:00Z" w:initials="EM">
    <w:p w14:paraId="1019DB1E" w14:textId="0AAA0814" w:rsidR="003F60B6" w:rsidRDefault="003F60B6">
      <w:pPr>
        <w:pStyle w:val="CommentText"/>
      </w:pPr>
      <w:r>
        <w:rPr>
          <w:rStyle w:val="CommentReference"/>
        </w:rPr>
        <w:annotationRef/>
      </w:r>
      <w:r>
        <w:t>again, if data are not collected how can it be lost; rephrase</w:t>
      </w:r>
    </w:p>
  </w:comment>
  <w:comment w:id="609" w:author="EM" w:date="2025-04-16T15:30:00Z" w:initials="EM">
    <w:p w14:paraId="3CBAB3CB" w14:textId="786D3F42" w:rsidR="003F60B6" w:rsidRDefault="003F60B6">
      <w:pPr>
        <w:pStyle w:val="CommentText"/>
      </w:pPr>
      <w:r>
        <w:rPr>
          <w:rStyle w:val="CommentReference"/>
        </w:rPr>
        <w:annotationRef/>
      </w:r>
      <w:r>
        <w:t>(edit may have changed meaning, but original was unclear; revise original if edit is wrong</w:t>
      </w:r>
    </w:p>
    <w:p w14:paraId="1220C6A8" w14:textId="0E71E24B" w:rsidR="003F60B6" w:rsidRDefault="003F60B6">
      <w:pPr>
        <w:pStyle w:val="CommentText"/>
      </w:pPr>
    </w:p>
    <w:p w14:paraId="420300C2" w14:textId="0201EAB5" w:rsidR="003F60B6" w:rsidRDefault="003F60B6">
      <w:pPr>
        <w:pStyle w:val="CommentText"/>
      </w:pPr>
      <w:r>
        <w:t>also how do you know it didn’t affect results; the harmonization could have led to heightened awareness and more recording, no?</w:t>
      </w:r>
    </w:p>
  </w:comment>
  <w:comment w:id="689" w:author="EM" w:date="2025-04-16T15:40:00Z" w:initials="EM">
    <w:p w14:paraId="085B6354" w14:textId="2978D7B8" w:rsidR="003F60B6" w:rsidRDefault="003F60B6">
      <w:pPr>
        <w:pStyle w:val="CommentText"/>
      </w:pPr>
      <w:r>
        <w:rPr>
          <w:rStyle w:val="CommentReference"/>
        </w:rPr>
        <w:annotationRef/>
      </w:r>
      <w:r>
        <w:t>not your results, correct?</w:t>
      </w:r>
    </w:p>
  </w:comment>
  <w:comment w:id="705" w:author="EM" w:date="2025-04-16T15:43:00Z" w:initials="EM">
    <w:p w14:paraId="4AB58EAE" w14:textId="335B17E8" w:rsidR="003F60B6" w:rsidRDefault="003F60B6">
      <w:pPr>
        <w:pStyle w:val="CommentText"/>
      </w:pPr>
      <w:r>
        <w:rPr>
          <w:rStyle w:val="CommentReference"/>
        </w:rPr>
        <w:annotationRef/>
      </w:r>
      <w:r>
        <w:t xml:space="preserve">(edit may have changed meaning, but original was unclear; revise original if edit is wrong) </w:t>
      </w:r>
    </w:p>
  </w:comment>
  <w:comment w:id="716" w:author="EM" w:date="2025-04-16T15:44:00Z" w:initials="EM">
    <w:p w14:paraId="4B17499D" w14:textId="0AEADF32" w:rsidR="003F60B6" w:rsidRDefault="003F60B6">
      <w:pPr>
        <w:pStyle w:val="CommentText"/>
      </w:pPr>
      <w:r>
        <w:rPr>
          <w:rStyle w:val="CommentReference"/>
        </w:rPr>
        <w:annotationRef/>
      </w:r>
      <w:r>
        <w:t>either use the abbreviation every time or spell it out every time</w:t>
      </w:r>
    </w:p>
  </w:comment>
  <w:comment w:id="741" w:author="EM" w:date="2025-04-16T15:46:00Z" w:initials="EM">
    <w:p w14:paraId="4D3AE215" w14:textId="188376BC" w:rsidR="0049009B" w:rsidRDefault="0049009B">
      <w:pPr>
        <w:pStyle w:val="CommentText"/>
      </w:pPr>
      <w:r>
        <w:rPr>
          <w:rStyle w:val="CommentReference"/>
        </w:rPr>
        <w:annotationRef/>
      </w:r>
      <w:r>
        <w:t xml:space="preserve">(edit may have changed meaning, but original was unclear; revise original if edit is wrong) </w:t>
      </w:r>
    </w:p>
  </w:comment>
  <w:comment w:id="742" w:author="Montecino, Diego" w:date="2025-04-16T18:41:00Z" w:initials="DM">
    <w:p w14:paraId="56E9D946" w14:textId="77777777" w:rsidR="00872DA8" w:rsidRDefault="00872DA8" w:rsidP="00872DA8">
      <w:r>
        <w:rPr>
          <w:rStyle w:val="CommentReference"/>
        </w:rPr>
        <w:annotationRef/>
      </w:r>
      <w:r>
        <w:rPr>
          <w:color w:val="000000"/>
          <w:sz w:val="20"/>
          <w:szCs w:val="20"/>
        </w:rPr>
        <w:t>Leave as it was</w:t>
      </w:r>
    </w:p>
  </w:comment>
  <w:comment w:id="778" w:author="EM" w:date="2025-04-16T15:50:00Z" w:initials="EM">
    <w:p w14:paraId="5B59B027" w14:textId="7F22C846" w:rsidR="0049009B" w:rsidRDefault="0049009B">
      <w:pPr>
        <w:pStyle w:val="CommentText"/>
      </w:pPr>
      <w:r>
        <w:rPr>
          <w:rStyle w:val="CommentReference"/>
        </w:rPr>
        <w:annotationRef/>
      </w:r>
      <w:r>
        <w:t>add a DOI or link</w:t>
      </w:r>
    </w:p>
  </w:comment>
  <w:comment w:id="779" w:author="EM" w:date="2025-04-16T15:51:00Z" w:initials="EM">
    <w:p w14:paraId="0E6F1290" w14:textId="7B815AA3" w:rsidR="0049009B" w:rsidRDefault="0049009B">
      <w:pPr>
        <w:pStyle w:val="CommentText"/>
      </w:pPr>
      <w:r>
        <w:rPr>
          <w:rStyle w:val="CommentReference"/>
        </w:rPr>
        <w:annotationRef/>
      </w:r>
      <w:r>
        <w:t>add DOI or a link</w:t>
      </w:r>
    </w:p>
  </w:comment>
  <w:comment w:id="780" w:author="Montecino, Diego" w:date="2025-04-16T18:45:00Z" w:initials="DM">
    <w:p w14:paraId="7661078A" w14:textId="77777777" w:rsidR="009F3358" w:rsidRDefault="009F3358" w:rsidP="009F3358">
      <w:r>
        <w:rPr>
          <w:rStyle w:val="CommentReference"/>
        </w:rPr>
        <w:annotationRef/>
      </w:r>
      <w:r>
        <w:rPr>
          <w:color w:val="000000"/>
          <w:sz w:val="20"/>
          <w:szCs w:val="20"/>
        </w:rPr>
        <w:t>https://doi.org/10.3389/fevo.2018.00127</w:t>
      </w:r>
    </w:p>
  </w:comment>
  <w:comment w:id="782" w:author="EM" w:date="2025-04-16T15:51:00Z" w:initials="EM">
    <w:p w14:paraId="2C7F22B7" w14:textId="3270E5DA" w:rsidR="0049009B" w:rsidRDefault="0049009B">
      <w:pPr>
        <w:pStyle w:val="CommentText"/>
      </w:pPr>
      <w:r>
        <w:rPr>
          <w:rStyle w:val="CommentReference"/>
        </w:rPr>
        <w:annotationRef/>
      </w:r>
      <w:r>
        <w:t>add publisher</w:t>
      </w:r>
    </w:p>
  </w:comment>
  <w:comment w:id="783" w:author="Montecino, Diego" w:date="2025-04-16T18:45:00Z" w:initials="DM">
    <w:p w14:paraId="302EA34E" w14:textId="77777777" w:rsidR="009F3358" w:rsidRDefault="009F3358" w:rsidP="009F3358">
      <w:r>
        <w:rPr>
          <w:rStyle w:val="CommentReference"/>
        </w:rPr>
        <w:annotationRef/>
      </w:r>
      <w:r>
        <w:rPr>
          <w:color w:val="000000"/>
          <w:sz w:val="20"/>
          <w:szCs w:val="20"/>
        </w:rPr>
        <w:t>Springer</w:t>
      </w:r>
    </w:p>
  </w:comment>
  <w:comment w:id="785" w:author="EM" w:date="2025-04-16T15:51:00Z" w:initials="EM">
    <w:p w14:paraId="75A1367F" w14:textId="6300EA75" w:rsidR="0049009B" w:rsidRDefault="0049009B">
      <w:pPr>
        <w:pStyle w:val="CommentText"/>
      </w:pPr>
      <w:r>
        <w:rPr>
          <w:rStyle w:val="CommentReference"/>
        </w:rPr>
        <w:annotationRef/>
      </w:r>
      <w:r>
        <w:t>add DOI or a link</w:t>
      </w:r>
    </w:p>
  </w:comment>
  <w:comment w:id="786" w:author="Montecino, Diego" w:date="2025-04-16T18:47:00Z" w:initials="DM">
    <w:p w14:paraId="28E4A192" w14:textId="77777777" w:rsidR="00984947" w:rsidRDefault="00984947" w:rsidP="00984947">
      <w:r>
        <w:rPr>
          <w:rStyle w:val="CommentReference"/>
        </w:rPr>
        <w:annotationRef/>
      </w:r>
      <w:r>
        <w:rPr>
          <w:color w:val="000000"/>
          <w:sz w:val="20"/>
          <w:szCs w:val="20"/>
        </w:rPr>
        <w:t>https://doi.org/10.3390/tropicalmed4010029</w:t>
      </w:r>
    </w:p>
  </w:comment>
  <w:comment w:id="815" w:author="EM" w:date="2025-04-16T09:33:00Z" w:initials="EM">
    <w:p w14:paraId="74B076BD" w14:textId="7ED94BA3" w:rsidR="00596627" w:rsidRPr="00532371" w:rsidRDefault="00596627">
      <w:pPr>
        <w:pStyle w:val="CommentText"/>
      </w:pPr>
      <w:r>
        <w:rPr>
          <w:rStyle w:val="CommentReference"/>
        </w:rPr>
        <w:annotationRef/>
      </w:r>
      <w:r>
        <w:rPr>
          <w:i/>
        </w:rPr>
        <w:t xml:space="preserve">in </w:t>
      </w:r>
      <w:r>
        <w:t>is not grammatical here; is this the exact phrase used in the survey or a translation?</w:t>
      </w:r>
    </w:p>
  </w:comment>
  <w:comment w:id="816" w:author="Montecino, Diego" w:date="2025-04-16T18:49:00Z" w:initials="DM">
    <w:p w14:paraId="06018B3E" w14:textId="77777777" w:rsidR="00984947" w:rsidRDefault="00984947" w:rsidP="00984947">
      <w:r>
        <w:rPr>
          <w:rStyle w:val="CommentReference"/>
        </w:rPr>
        <w:annotationRef/>
      </w:r>
      <w:r>
        <w:rPr>
          <w:color w:val="000000"/>
          <w:sz w:val="20"/>
          <w:szCs w:val="20"/>
        </w:rPr>
        <w:t>Exact.</w:t>
      </w:r>
    </w:p>
  </w:comment>
  <w:comment w:id="829" w:author="EM" w:date="2025-04-16T09:34:00Z" w:initials="EM">
    <w:p w14:paraId="38AF90EE" w14:textId="4E661EDC" w:rsidR="00596627" w:rsidRDefault="00596627">
      <w:pPr>
        <w:pStyle w:val="CommentText"/>
      </w:pPr>
      <w:r>
        <w:rPr>
          <w:rStyle w:val="CommentReference"/>
        </w:rPr>
        <w:annotationRef/>
      </w:r>
      <w:r>
        <w:t>this is correct</w:t>
      </w:r>
    </w:p>
  </w:comment>
  <w:comment w:id="833" w:author="EM" w:date="2025-04-16T09:37:00Z" w:initials="EM">
    <w:p w14:paraId="4DF42043" w14:textId="74BDAF26" w:rsidR="00596627" w:rsidRDefault="00596627">
      <w:pPr>
        <w:pStyle w:val="CommentText"/>
      </w:pPr>
      <w:r>
        <w:rPr>
          <w:rStyle w:val="CommentReference"/>
        </w:rPr>
        <w:annotationRef/>
      </w:r>
      <w:r>
        <w:t>I don’t understand why this sentence is here; the statements in the legend do not relate to frequency of encounters; to keep this sentence, clarify how the statements relate to encounters; there is number of encounters on the figure</w:t>
      </w:r>
    </w:p>
  </w:comment>
  <w:comment w:id="864" w:author="EM" w:date="2025-04-16T09:47:00Z" w:initials="EM">
    <w:p w14:paraId="7C8D9B9A" w14:textId="52AB2D20" w:rsidR="00596627" w:rsidRDefault="00596627">
      <w:pPr>
        <w:pStyle w:val="CommentText"/>
      </w:pPr>
      <w:r>
        <w:rPr>
          <w:rStyle w:val="CommentReference"/>
        </w:rPr>
        <w:annotationRef/>
      </w:r>
      <w:r>
        <w:t>this text is not needed; meaning is understandable from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EBA96B" w15:done="0"/>
  <w15:commentEx w15:paraId="09CF42FE" w15:done="0"/>
  <w15:commentEx w15:paraId="6F49CAEF" w15:done="0"/>
  <w15:commentEx w15:paraId="255CB5AA" w15:done="0"/>
  <w15:commentEx w15:paraId="7CFB29A8" w15:done="0"/>
  <w15:commentEx w15:paraId="67E2416F" w15:paraIdParent="7CFB29A8" w15:done="0"/>
  <w15:commentEx w15:paraId="4A7A1588" w15:done="0"/>
  <w15:commentEx w15:paraId="4898D3DA" w15:done="0"/>
  <w15:commentEx w15:paraId="2A043D0B" w15:done="0"/>
  <w15:commentEx w15:paraId="7FA6A995" w15:done="0"/>
  <w15:commentEx w15:paraId="37C4AA1F" w15:done="0"/>
  <w15:commentEx w15:paraId="0EBF3DCF" w15:done="0"/>
  <w15:commentEx w15:paraId="6F520E6D" w15:done="0"/>
  <w15:commentEx w15:paraId="72734918" w15:done="0"/>
  <w15:commentEx w15:paraId="274923E4" w15:done="0"/>
  <w15:commentEx w15:paraId="3CD4AC14" w15:done="0"/>
  <w15:commentEx w15:paraId="03F6EE30" w15:done="0"/>
  <w15:commentEx w15:paraId="2E3B78C5" w15:done="0"/>
  <w15:commentEx w15:paraId="4D21A5E1" w15:done="0"/>
  <w15:commentEx w15:paraId="0367164D" w15:done="0"/>
  <w15:commentEx w15:paraId="3B8B91DD" w15:done="0"/>
  <w15:commentEx w15:paraId="412953E7" w15:done="0"/>
  <w15:commentEx w15:paraId="03A24FB0" w15:done="0"/>
  <w15:commentEx w15:paraId="07E69223" w15:done="0"/>
  <w15:commentEx w15:paraId="38C7C130" w15:done="0"/>
  <w15:commentEx w15:paraId="47C59C93" w15:done="0"/>
  <w15:commentEx w15:paraId="2EF2C42A" w15:done="0"/>
  <w15:commentEx w15:paraId="1BE95B8A" w15:done="0"/>
  <w15:commentEx w15:paraId="63437A96" w15:done="0"/>
  <w15:commentEx w15:paraId="6307B766" w15:done="0"/>
  <w15:commentEx w15:paraId="26A7EAB9" w15:done="0"/>
  <w15:commentEx w15:paraId="6B17A62F" w15:done="0"/>
  <w15:commentEx w15:paraId="52402A62" w15:done="0"/>
  <w15:commentEx w15:paraId="24D24B19" w15:done="0"/>
  <w15:commentEx w15:paraId="04E000B9" w15:done="0"/>
  <w15:commentEx w15:paraId="1019DB1E" w15:done="0"/>
  <w15:commentEx w15:paraId="420300C2" w15:done="0"/>
  <w15:commentEx w15:paraId="085B6354" w15:done="0"/>
  <w15:commentEx w15:paraId="4AB58EAE" w15:done="0"/>
  <w15:commentEx w15:paraId="4B17499D" w15:done="0"/>
  <w15:commentEx w15:paraId="4D3AE215" w15:done="0"/>
  <w15:commentEx w15:paraId="56E9D946" w15:paraIdParent="4D3AE215" w15:done="0"/>
  <w15:commentEx w15:paraId="5B59B027" w15:done="0"/>
  <w15:commentEx w15:paraId="0E6F1290" w15:done="0"/>
  <w15:commentEx w15:paraId="7661078A" w15:paraIdParent="0E6F1290" w15:done="0"/>
  <w15:commentEx w15:paraId="2C7F22B7" w15:done="0"/>
  <w15:commentEx w15:paraId="302EA34E" w15:paraIdParent="2C7F22B7" w15:done="0"/>
  <w15:commentEx w15:paraId="75A1367F" w15:done="0"/>
  <w15:commentEx w15:paraId="28E4A192" w15:paraIdParent="75A1367F" w15:done="0"/>
  <w15:commentEx w15:paraId="74B076BD" w15:done="0"/>
  <w15:commentEx w15:paraId="06018B3E" w15:paraIdParent="74B076BD" w15:done="0"/>
  <w15:commentEx w15:paraId="38AF90EE" w15:done="0"/>
  <w15:commentEx w15:paraId="4DF42043" w15:done="0"/>
  <w15:commentEx w15:paraId="7C8D9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32835F" w16cex:dateUtc="2025-04-23T21:50:00Z"/>
  <w16cex:commentExtensible w16cex:durableId="036405FB" w16cex:dateUtc="2025-04-16T22:41:00Z"/>
  <w16cex:commentExtensible w16cex:durableId="44FD0C98" w16cex:dateUtc="2025-04-16T22:45:00Z"/>
  <w16cex:commentExtensible w16cex:durableId="26A6FD7D" w16cex:dateUtc="2025-04-16T22:45:00Z"/>
  <w16cex:commentExtensible w16cex:durableId="602E41D0" w16cex:dateUtc="2025-04-16T22:47:00Z"/>
  <w16cex:commentExtensible w16cex:durableId="757BAA5C" w16cex:dateUtc="2025-04-16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EBA96B" w16cid:durableId="36EBA96B"/>
  <w16cid:commentId w16cid:paraId="09CF42FE" w16cid:durableId="09CF42FE"/>
  <w16cid:commentId w16cid:paraId="6F49CAEF" w16cid:durableId="6F49CAEF"/>
  <w16cid:commentId w16cid:paraId="255CB5AA" w16cid:durableId="567211FD"/>
  <w16cid:commentId w16cid:paraId="7CFB29A8" w16cid:durableId="7CFB29A8"/>
  <w16cid:commentId w16cid:paraId="67E2416F" w16cid:durableId="1432835F"/>
  <w16cid:commentId w16cid:paraId="4A7A1588" w16cid:durableId="4A7A1588"/>
  <w16cid:commentId w16cid:paraId="4898D3DA" w16cid:durableId="4898D3DA"/>
  <w16cid:commentId w16cid:paraId="2A043D0B" w16cid:durableId="2A043D0B"/>
  <w16cid:commentId w16cid:paraId="7FA6A995" w16cid:durableId="7FA6A995"/>
  <w16cid:commentId w16cid:paraId="37C4AA1F" w16cid:durableId="37C4AA1F"/>
  <w16cid:commentId w16cid:paraId="0EBF3DCF" w16cid:durableId="0EBF3DCF"/>
  <w16cid:commentId w16cid:paraId="6F520E6D" w16cid:durableId="6F520E6D"/>
  <w16cid:commentId w16cid:paraId="72734918" w16cid:durableId="72734918"/>
  <w16cid:commentId w16cid:paraId="274923E4" w16cid:durableId="274923E4"/>
  <w16cid:commentId w16cid:paraId="3CD4AC14" w16cid:durableId="3CD4AC14"/>
  <w16cid:commentId w16cid:paraId="03F6EE30" w16cid:durableId="03F6EE30"/>
  <w16cid:commentId w16cid:paraId="2E3B78C5" w16cid:durableId="2E3B78C5"/>
  <w16cid:commentId w16cid:paraId="4D21A5E1" w16cid:durableId="4D21A5E1"/>
  <w16cid:commentId w16cid:paraId="0367164D" w16cid:durableId="0367164D"/>
  <w16cid:commentId w16cid:paraId="3B8B91DD" w16cid:durableId="3B8B91DD"/>
  <w16cid:commentId w16cid:paraId="412953E7" w16cid:durableId="412953E7"/>
  <w16cid:commentId w16cid:paraId="03A24FB0" w16cid:durableId="03A24FB0"/>
  <w16cid:commentId w16cid:paraId="07E69223" w16cid:durableId="07E69223"/>
  <w16cid:commentId w16cid:paraId="38C7C130" w16cid:durableId="38C7C130"/>
  <w16cid:commentId w16cid:paraId="47C59C93" w16cid:durableId="47C59C93"/>
  <w16cid:commentId w16cid:paraId="2EF2C42A" w16cid:durableId="2EF2C42A"/>
  <w16cid:commentId w16cid:paraId="1BE95B8A" w16cid:durableId="1BE95B8A"/>
  <w16cid:commentId w16cid:paraId="63437A96" w16cid:durableId="63437A96"/>
  <w16cid:commentId w16cid:paraId="6307B766" w16cid:durableId="6307B766"/>
  <w16cid:commentId w16cid:paraId="26A7EAB9" w16cid:durableId="26A7EAB9"/>
  <w16cid:commentId w16cid:paraId="6B17A62F" w16cid:durableId="6B17A62F"/>
  <w16cid:commentId w16cid:paraId="52402A62" w16cid:durableId="52402A62"/>
  <w16cid:commentId w16cid:paraId="24D24B19" w16cid:durableId="24D24B19"/>
  <w16cid:commentId w16cid:paraId="04E000B9" w16cid:durableId="04E000B9"/>
  <w16cid:commentId w16cid:paraId="1019DB1E" w16cid:durableId="1019DB1E"/>
  <w16cid:commentId w16cid:paraId="420300C2" w16cid:durableId="420300C2"/>
  <w16cid:commentId w16cid:paraId="085B6354" w16cid:durableId="085B6354"/>
  <w16cid:commentId w16cid:paraId="4AB58EAE" w16cid:durableId="4AB58EAE"/>
  <w16cid:commentId w16cid:paraId="4B17499D" w16cid:durableId="4B17499D"/>
  <w16cid:commentId w16cid:paraId="4D3AE215" w16cid:durableId="4D3AE215"/>
  <w16cid:commentId w16cid:paraId="56E9D946" w16cid:durableId="036405FB"/>
  <w16cid:commentId w16cid:paraId="5B59B027" w16cid:durableId="5B59B027"/>
  <w16cid:commentId w16cid:paraId="0E6F1290" w16cid:durableId="0E6F1290"/>
  <w16cid:commentId w16cid:paraId="7661078A" w16cid:durableId="44FD0C98"/>
  <w16cid:commentId w16cid:paraId="2C7F22B7" w16cid:durableId="2C7F22B7"/>
  <w16cid:commentId w16cid:paraId="302EA34E" w16cid:durableId="26A6FD7D"/>
  <w16cid:commentId w16cid:paraId="75A1367F" w16cid:durableId="75A1367F"/>
  <w16cid:commentId w16cid:paraId="28E4A192" w16cid:durableId="602E41D0"/>
  <w16cid:commentId w16cid:paraId="74B076BD" w16cid:durableId="74B076BD"/>
  <w16cid:commentId w16cid:paraId="06018B3E" w16cid:durableId="757BAA5C"/>
  <w16cid:commentId w16cid:paraId="38AF90EE" w16cid:durableId="38AF90EE"/>
  <w16cid:commentId w16cid:paraId="4DF42043" w16cid:durableId="4DF42043"/>
  <w16cid:commentId w16cid:paraId="7C8D9B9A" w16cid:durableId="7C8D9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F652E" w14:textId="77777777" w:rsidR="009F3358" w:rsidRDefault="009F3358" w:rsidP="009F3358">
      <w:pPr>
        <w:spacing w:line="240" w:lineRule="auto"/>
      </w:pPr>
      <w:r>
        <w:separator/>
      </w:r>
    </w:p>
  </w:endnote>
  <w:endnote w:type="continuationSeparator" w:id="0">
    <w:p w14:paraId="327464D7" w14:textId="77777777" w:rsidR="009F3358" w:rsidRDefault="009F3358" w:rsidP="009F3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olBoran">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B0604020202020204"/>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7B39C" w14:textId="77777777" w:rsidR="009F3358" w:rsidRDefault="009F3358" w:rsidP="009F3358">
      <w:pPr>
        <w:spacing w:line="240" w:lineRule="auto"/>
      </w:pPr>
      <w:r>
        <w:separator/>
      </w:r>
    </w:p>
  </w:footnote>
  <w:footnote w:type="continuationSeparator" w:id="0">
    <w:p w14:paraId="30838DA2" w14:textId="77777777" w:rsidR="009F3358" w:rsidRDefault="009F3358" w:rsidP="009F335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
    <w15:presenceInfo w15:providerId="None" w15:userId="EM"/>
  </w15:person>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BB"/>
    <w:rsid w:val="000000FC"/>
    <w:rsid w:val="000364E3"/>
    <w:rsid w:val="000725A8"/>
    <w:rsid w:val="000D0B65"/>
    <w:rsid w:val="000E2DD3"/>
    <w:rsid w:val="00140489"/>
    <w:rsid w:val="00160CFD"/>
    <w:rsid w:val="001841DF"/>
    <w:rsid w:val="001A5E74"/>
    <w:rsid w:val="00203336"/>
    <w:rsid w:val="00216B0F"/>
    <w:rsid w:val="00237BC5"/>
    <w:rsid w:val="00254D41"/>
    <w:rsid w:val="002959BB"/>
    <w:rsid w:val="002A0726"/>
    <w:rsid w:val="002A54BD"/>
    <w:rsid w:val="002B0B52"/>
    <w:rsid w:val="002F5DF1"/>
    <w:rsid w:val="00340808"/>
    <w:rsid w:val="00355CEE"/>
    <w:rsid w:val="003720F1"/>
    <w:rsid w:val="003F60B6"/>
    <w:rsid w:val="00433B9E"/>
    <w:rsid w:val="00443F1A"/>
    <w:rsid w:val="004730B1"/>
    <w:rsid w:val="0049009B"/>
    <w:rsid w:val="005000D0"/>
    <w:rsid w:val="00532371"/>
    <w:rsid w:val="00545361"/>
    <w:rsid w:val="00582827"/>
    <w:rsid w:val="00596627"/>
    <w:rsid w:val="005A73A5"/>
    <w:rsid w:val="005C1106"/>
    <w:rsid w:val="005C2810"/>
    <w:rsid w:val="005C4B13"/>
    <w:rsid w:val="00625703"/>
    <w:rsid w:val="006342A1"/>
    <w:rsid w:val="006A51A4"/>
    <w:rsid w:val="006C0B4E"/>
    <w:rsid w:val="006D0FC5"/>
    <w:rsid w:val="006D3919"/>
    <w:rsid w:val="006F7E2A"/>
    <w:rsid w:val="00733CD9"/>
    <w:rsid w:val="00735555"/>
    <w:rsid w:val="00735B31"/>
    <w:rsid w:val="00746201"/>
    <w:rsid w:val="00761F4A"/>
    <w:rsid w:val="00766A0F"/>
    <w:rsid w:val="007A20E6"/>
    <w:rsid w:val="007C449C"/>
    <w:rsid w:val="00813B34"/>
    <w:rsid w:val="008171A1"/>
    <w:rsid w:val="00832DD7"/>
    <w:rsid w:val="00872DA8"/>
    <w:rsid w:val="00886756"/>
    <w:rsid w:val="008A6FA6"/>
    <w:rsid w:val="008E7097"/>
    <w:rsid w:val="00900099"/>
    <w:rsid w:val="00923896"/>
    <w:rsid w:val="00983C0D"/>
    <w:rsid w:val="00984947"/>
    <w:rsid w:val="009A47C1"/>
    <w:rsid w:val="009F3358"/>
    <w:rsid w:val="00A127AB"/>
    <w:rsid w:val="00A605DA"/>
    <w:rsid w:val="00A65D74"/>
    <w:rsid w:val="00A66BE1"/>
    <w:rsid w:val="00A817EA"/>
    <w:rsid w:val="00AA163B"/>
    <w:rsid w:val="00B201F1"/>
    <w:rsid w:val="00B45F87"/>
    <w:rsid w:val="00B852D6"/>
    <w:rsid w:val="00BC05A7"/>
    <w:rsid w:val="00BF75A3"/>
    <w:rsid w:val="00C0063F"/>
    <w:rsid w:val="00C01D40"/>
    <w:rsid w:val="00C05AD4"/>
    <w:rsid w:val="00C33F5F"/>
    <w:rsid w:val="00C50366"/>
    <w:rsid w:val="00C9097E"/>
    <w:rsid w:val="00CD6D7C"/>
    <w:rsid w:val="00CF5930"/>
    <w:rsid w:val="00D153A4"/>
    <w:rsid w:val="00D2121A"/>
    <w:rsid w:val="00D27774"/>
    <w:rsid w:val="00D54C36"/>
    <w:rsid w:val="00D54DE2"/>
    <w:rsid w:val="00D65B42"/>
    <w:rsid w:val="00D71D24"/>
    <w:rsid w:val="00D97FA7"/>
    <w:rsid w:val="00DA0F8A"/>
    <w:rsid w:val="00DC3991"/>
    <w:rsid w:val="00DD2B6C"/>
    <w:rsid w:val="00E06DF5"/>
    <w:rsid w:val="00E27161"/>
    <w:rsid w:val="00E85C02"/>
    <w:rsid w:val="00E9409E"/>
    <w:rsid w:val="00F0514C"/>
    <w:rsid w:val="00F50C7F"/>
    <w:rsid w:val="00F564C6"/>
    <w:rsid w:val="00F64BD8"/>
    <w:rsid w:val="00F652FF"/>
    <w:rsid w:val="00F72D38"/>
    <w:rsid w:val="00F77DA9"/>
    <w:rsid w:val="00FA6823"/>
    <w:rsid w:val="00FF1A1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17E3"/>
  <w15:docId w15:val="{F5866C9F-AD11-46CA-91A0-39A79C36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F7E2A"/>
    <w:rPr>
      <w:sz w:val="16"/>
      <w:szCs w:val="16"/>
    </w:rPr>
  </w:style>
  <w:style w:type="paragraph" w:styleId="CommentText">
    <w:name w:val="annotation text"/>
    <w:basedOn w:val="Normal"/>
    <w:link w:val="CommentTextChar"/>
    <w:uiPriority w:val="99"/>
    <w:semiHidden/>
    <w:unhideWhenUsed/>
    <w:rsid w:val="006F7E2A"/>
    <w:pPr>
      <w:spacing w:line="240" w:lineRule="auto"/>
    </w:pPr>
    <w:rPr>
      <w:sz w:val="20"/>
      <w:szCs w:val="20"/>
    </w:rPr>
  </w:style>
  <w:style w:type="character" w:customStyle="1" w:styleId="CommentTextChar">
    <w:name w:val="Comment Text Char"/>
    <w:basedOn w:val="DefaultParagraphFont"/>
    <w:link w:val="CommentText"/>
    <w:uiPriority w:val="99"/>
    <w:semiHidden/>
    <w:rsid w:val="006F7E2A"/>
    <w:rPr>
      <w:sz w:val="20"/>
      <w:szCs w:val="20"/>
    </w:rPr>
  </w:style>
  <w:style w:type="paragraph" w:styleId="CommentSubject">
    <w:name w:val="annotation subject"/>
    <w:basedOn w:val="CommentText"/>
    <w:next w:val="CommentText"/>
    <w:link w:val="CommentSubjectChar"/>
    <w:uiPriority w:val="99"/>
    <w:semiHidden/>
    <w:unhideWhenUsed/>
    <w:rsid w:val="006F7E2A"/>
    <w:rPr>
      <w:b/>
      <w:bCs/>
    </w:rPr>
  </w:style>
  <w:style w:type="character" w:customStyle="1" w:styleId="CommentSubjectChar">
    <w:name w:val="Comment Subject Char"/>
    <w:basedOn w:val="CommentTextChar"/>
    <w:link w:val="CommentSubject"/>
    <w:uiPriority w:val="99"/>
    <w:semiHidden/>
    <w:rsid w:val="006F7E2A"/>
    <w:rPr>
      <w:b/>
      <w:bCs/>
      <w:sz w:val="20"/>
      <w:szCs w:val="20"/>
    </w:rPr>
  </w:style>
  <w:style w:type="paragraph" w:styleId="BalloonText">
    <w:name w:val="Balloon Text"/>
    <w:basedOn w:val="Normal"/>
    <w:link w:val="BalloonTextChar"/>
    <w:uiPriority w:val="99"/>
    <w:semiHidden/>
    <w:unhideWhenUsed/>
    <w:rsid w:val="006F7E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2A"/>
    <w:rPr>
      <w:rFonts w:ascii="Segoe UI" w:hAnsi="Segoe UI" w:cs="Segoe UI"/>
      <w:sz w:val="18"/>
      <w:szCs w:val="18"/>
    </w:rPr>
  </w:style>
  <w:style w:type="paragraph" w:styleId="Revision">
    <w:name w:val="Revision"/>
    <w:hidden/>
    <w:uiPriority w:val="99"/>
    <w:semiHidden/>
    <w:rsid w:val="002B0B52"/>
    <w:pPr>
      <w:spacing w:line="240" w:lineRule="auto"/>
    </w:pPr>
    <w:rPr>
      <w:lang w:val="en-US"/>
    </w:rPr>
  </w:style>
  <w:style w:type="character" w:styleId="Hyperlink">
    <w:name w:val="Hyperlink"/>
    <w:basedOn w:val="DefaultParagraphFont"/>
    <w:uiPriority w:val="99"/>
    <w:semiHidden/>
    <w:unhideWhenUsed/>
    <w:rsid w:val="009F3358"/>
    <w:rPr>
      <w:color w:val="0000FF"/>
      <w:u w:val="single"/>
    </w:rPr>
  </w:style>
  <w:style w:type="paragraph" w:styleId="Header">
    <w:name w:val="header"/>
    <w:basedOn w:val="Normal"/>
    <w:link w:val="HeaderChar"/>
    <w:uiPriority w:val="99"/>
    <w:unhideWhenUsed/>
    <w:rsid w:val="009F3358"/>
    <w:pPr>
      <w:tabs>
        <w:tab w:val="center" w:pos="4680"/>
        <w:tab w:val="right" w:pos="9360"/>
      </w:tabs>
      <w:spacing w:line="240" w:lineRule="auto"/>
    </w:pPr>
  </w:style>
  <w:style w:type="character" w:customStyle="1" w:styleId="HeaderChar">
    <w:name w:val="Header Char"/>
    <w:basedOn w:val="DefaultParagraphFont"/>
    <w:link w:val="Header"/>
    <w:uiPriority w:val="99"/>
    <w:rsid w:val="009F3358"/>
    <w:rPr>
      <w:lang w:val="en-US"/>
    </w:rPr>
  </w:style>
  <w:style w:type="paragraph" w:styleId="Footer">
    <w:name w:val="footer"/>
    <w:basedOn w:val="Normal"/>
    <w:link w:val="FooterChar"/>
    <w:uiPriority w:val="99"/>
    <w:unhideWhenUsed/>
    <w:rsid w:val="009F3358"/>
    <w:pPr>
      <w:tabs>
        <w:tab w:val="center" w:pos="4680"/>
        <w:tab w:val="right" w:pos="9360"/>
      </w:tabs>
      <w:spacing w:line="240" w:lineRule="auto"/>
    </w:pPr>
  </w:style>
  <w:style w:type="character" w:customStyle="1" w:styleId="FooterChar">
    <w:name w:val="Footer Char"/>
    <w:basedOn w:val="DefaultParagraphFont"/>
    <w:link w:val="Footer"/>
    <w:uiPriority w:val="99"/>
    <w:rsid w:val="009F33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00C5-606D-4AC2-9207-385EC2F4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5904</Words>
  <Characters>33659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Society for Conservation Biology</Company>
  <LinksUpToDate>false</LinksUpToDate>
  <CharactersWithSpaces>39485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Main</dc:creator>
  <cp:lastModifiedBy>Montecino, Diego</cp:lastModifiedBy>
  <cp:revision>13</cp:revision>
  <dcterms:created xsi:type="dcterms:W3CDTF">2025-04-16T23:08:00Z</dcterms:created>
  <dcterms:modified xsi:type="dcterms:W3CDTF">2025-04-23T22:02:00Z</dcterms:modified>
</cp:coreProperties>
</file>